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8AC83" w14:textId="180530A7" w:rsidR="003B6626" w:rsidRPr="006360F6" w:rsidRDefault="009D15EB" w:rsidP="007343E2">
      <w:pPr>
        <w:pStyle w:val="Title"/>
        <w:spacing w:line="480" w:lineRule="auto"/>
        <w:jc w:val="left"/>
        <w:rPr>
          <w:color w:val="auto"/>
          <w:sz w:val="24"/>
          <w:szCs w:val="24"/>
        </w:rPr>
      </w:pPr>
      <w:del w:id="0" w:author="Author">
        <w:r w:rsidRPr="006360F6" w:rsidDel="00ED4B9A">
          <w:rPr>
            <w:color w:val="auto"/>
            <w:sz w:val="24"/>
            <w:szCs w:val="24"/>
          </w:rPr>
          <w:delText>Investigating behavior of the p</w:delText>
        </w:r>
      </w:del>
      <w:ins w:id="1" w:author="Author">
        <w:r w:rsidR="00ED4B9A">
          <w:rPr>
            <w:color w:val="auto"/>
            <w:sz w:val="24"/>
            <w:szCs w:val="24"/>
          </w:rPr>
          <w:t>P</w:t>
        </w:r>
      </w:ins>
      <w:r w:rsidRPr="006360F6">
        <w:rPr>
          <w:color w:val="auto"/>
          <w:sz w:val="24"/>
          <w:szCs w:val="24"/>
        </w:rPr>
        <w:t xml:space="preserve">otato psyllid </w:t>
      </w:r>
      <w:proofErr w:type="spellStart"/>
      <w:r w:rsidRPr="006360F6">
        <w:rPr>
          <w:i/>
          <w:color w:val="auto"/>
          <w:sz w:val="24"/>
          <w:szCs w:val="24"/>
        </w:rPr>
        <w:t>Bactericera</w:t>
      </w:r>
      <w:proofErr w:type="spellEnd"/>
      <w:r w:rsidRPr="006360F6">
        <w:rPr>
          <w:i/>
          <w:color w:val="auto"/>
          <w:sz w:val="24"/>
          <w:szCs w:val="24"/>
        </w:rPr>
        <w:t xml:space="preserve"> </w:t>
      </w:r>
      <w:proofErr w:type="spellStart"/>
      <w:r w:rsidRPr="006360F6">
        <w:rPr>
          <w:i/>
          <w:color w:val="auto"/>
          <w:sz w:val="24"/>
          <w:szCs w:val="24"/>
        </w:rPr>
        <w:t>cockerelli</w:t>
      </w:r>
      <w:proofErr w:type="spellEnd"/>
      <w:r w:rsidRPr="006360F6">
        <w:rPr>
          <w:color w:val="auto"/>
          <w:sz w:val="24"/>
          <w:szCs w:val="24"/>
        </w:rPr>
        <w:t xml:space="preserve"> (</w:t>
      </w:r>
      <w:proofErr w:type="spellStart"/>
      <w:r w:rsidRPr="006360F6">
        <w:rPr>
          <w:color w:val="auto"/>
          <w:sz w:val="24"/>
          <w:szCs w:val="24"/>
        </w:rPr>
        <w:t>Šulc</w:t>
      </w:r>
      <w:proofErr w:type="spellEnd"/>
      <w:r w:rsidRPr="006360F6">
        <w:rPr>
          <w:color w:val="auto"/>
          <w:sz w:val="24"/>
          <w:szCs w:val="24"/>
        </w:rPr>
        <w:t xml:space="preserve">) (Hemiptera: </w:t>
      </w:r>
      <w:bookmarkStart w:id="2" w:name="_GoBack"/>
      <w:bookmarkEnd w:id="2"/>
      <w:proofErr w:type="spellStart"/>
      <w:r w:rsidRPr="006360F6">
        <w:rPr>
          <w:color w:val="auto"/>
          <w:sz w:val="24"/>
          <w:szCs w:val="24"/>
        </w:rPr>
        <w:t>Triozidae</w:t>
      </w:r>
      <w:proofErr w:type="spellEnd"/>
      <w:r w:rsidRPr="006360F6">
        <w:rPr>
          <w:color w:val="auto"/>
          <w:sz w:val="24"/>
          <w:szCs w:val="24"/>
        </w:rPr>
        <w:t xml:space="preserve">) </w:t>
      </w:r>
      <w:ins w:id="3" w:author="Author">
        <w:r w:rsidR="00ED4B9A" w:rsidRPr="006360F6">
          <w:rPr>
            <w:color w:val="auto"/>
            <w:sz w:val="24"/>
            <w:szCs w:val="24"/>
          </w:rPr>
          <w:t xml:space="preserve">behavior </w:t>
        </w:r>
      </w:ins>
      <w:r w:rsidRPr="006360F6">
        <w:rPr>
          <w:color w:val="auto"/>
          <w:sz w:val="24"/>
          <w:szCs w:val="24"/>
        </w:rPr>
        <w:t>on three potato genotypes with putative resistance to “</w:t>
      </w:r>
      <w:proofErr w:type="spellStart"/>
      <w:r w:rsidRPr="006360F6">
        <w:rPr>
          <w:i/>
          <w:color w:val="auto"/>
          <w:sz w:val="24"/>
          <w:szCs w:val="24"/>
        </w:rPr>
        <w:t>Candidatus</w:t>
      </w:r>
      <w:proofErr w:type="spellEnd"/>
      <w:r w:rsidRPr="006360F6">
        <w:rPr>
          <w:color w:val="auto"/>
          <w:sz w:val="24"/>
          <w:szCs w:val="24"/>
        </w:rPr>
        <w:t xml:space="preserve"> </w:t>
      </w:r>
      <w:proofErr w:type="spellStart"/>
      <w:r w:rsidRPr="006360F6">
        <w:rPr>
          <w:color w:val="auto"/>
          <w:sz w:val="24"/>
          <w:szCs w:val="24"/>
        </w:rPr>
        <w:t>Liberibacter</w:t>
      </w:r>
      <w:proofErr w:type="spellEnd"/>
      <w:r w:rsidRPr="006360F6">
        <w:rPr>
          <w:color w:val="auto"/>
          <w:sz w:val="24"/>
          <w:szCs w:val="24"/>
        </w:rPr>
        <w:t xml:space="preserve"> sola</w:t>
      </w:r>
      <w:r w:rsidR="00F7088F">
        <w:rPr>
          <w:color w:val="auto"/>
          <w:sz w:val="24"/>
          <w:szCs w:val="24"/>
        </w:rPr>
        <w:t>na</w:t>
      </w:r>
      <w:r w:rsidRPr="006360F6">
        <w:rPr>
          <w:color w:val="auto"/>
          <w:sz w:val="24"/>
          <w:szCs w:val="24"/>
        </w:rPr>
        <w:t>cearum”</w:t>
      </w:r>
    </w:p>
    <w:p w14:paraId="11F8AC84" w14:textId="0315C648" w:rsidR="003B6626" w:rsidRPr="00A3526B" w:rsidRDefault="009D15EB" w:rsidP="007343E2">
      <w:pPr>
        <w:pStyle w:val="Author"/>
        <w:spacing w:line="480" w:lineRule="auto"/>
        <w:jc w:val="left"/>
      </w:pPr>
      <w:r w:rsidRPr="00A3526B">
        <w:t>Austin N. Fife</w:t>
      </w:r>
      <w:r w:rsidRPr="00A3526B">
        <w:rPr>
          <w:rStyle w:val="FootnoteReference"/>
        </w:rPr>
        <w:footnoteReference w:id="1"/>
      </w:r>
      <w:r w:rsidRPr="006360F6">
        <w:rPr>
          <w:vertAlign w:val="superscript"/>
        </w:rPr>
        <w:t>,</w:t>
      </w:r>
      <w:r w:rsidRPr="00A3526B">
        <w:rPr>
          <w:rStyle w:val="FootnoteReference"/>
        </w:rPr>
        <w:footnoteReference w:id="2"/>
      </w:r>
      <w:r w:rsidR="00A3526B" w:rsidRPr="00A3526B">
        <w:rPr>
          <w:vertAlign w:val="superscript"/>
        </w:rPr>
        <w:t>,</w:t>
      </w:r>
      <w:r w:rsidR="007720F5">
        <w:rPr>
          <w:vertAlign w:val="superscript"/>
        </w:rPr>
        <w:t>6</w:t>
      </w:r>
      <w:r w:rsidR="00A3526B" w:rsidRPr="003D6540">
        <w:t xml:space="preserve">, </w:t>
      </w:r>
      <w:r w:rsidR="00FA49DF">
        <w:t>Karin Cruzado</w:t>
      </w:r>
      <w:r w:rsidRPr="00A3526B">
        <w:rPr>
          <w:rStyle w:val="FootnoteReference"/>
        </w:rPr>
        <w:footnoteReference w:id="3"/>
      </w:r>
      <w:r w:rsidRPr="00A3526B">
        <w:t>,</w:t>
      </w:r>
      <w:r w:rsidR="00E615BD">
        <w:t xml:space="preserve"> </w:t>
      </w:r>
      <w:proofErr w:type="spellStart"/>
      <w:r w:rsidR="00E615BD" w:rsidRPr="003D6540">
        <w:t>Arash</w:t>
      </w:r>
      <w:proofErr w:type="spellEnd"/>
      <w:r w:rsidR="00E615BD" w:rsidRPr="003D6540">
        <w:t xml:space="preserve"> </w:t>
      </w:r>
      <w:proofErr w:type="spellStart"/>
      <w:r w:rsidR="00E615BD" w:rsidRPr="003D6540">
        <w:t>Rashed</w:t>
      </w:r>
      <w:proofErr w:type="spellEnd"/>
      <w:r w:rsidR="00E615BD" w:rsidRPr="00A3526B">
        <w:rPr>
          <w:rStyle w:val="FootnoteReference"/>
        </w:rPr>
        <w:footnoteReference w:id="4"/>
      </w:r>
      <w:r w:rsidR="00E615BD">
        <w:t>,</w:t>
      </w:r>
      <w:r w:rsidRPr="00A3526B">
        <w:t xml:space="preserve"> Richard G. Novy</w:t>
      </w:r>
      <w:r w:rsidRPr="00A3526B">
        <w:rPr>
          <w:rStyle w:val="FootnoteReference"/>
        </w:rPr>
        <w:footnoteReference w:id="5"/>
      </w:r>
      <w:r w:rsidR="00A3526B" w:rsidRPr="00A3526B">
        <w:t xml:space="preserve">, </w:t>
      </w:r>
      <w:r w:rsidRPr="00A3526B">
        <w:t>and Erik J. Wenninger</w:t>
      </w:r>
      <w:r w:rsidR="00A3526B" w:rsidRPr="00525195">
        <w:rPr>
          <w:vertAlign w:val="superscript"/>
        </w:rPr>
        <w:t>1</w:t>
      </w:r>
    </w:p>
    <w:p w14:paraId="14735FD9" w14:textId="77777777" w:rsidR="00481119" w:rsidRDefault="00481119" w:rsidP="007861F7">
      <w:pPr>
        <w:spacing w:line="480" w:lineRule="auto"/>
        <w:rPr>
          <w:b/>
        </w:rPr>
      </w:pPr>
    </w:p>
    <w:p w14:paraId="34A374B4" w14:textId="77777777" w:rsidR="00481119" w:rsidRDefault="00481119" w:rsidP="007861F7">
      <w:pPr>
        <w:spacing w:line="480" w:lineRule="auto"/>
        <w:rPr>
          <w:b/>
        </w:rPr>
      </w:pPr>
    </w:p>
    <w:p w14:paraId="3BF7BC22" w14:textId="46DD58C6" w:rsidR="007861F7" w:rsidRPr="008034C6" w:rsidRDefault="009D15EB" w:rsidP="007861F7">
      <w:pPr>
        <w:spacing w:line="480" w:lineRule="auto"/>
      </w:pPr>
      <w:r w:rsidRPr="003D6540">
        <w:rPr>
          <w:b/>
        </w:rPr>
        <w:lastRenderedPageBreak/>
        <w:t>Abstract</w:t>
      </w:r>
      <w:r w:rsidRPr="003D6540">
        <w:t xml:space="preserve"> </w:t>
      </w:r>
    </w:p>
    <w:p w14:paraId="6C16A0E5" w14:textId="6F45B915" w:rsidR="00684F30" w:rsidRDefault="000A37D0" w:rsidP="007861F7">
      <w:pPr>
        <w:spacing w:line="480" w:lineRule="auto"/>
      </w:pPr>
      <w:r w:rsidRPr="000A37D0">
        <w:t xml:space="preserve">The potato/tomato psyllid </w:t>
      </w:r>
      <w:proofErr w:type="spellStart"/>
      <w:r w:rsidRPr="00C467F4">
        <w:rPr>
          <w:i/>
          <w:rPrChange w:id="4" w:author="Author">
            <w:rPr/>
          </w:rPrChange>
        </w:rPr>
        <w:t>Bactericera</w:t>
      </w:r>
      <w:proofErr w:type="spellEnd"/>
      <w:r w:rsidRPr="00C467F4">
        <w:rPr>
          <w:i/>
          <w:rPrChange w:id="5" w:author="Author">
            <w:rPr/>
          </w:rPrChange>
        </w:rPr>
        <w:t xml:space="preserve"> </w:t>
      </w:r>
      <w:proofErr w:type="spellStart"/>
      <w:r w:rsidRPr="00C467F4">
        <w:rPr>
          <w:i/>
          <w:rPrChange w:id="6" w:author="Author">
            <w:rPr/>
          </w:rPrChange>
        </w:rPr>
        <w:t>cockerelli</w:t>
      </w:r>
      <w:proofErr w:type="spellEnd"/>
      <w:r w:rsidRPr="000A37D0">
        <w:t xml:space="preserve"> (</w:t>
      </w:r>
      <w:proofErr w:type="spellStart"/>
      <w:r w:rsidRPr="000A37D0">
        <w:t>Šulc</w:t>
      </w:r>
      <w:proofErr w:type="spellEnd"/>
      <w:r w:rsidRPr="000A37D0">
        <w:t xml:space="preserve">) (Hemiptera: </w:t>
      </w:r>
      <w:proofErr w:type="spellStart"/>
      <w:r w:rsidRPr="000A37D0">
        <w:t>Triozidae</w:t>
      </w:r>
      <w:proofErr w:type="spellEnd"/>
      <w:r w:rsidRPr="000A37D0">
        <w:t>) transmits “</w:t>
      </w:r>
      <w:proofErr w:type="spellStart"/>
      <w:r w:rsidRPr="00C467F4">
        <w:rPr>
          <w:i/>
          <w:rPrChange w:id="7" w:author="Author">
            <w:rPr/>
          </w:rPrChange>
        </w:rPr>
        <w:t>Candidatus</w:t>
      </w:r>
      <w:proofErr w:type="spellEnd"/>
      <w:r w:rsidRPr="000A37D0">
        <w:t xml:space="preserve"> </w:t>
      </w:r>
      <w:proofErr w:type="spellStart"/>
      <w:r w:rsidRPr="000A37D0">
        <w:t>Liberibacter</w:t>
      </w:r>
      <w:proofErr w:type="spellEnd"/>
      <w:r w:rsidRPr="000A37D0">
        <w:t xml:space="preserve"> solanacearum” (</w:t>
      </w:r>
      <w:proofErr w:type="spellStart"/>
      <w:r w:rsidRPr="000A37D0">
        <w:t>Lso</w:t>
      </w:r>
      <w:proofErr w:type="spellEnd"/>
      <w:r w:rsidRPr="000A37D0">
        <w:t>) (also known as “</w:t>
      </w:r>
      <w:proofErr w:type="spellStart"/>
      <w:r w:rsidRPr="00C467F4">
        <w:rPr>
          <w:i/>
          <w:rPrChange w:id="8" w:author="Author">
            <w:rPr/>
          </w:rPrChange>
        </w:rPr>
        <w:t>Candidatus</w:t>
      </w:r>
      <w:proofErr w:type="spellEnd"/>
      <w:r w:rsidRPr="000A37D0">
        <w:t xml:space="preserve"> </w:t>
      </w:r>
      <w:proofErr w:type="spellStart"/>
      <w:r w:rsidRPr="000A37D0">
        <w:t>Liberibacter</w:t>
      </w:r>
      <w:proofErr w:type="spellEnd"/>
      <w:r w:rsidRPr="000A37D0">
        <w:t xml:space="preserve"> </w:t>
      </w:r>
      <w:proofErr w:type="spellStart"/>
      <w:r w:rsidRPr="000A37D0">
        <w:t>psyllaurous</w:t>
      </w:r>
      <w:proofErr w:type="spellEnd"/>
      <w:r w:rsidRPr="000A37D0">
        <w:t xml:space="preserve">”), the bacterium associated with zebra chip disease (ZC) in potato. When disease incidence is high, ZC causes large economic losses through reductions in potato yield and tuber quality. No commercial potato variety has been found </w:t>
      </w:r>
      <w:ins w:id="9" w:author="Author">
        <w:r w:rsidR="00ED4B9A">
          <w:t xml:space="preserve">totally </w:t>
        </w:r>
      </w:ins>
      <w:r w:rsidRPr="000A37D0">
        <w:t xml:space="preserve">resistant to the pathogen. We evaluated host acceptance behaviors using no-choice assays on three breeding clones derived from </w:t>
      </w:r>
      <w:r w:rsidRPr="00C467F4">
        <w:rPr>
          <w:i/>
          <w:rPrChange w:id="10" w:author="Author">
            <w:rPr/>
          </w:rPrChange>
        </w:rPr>
        <w:t xml:space="preserve">Solanum </w:t>
      </w:r>
      <w:proofErr w:type="spellStart"/>
      <w:r w:rsidRPr="00C467F4">
        <w:rPr>
          <w:i/>
          <w:rPrChange w:id="11" w:author="Author">
            <w:rPr/>
          </w:rPrChange>
        </w:rPr>
        <w:t>chacoense</w:t>
      </w:r>
      <w:proofErr w:type="spellEnd"/>
      <w:r w:rsidRPr="000A37D0">
        <w:t xml:space="preserve"> Bitter with putative resistance to </w:t>
      </w:r>
      <w:proofErr w:type="spellStart"/>
      <w:r w:rsidRPr="000A37D0">
        <w:t>Lso</w:t>
      </w:r>
      <w:proofErr w:type="spellEnd"/>
      <w:r w:rsidRPr="000A37D0">
        <w:t xml:space="preserve"> and/or ZC as part of an effort to determine if the </w:t>
      </w:r>
      <w:ins w:id="12" w:author="Author">
        <w:r w:rsidR="00ED4B9A">
          <w:t xml:space="preserve">partial </w:t>
        </w:r>
      </w:ins>
      <w:r w:rsidRPr="000A37D0">
        <w:t xml:space="preserve">resistance observed in those breeding clones was related to effects on psyllid settling behavior. We also counted the number of eggs laid and nymphs hatched on the different genotypes to observe any differences in reproduction. The potato variety ‘Russet Burbank’ was used as a susceptible control. Probing frequency and female walking duration were greater on Russet Burbank than the other genotypes. Oviposition did not differ among genotypes. However, female psyllids on two of the putatively resistant genotypes displayed reduced fertility 18-24 days after confinement with a male, relative to females on Russet Burbank. These results suggest that although the germplasms display minor abiotic activity on psyllid fertility, putative resistance to </w:t>
      </w:r>
      <w:proofErr w:type="spellStart"/>
      <w:r w:rsidRPr="000A37D0">
        <w:t>Lso</w:t>
      </w:r>
      <w:proofErr w:type="spellEnd"/>
      <w:r w:rsidRPr="000A37D0">
        <w:t xml:space="preserve"> may be more strongly linked with resistance to the pathogen rather than effects on settling behaviors.</w:t>
      </w:r>
    </w:p>
    <w:p w14:paraId="5B3362FB" w14:textId="77777777" w:rsidR="000A37D0" w:rsidRPr="002A6525" w:rsidRDefault="000A37D0" w:rsidP="005A598E">
      <w:pPr>
        <w:pStyle w:val="BodyText"/>
        <w:spacing w:line="480" w:lineRule="auto"/>
        <w:rPr>
          <w:b/>
          <w:rPrChange w:id="13" w:author="Author">
            <w:rPr>
              <w:b/>
              <w:lang w:val="es-419"/>
            </w:rPr>
          </w:rPrChange>
        </w:rPr>
      </w:pPr>
    </w:p>
    <w:p w14:paraId="13171269" w14:textId="77777777" w:rsidR="000A37D0" w:rsidRPr="002A6525" w:rsidRDefault="000A37D0" w:rsidP="005A598E">
      <w:pPr>
        <w:pStyle w:val="BodyText"/>
        <w:spacing w:line="480" w:lineRule="auto"/>
        <w:rPr>
          <w:b/>
          <w:rPrChange w:id="14" w:author="Author">
            <w:rPr>
              <w:b/>
              <w:lang w:val="es-419"/>
            </w:rPr>
          </w:rPrChange>
        </w:rPr>
      </w:pPr>
    </w:p>
    <w:p w14:paraId="294E0381" w14:textId="77777777" w:rsidR="000A37D0" w:rsidRPr="002A6525" w:rsidRDefault="000A37D0" w:rsidP="005A598E">
      <w:pPr>
        <w:pStyle w:val="BodyText"/>
        <w:spacing w:line="480" w:lineRule="auto"/>
        <w:rPr>
          <w:b/>
          <w:rPrChange w:id="15" w:author="Author">
            <w:rPr>
              <w:b/>
              <w:lang w:val="es-419"/>
            </w:rPr>
          </w:rPrChange>
        </w:rPr>
      </w:pPr>
    </w:p>
    <w:p w14:paraId="605E8C68" w14:textId="47FBFE0D" w:rsidR="005A598E" w:rsidRPr="005A598E" w:rsidRDefault="005A598E" w:rsidP="005A598E">
      <w:pPr>
        <w:pStyle w:val="BodyText"/>
        <w:spacing w:line="480" w:lineRule="auto"/>
        <w:rPr>
          <w:b/>
          <w:lang w:val="es-419"/>
        </w:rPr>
      </w:pPr>
      <w:r w:rsidRPr="005A598E">
        <w:rPr>
          <w:b/>
          <w:lang w:val="es-419"/>
        </w:rPr>
        <w:lastRenderedPageBreak/>
        <w:t>Resumen</w:t>
      </w:r>
    </w:p>
    <w:p w14:paraId="51AB0FF0" w14:textId="708B1EF2" w:rsidR="00627039" w:rsidRPr="005A598E" w:rsidRDefault="005A598E" w:rsidP="005A598E">
      <w:pPr>
        <w:pStyle w:val="BodyText"/>
        <w:spacing w:line="480" w:lineRule="auto"/>
        <w:rPr>
          <w:bCs/>
          <w:lang w:val="es-419"/>
        </w:rPr>
      </w:pPr>
      <w:r w:rsidRPr="005A598E">
        <w:rPr>
          <w:b/>
          <w:lang w:val="es-419"/>
        </w:rPr>
        <w:t xml:space="preserve"> </w:t>
      </w:r>
      <w:r w:rsidRPr="005A598E">
        <w:rPr>
          <w:bCs/>
          <w:lang w:val="es-419"/>
        </w:rPr>
        <w:t xml:space="preserve">El </w:t>
      </w:r>
      <w:proofErr w:type="spellStart"/>
      <w:r w:rsidRPr="005A598E">
        <w:rPr>
          <w:bCs/>
          <w:lang w:val="es-419"/>
        </w:rPr>
        <w:t>psílido</w:t>
      </w:r>
      <w:proofErr w:type="spellEnd"/>
      <w:r w:rsidRPr="005A598E">
        <w:rPr>
          <w:bCs/>
          <w:lang w:val="es-419"/>
        </w:rPr>
        <w:t xml:space="preserve"> de la papa y tomate </w:t>
      </w:r>
      <w:proofErr w:type="spellStart"/>
      <w:r w:rsidRPr="005A598E">
        <w:rPr>
          <w:bCs/>
          <w:i/>
          <w:iCs/>
          <w:lang w:val="es-419"/>
        </w:rPr>
        <w:t>Bactericera</w:t>
      </w:r>
      <w:proofErr w:type="spellEnd"/>
      <w:r w:rsidRPr="005A598E">
        <w:rPr>
          <w:bCs/>
          <w:i/>
          <w:iCs/>
          <w:lang w:val="es-419"/>
        </w:rPr>
        <w:t xml:space="preserve"> </w:t>
      </w:r>
      <w:proofErr w:type="spellStart"/>
      <w:r w:rsidRPr="005A598E">
        <w:rPr>
          <w:bCs/>
          <w:i/>
          <w:iCs/>
          <w:lang w:val="es-419"/>
        </w:rPr>
        <w:t>cockerelli</w:t>
      </w:r>
      <w:proofErr w:type="spellEnd"/>
      <w:r w:rsidRPr="005A598E">
        <w:rPr>
          <w:bCs/>
          <w:lang w:val="es-419"/>
        </w:rPr>
        <w:t xml:space="preserve"> (</w:t>
      </w:r>
      <w:proofErr w:type="spellStart"/>
      <w:r w:rsidRPr="005A598E">
        <w:rPr>
          <w:bCs/>
          <w:lang w:val="es-419"/>
        </w:rPr>
        <w:t>Šulc</w:t>
      </w:r>
      <w:proofErr w:type="spellEnd"/>
      <w:r w:rsidRPr="005A598E">
        <w:rPr>
          <w:bCs/>
          <w:lang w:val="es-419"/>
        </w:rPr>
        <w:t>) (</w:t>
      </w:r>
      <w:proofErr w:type="spellStart"/>
      <w:r w:rsidRPr="005A598E">
        <w:rPr>
          <w:bCs/>
          <w:lang w:val="es-419"/>
        </w:rPr>
        <w:t>Hemiptera</w:t>
      </w:r>
      <w:proofErr w:type="spellEnd"/>
      <w:r w:rsidRPr="005A598E">
        <w:rPr>
          <w:bCs/>
          <w:lang w:val="es-419"/>
        </w:rPr>
        <w:t xml:space="preserve">: </w:t>
      </w:r>
      <w:proofErr w:type="spellStart"/>
      <w:r w:rsidRPr="005A598E">
        <w:rPr>
          <w:bCs/>
          <w:lang w:val="es-419"/>
        </w:rPr>
        <w:t>Triozidae</w:t>
      </w:r>
      <w:proofErr w:type="spellEnd"/>
      <w:r w:rsidRPr="005A598E">
        <w:rPr>
          <w:bCs/>
          <w:lang w:val="es-419"/>
        </w:rPr>
        <w:t>) transmite la bacteria "</w:t>
      </w:r>
      <w:proofErr w:type="spellStart"/>
      <w:r w:rsidRPr="00CA6951">
        <w:rPr>
          <w:bCs/>
          <w:i/>
          <w:iCs/>
          <w:u w:val="single"/>
          <w:lang w:val="es-419"/>
        </w:rPr>
        <w:t>Candidatus</w:t>
      </w:r>
      <w:proofErr w:type="spellEnd"/>
      <w:r w:rsidRPr="005A598E">
        <w:rPr>
          <w:bCs/>
          <w:lang w:val="es-419"/>
        </w:rPr>
        <w:t xml:space="preserve"> </w:t>
      </w:r>
      <w:proofErr w:type="spellStart"/>
      <w:r w:rsidRPr="00CA6951">
        <w:rPr>
          <w:bCs/>
          <w:lang w:val="es-419"/>
        </w:rPr>
        <w:t>Liberibacter</w:t>
      </w:r>
      <w:proofErr w:type="spellEnd"/>
      <w:r w:rsidRPr="00CA6951">
        <w:rPr>
          <w:bCs/>
          <w:lang w:val="es-419"/>
        </w:rPr>
        <w:t xml:space="preserve"> </w:t>
      </w:r>
      <w:proofErr w:type="spellStart"/>
      <w:r w:rsidRPr="00CA6951">
        <w:rPr>
          <w:bCs/>
          <w:lang w:val="es-419"/>
        </w:rPr>
        <w:t>solanacearum</w:t>
      </w:r>
      <w:proofErr w:type="spellEnd"/>
      <w:r w:rsidRPr="005A598E">
        <w:rPr>
          <w:bCs/>
          <w:lang w:val="es-419"/>
        </w:rPr>
        <w:t>" (</w:t>
      </w:r>
      <w:proofErr w:type="spellStart"/>
      <w:r w:rsidRPr="005A598E">
        <w:rPr>
          <w:bCs/>
          <w:lang w:val="es-419"/>
        </w:rPr>
        <w:t>Lso</w:t>
      </w:r>
      <w:proofErr w:type="spellEnd"/>
      <w:r w:rsidRPr="005A598E">
        <w:rPr>
          <w:bCs/>
          <w:lang w:val="es-419"/>
        </w:rPr>
        <w:t>) (conocida también como "</w:t>
      </w:r>
      <w:proofErr w:type="spellStart"/>
      <w:r w:rsidRPr="00CA6951">
        <w:rPr>
          <w:bCs/>
          <w:i/>
          <w:iCs/>
          <w:lang w:val="es-419"/>
        </w:rPr>
        <w:t>Candidatus</w:t>
      </w:r>
      <w:proofErr w:type="spellEnd"/>
      <w:r w:rsidRPr="005A598E">
        <w:rPr>
          <w:bCs/>
          <w:lang w:val="es-419"/>
        </w:rPr>
        <w:t xml:space="preserve"> </w:t>
      </w:r>
      <w:proofErr w:type="spellStart"/>
      <w:r w:rsidRPr="00CA6951">
        <w:rPr>
          <w:bCs/>
          <w:lang w:val="es-419"/>
        </w:rPr>
        <w:t>Liberibacter</w:t>
      </w:r>
      <w:proofErr w:type="spellEnd"/>
      <w:r w:rsidRPr="00CA6951">
        <w:rPr>
          <w:bCs/>
          <w:lang w:val="es-419"/>
        </w:rPr>
        <w:t xml:space="preserve"> </w:t>
      </w:r>
      <w:proofErr w:type="spellStart"/>
      <w:r w:rsidRPr="00CA6951">
        <w:rPr>
          <w:bCs/>
          <w:lang w:val="es-419"/>
        </w:rPr>
        <w:t>psyllaurous</w:t>
      </w:r>
      <w:proofErr w:type="spellEnd"/>
      <w:r w:rsidRPr="005A598E">
        <w:rPr>
          <w:bCs/>
          <w:lang w:val="es-419"/>
        </w:rPr>
        <w:t xml:space="preserve">"), la cual ha sido asociada con la enfermedad ‘punta morada’ (PM) de la papa. Cuando la incidencia de la enfermedad es alta, PM causa grandes pérdidas económicas ya que produce severas reducciones en el rendimiento y la calidad del tubérculo de la papa. Hasta el momento, no se ha encontrado ninguna variedad comercial de papa resistente al patógeno causante de PM. Nosotros evaluamos la aceptación del </w:t>
      </w:r>
      <w:proofErr w:type="spellStart"/>
      <w:r w:rsidRPr="005A598E">
        <w:rPr>
          <w:bCs/>
          <w:lang w:val="es-419"/>
        </w:rPr>
        <w:t>psílido</w:t>
      </w:r>
      <w:proofErr w:type="spellEnd"/>
      <w:r w:rsidRPr="005A598E">
        <w:rPr>
          <w:bCs/>
          <w:lang w:val="es-419"/>
        </w:rPr>
        <w:t xml:space="preserve"> de papa a su huésped mediante ensayos de no-elección en clones reproductores derivados de </w:t>
      </w:r>
      <w:proofErr w:type="spellStart"/>
      <w:r w:rsidRPr="008D4911">
        <w:rPr>
          <w:bCs/>
          <w:i/>
          <w:iCs/>
          <w:lang w:val="es-419"/>
        </w:rPr>
        <w:t>Solanum</w:t>
      </w:r>
      <w:proofErr w:type="spellEnd"/>
      <w:r w:rsidRPr="008D4911">
        <w:rPr>
          <w:bCs/>
          <w:i/>
          <w:iCs/>
          <w:lang w:val="es-419"/>
        </w:rPr>
        <w:t xml:space="preserve"> </w:t>
      </w:r>
      <w:proofErr w:type="spellStart"/>
      <w:r w:rsidRPr="008D4911">
        <w:rPr>
          <w:bCs/>
          <w:i/>
          <w:iCs/>
          <w:lang w:val="es-419"/>
        </w:rPr>
        <w:t>chacoense</w:t>
      </w:r>
      <w:proofErr w:type="spellEnd"/>
      <w:r w:rsidRPr="005A598E">
        <w:rPr>
          <w:bCs/>
          <w:lang w:val="es-419"/>
        </w:rPr>
        <w:t xml:space="preserve"> </w:t>
      </w:r>
      <w:proofErr w:type="spellStart"/>
      <w:r w:rsidRPr="005A598E">
        <w:rPr>
          <w:bCs/>
          <w:lang w:val="es-419"/>
        </w:rPr>
        <w:t>Bitter</w:t>
      </w:r>
      <w:proofErr w:type="spellEnd"/>
      <w:r w:rsidRPr="005A598E">
        <w:rPr>
          <w:bCs/>
          <w:lang w:val="es-419"/>
        </w:rPr>
        <w:t xml:space="preserve">. Ya que dichos clones han sido reportados con resistencia putativa a </w:t>
      </w:r>
      <w:proofErr w:type="spellStart"/>
      <w:r w:rsidRPr="005A598E">
        <w:rPr>
          <w:bCs/>
          <w:lang w:val="es-419"/>
        </w:rPr>
        <w:t>Lso</w:t>
      </w:r>
      <w:proofErr w:type="spellEnd"/>
      <w:r w:rsidRPr="005A598E">
        <w:rPr>
          <w:bCs/>
          <w:lang w:val="es-419"/>
        </w:rPr>
        <w:t xml:space="preserve"> y / o PM, nosotros quisimos investigar si tal resistencia estaba relacionada con cambios en el comportamiento de aceptación del </w:t>
      </w:r>
      <w:proofErr w:type="spellStart"/>
      <w:r w:rsidRPr="005A598E">
        <w:rPr>
          <w:bCs/>
          <w:lang w:val="es-419"/>
        </w:rPr>
        <w:t>psílido</w:t>
      </w:r>
      <w:proofErr w:type="spellEnd"/>
      <w:r w:rsidRPr="005A598E">
        <w:rPr>
          <w:bCs/>
          <w:lang w:val="es-419"/>
        </w:rPr>
        <w:t xml:space="preserve"> a dichos clones. También registramos el número de huevos puestos y el número de ninfas producidas por la eclosión dichos huevos, esta evaluación se realizó con el fin de observar alguna diferencia en la reproducción del </w:t>
      </w:r>
      <w:proofErr w:type="spellStart"/>
      <w:r w:rsidRPr="005A598E">
        <w:rPr>
          <w:bCs/>
          <w:lang w:val="es-419"/>
        </w:rPr>
        <w:t>psílido</w:t>
      </w:r>
      <w:proofErr w:type="spellEnd"/>
      <w:r w:rsidRPr="005A598E">
        <w:rPr>
          <w:bCs/>
          <w:lang w:val="es-419"/>
        </w:rPr>
        <w:t xml:space="preserve"> debido genotipo del huésped. La variedad de papa </w:t>
      </w:r>
      <w:r w:rsidR="003448D6">
        <w:rPr>
          <w:bCs/>
          <w:lang w:val="es-419"/>
        </w:rPr>
        <w:t>‘</w:t>
      </w:r>
      <w:proofErr w:type="spellStart"/>
      <w:r w:rsidRPr="005A598E">
        <w:rPr>
          <w:bCs/>
          <w:lang w:val="es-419"/>
        </w:rPr>
        <w:t>Russet</w:t>
      </w:r>
      <w:proofErr w:type="spellEnd"/>
      <w:r w:rsidRPr="005A598E">
        <w:rPr>
          <w:bCs/>
          <w:lang w:val="es-419"/>
        </w:rPr>
        <w:t xml:space="preserve"> Burbank</w:t>
      </w:r>
      <w:r w:rsidR="003448D6">
        <w:rPr>
          <w:bCs/>
          <w:lang w:val="es-419"/>
        </w:rPr>
        <w:t>’</w:t>
      </w:r>
      <w:r w:rsidRPr="005A598E">
        <w:rPr>
          <w:bCs/>
          <w:lang w:val="es-419"/>
        </w:rPr>
        <w:t xml:space="preserve"> se utilizó como control susceptible. Los resultados mostraron que la frecuencia de prueba del tejido </w:t>
      </w:r>
      <w:r w:rsidR="008D4911" w:rsidRPr="005A598E">
        <w:rPr>
          <w:bCs/>
          <w:lang w:val="es-419"/>
        </w:rPr>
        <w:t>huésped y</w:t>
      </w:r>
      <w:r w:rsidRPr="005A598E">
        <w:rPr>
          <w:bCs/>
          <w:lang w:val="es-419"/>
        </w:rPr>
        <w:t xml:space="preserve"> la duración de la caminata de las hembras fueron mayores en </w:t>
      </w:r>
      <w:proofErr w:type="spellStart"/>
      <w:r w:rsidRPr="005A598E">
        <w:rPr>
          <w:bCs/>
          <w:lang w:val="es-419"/>
        </w:rPr>
        <w:t>Russet</w:t>
      </w:r>
      <w:proofErr w:type="spellEnd"/>
      <w:r w:rsidRPr="005A598E">
        <w:rPr>
          <w:bCs/>
          <w:lang w:val="es-419"/>
        </w:rPr>
        <w:t xml:space="preserve"> Burbank que en los otros genotipos. La oviposición fue similar en todos los genotipos; sin embargo, se observó una reducida fertilidad de los huevos 18-24 días después del </w:t>
      </w:r>
      <w:r w:rsidR="008D4911" w:rsidRPr="005A598E">
        <w:rPr>
          <w:bCs/>
          <w:lang w:val="es-419"/>
        </w:rPr>
        <w:t>apareamiento</w:t>
      </w:r>
      <w:r w:rsidR="003E1F52">
        <w:rPr>
          <w:bCs/>
          <w:lang w:val="es-419"/>
        </w:rPr>
        <w:t xml:space="preserve"> </w:t>
      </w:r>
      <w:r w:rsidR="003E1F52" w:rsidRPr="005A598E">
        <w:rPr>
          <w:bCs/>
          <w:lang w:val="es-419"/>
        </w:rPr>
        <w:t>en los genotipos considerados como resistentes a PM</w:t>
      </w:r>
      <w:r w:rsidR="008D4911" w:rsidRPr="005A598E">
        <w:rPr>
          <w:bCs/>
          <w:lang w:val="es-419"/>
        </w:rPr>
        <w:t>,</w:t>
      </w:r>
      <w:r w:rsidRPr="005A598E">
        <w:rPr>
          <w:bCs/>
          <w:lang w:val="es-419"/>
        </w:rPr>
        <w:t xml:space="preserve"> </w:t>
      </w:r>
      <w:r w:rsidR="008556DD">
        <w:rPr>
          <w:bCs/>
          <w:lang w:val="es-419"/>
        </w:rPr>
        <w:t>comparado</w:t>
      </w:r>
      <w:r w:rsidR="005E67CE">
        <w:rPr>
          <w:bCs/>
          <w:lang w:val="es-419"/>
        </w:rPr>
        <w:t xml:space="preserve"> a hembras </w:t>
      </w:r>
      <w:r w:rsidR="007E1CFB">
        <w:rPr>
          <w:bCs/>
          <w:lang w:val="es-419"/>
        </w:rPr>
        <w:t>puestas en papas de la variedad</w:t>
      </w:r>
      <w:r w:rsidRPr="005A598E">
        <w:rPr>
          <w:bCs/>
          <w:lang w:val="es-419"/>
        </w:rPr>
        <w:t xml:space="preserve"> </w:t>
      </w:r>
      <w:proofErr w:type="spellStart"/>
      <w:r w:rsidRPr="005A598E">
        <w:rPr>
          <w:bCs/>
          <w:lang w:val="es-419"/>
        </w:rPr>
        <w:t>Russet</w:t>
      </w:r>
      <w:proofErr w:type="spellEnd"/>
      <w:r w:rsidRPr="005A598E">
        <w:rPr>
          <w:bCs/>
          <w:lang w:val="es-419"/>
        </w:rPr>
        <w:t xml:space="preserve"> Burbank. Estos resultados sugieren que, aunque los genotipos evaluados muestran una actividad abiótica menor en la fertilidad del </w:t>
      </w:r>
      <w:proofErr w:type="spellStart"/>
      <w:r w:rsidRPr="005A598E">
        <w:rPr>
          <w:bCs/>
          <w:lang w:val="es-419"/>
        </w:rPr>
        <w:t>psílido</w:t>
      </w:r>
      <w:proofErr w:type="spellEnd"/>
      <w:r w:rsidRPr="005A598E">
        <w:rPr>
          <w:bCs/>
          <w:lang w:val="es-419"/>
        </w:rPr>
        <w:t xml:space="preserve"> de papa, esta putativa resistencia </w:t>
      </w:r>
      <w:r w:rsidR="009D5E6A">
        <w:rPr>
          <w:bCs/>
          <w:lang w:val="es-419"/>
        </w:rPr>
        <w:t xml:space="preserve">al </w:t>
      </w:r>
      <w:r w:rsidRPr="005A598E">
        <w:rPr>
          <w:bCs/>
          <w:lang w:val="es-419"/>
        </w:rPr>
        <w:t xml:space="preserve">no se debe a la reducción de los </w:t>
      </w:r>
      <w:r w:rsidRPr="005A598E">
        <w:rPr>
          <w:bCs/>
          <w:lang w:val="es-419"/>
        </w:rPr>
        <w:lastRenderedPageBreak/>
        <w:t xml:space="preserve">comportamientos de alimentación del </w:t>
      </w:r>
      <w:proofErr w:type="spellStart"/>
      <w:r w:rsidRPr="005A598E">
        <w:rPr>
          <w:bCs/>
          <w:lang w:val="es-419"/>
        </w:rPr>
        <w:t>psílido</w:t>
      </w:r>
      <w:proofErr w:type="spellEnd"/>
      <w:r w:rsidRPr="005A598E">
        <w:rPr>
          <w:bCs/>
          <w:lang w:val="es-419"/>
        </w:rPr>
        <w:t>, sino que puede estar más fuertemente relacionada con la resistencia al patógeno.</w:t>
      </w:r>
    </w:p>
    <w:p w14:paraId="11F8AC87" w14:textId="4D5E164C" w:rsidR="003B6626" w:rsidRPr="00A3526B" w:rsidRDefault="009D15EB" w:rsidP="00273667">
      <w:pPr>
        <w:pStyle w:val="FirstParagraph"/>
        <w:spacing w:line="480" w:lineRule="auto"/>
      </w:pPr>
      <w:r w:rsidRPr="003D6540">
        <w:rPr>
          <w:b/>
        </w:rPr>
        <w:t>Key Words</w:t>
      </w:r>
      <w:r w:rsidRPr="003D6540">
        <w:t xml:space="preserve"> </w:t>
      </w:r>
      <w:r w:rsidR="00EE0C3B">
        <w:rPr>
          <w:i/>
        </w:rPr>
        <w:t>Solanum tuberosum</w:t>
      </w:r>
      <w:r w:rsidRPr="00A3526B">
        <w:t>,</w:t>
      </w:r>
      <w:r w:rsidR="00283558">
        <w:t xml:space="preserve"> </w:t>
      </w:r>
      <w:r w:rsidR="00283558" w:rsidRPr="003D6540">
        <w:rPr>
          <w:i/>
        </w:rPr>
        <w:t xml:space="preserve">Solanum </w:t>
      </w:r>
      <w:proofErr w:type="spellStart"/>
      <w:r w:rsidR="00283558" w:rsidRPr="003D6540">
        <w:rPr>
          <w:i/>
        </w:rPr>
        <w:t>chacoense</w:t>
      </w:r>
      <w:proofErr w:type="spellEnd"/>
      <w:r w:rsidR="00283558">
        <w:rPr>
          <w:i/>
        </w:rPr>
        <w:t>,</w:t>
      </w:r>
      <w:r w:rsidRPr="00A3526B">
        <w:t xml:space="preserve"> host plant resistance</w:t>
      </w:r>
      <w:r w:rsidR="00721FAF">
        <w:t>, tomato psyllid</w:t>
      </w:r>
    </w:p>
    <w:p w14:paraId="38A25F4A" w14:textId="73D3844E" w:rsidR="003D6540" w:rsidRDefault="003D6540" w:rsidP="007343E2">
      <w:pPr>
        <w:spacing w:line="480" w:lineRule="auto"/>
        <w:rPr>
          <w:rFonts w:asciiTheme="majorHAnsi" w:eastAsiaTheme="majorEastAsia" w:hAnsiTheme="majorHAnsi" w:cstheme="majorBidi"/>
          <w:b/>
          <w:bCs/>
        </w:rPr>
      </w:pPr>
      <w:bookmarkStart w:id="16" w:name="ch:intro"/>
      <w:r>
        <w:br w:type="page"/>
      </w:r>
    </w:p>
    <w:p w14:paraId="11F8AC88" w14:textId="66A73B7F" w:rsidR="003B6626" w:rsidRPr="00487C8C" w:rsidRDefault="009D15EB" w:rsidP="007343E2">
      <w:pPr>
        <w:pStyle w:val="Heading1"/>
        <w:spacing w:line="480" w:lineRule="auto"/>
        <w:rPr>
          <w:color w:val="auto"/>
          <w:sz w:val="24"/>
          <w:szCs w:val="24"/>
        </w:rPr>
      </w:pPr>
      <w:r w:rsidRPr="00487C8C">
        <w:rPr>
          <w:color w:val="auto"/>
          <w:sz w:val="24"/>
          <w:szCs w:val="24"/>
        </w:rPr>
        <w:lastRenderedPageBreak/>
        <w:t>Introduction</w:t>
      </w:r>
      <w:bookmarkEnd w:id="16"/>
    </w:p>
    <w:p w14:paraId="11F8AC8A" w14:textId="0E47AFC6" w:rsidR="003B6626" w:rsidRPr="003D6540" w:rsidRDefault="009D15EB" w:rsidP="007343E2">
      <w:pPr>
        <w:pStyle w:val="FirstParagraph"/>
        <w:spacing w:line="480" w:lineRule="auto"/>
      </w:pPr>
      <w:r w:rsidRPr="00A3526B">
        <w:t xml:space="preserve">The potato/tomato psyllid, </w:t>
      </w:r>
      <w:proofErr w:type="spellStart"/>
      <w:r w:rsidRPr="00A3526B">
        <w:rPr>
          <w:i/>
        </w:rPr>
        <w:t>Bactericera</w:t>
      </w:r>
      <w:proofErr w:type="spellEnd"/>
      <w:r w:rsidRPr="00A3526B">
        <w:rPr>
          <w:i/>
        </w:rPr>
        <w:t xml:space="preserve"> </w:t>
      </w:r>
      <w:proofErr w:type="spellStart"/>
      <w:r w:rsidRPr="00A3526B">
        <w:rPr>
          <w:i/>
        </w:rPr>
        <w:t>cockerelli</w:t>
      </w:r>
      <w:proofErr w:type="spellEnd"/>
      <w:r w:rsidRPr="00A3526B">
        <w:t xml:space="preserve"> (</w:t>
      </w:r>
      <w:proofErr w:type="spellStart"/>
      <w:r w:rsidRPr="00A3526B">
        <w:t>Šulc</w:t>
      </w:r>
      <w:proofErr w:type="spellEnd"/>
      <w:r w:rsidRPr="00A3526B">
        <w:t xml:space="preserve">) (Hemiptera: </w:t>
      </w:r>
      <w:proofErr w:type="spellStart"/>
      <w:r w:rsidRPr="00A3526B">
        <w:t>Triozidae</w:t>
      </w:r>
      <w:proofErr w:type="spellEnd"/>
      <w:r w:rsidRPr="00A3526B">
        <w:t xml:space="preserve">), is a small </w:t>
      </w:r>
      <w:proofErr w:type="spellStart"/>
      <w:r w:rsidRPr="00A3526B">
        <w:t>sternorrhynchan</w:t>
      </w:r>
      <w:proofErr w:type="spellEnd"/>
      <w:r w:rsidRPr="00A3526B">
        <w:t xml:space="preserve"> insect pes</w:t>
      </w:r>
      <w:r w:rsidRPr="003D6540">
        <w:t xml:space="preserve">t of solanaceous crops such as potato, tomato, cape gooseberry, tobacco, pepper, eggplant and </w:t>
      </w:r>
      <w:proofErr w:type="spellStart"/>
      <w:r w:rsidRPr="003D6540">
        <w:t>tamarillo</w:t>
      </w:r>
      <w:proofErr w:type="spellEnd"/>
      <w:r w:rsidRPr="003D6540">
        <w:t xml:space="preserve"> (Knowlton and Thomas 1934, Wallis 1955, Martin 2008</w:t>
      </w:r>
      <w:r w:rsidR="00B07847">
        <w:t>,</w:t>
      </w:r>
      <w:r w:rsidRPr="003D6540">
        <w:t xml:space="preserve"> Aguilar et al. 2013).</w:t>
      </w:r>
      <w:r w:rsidR="00BB2E7E">
        <w:t xml:space="preserve"> </w:t>
      </w:r>
      <w:r w:rsidRPr="003D6540">
        <w:t>First discovered in Colorado (</w:t>
      </w:r>
      <w:proofErr w:type="spellStart"/>
      <w:r w:rsidRPr="003D6540">
        <w:t>Šulc</w:t>
      </w:r>
      <w:proofErr w:type="spellEnd"/>
      <w:r w:rsidRPr="003D6540">
        <w:t xml:space="preserve"> 1909), potato psyllids have a history closely tied to potato growing regions </w:t>
      </w:r>
      <w:ins w:id="17" w:author="Author">
        <w:r w:rsidR="00ED4B9A" w:rsidRPr="003D6540">
          <w:t xml:space="preserve">and </w:t>
        </w:r>
        <w:r w:rsidR="00ED4B9A">
          <w:t xml:space="preserve">to </w:t>
        </w:r>
        <w:r w:rsidR="00ED4B9A" w:rsidRPr="003D6540">
          <w:t xml:space="preserve">potato diseases </w:t>
        </w:r>
      </w:ins>
      <w:r w:rsidR="00BB2E7E">
        <w:t xml:space="preserve">in North America </w:t>
      </w:r>
      <w:del w:id="18" w:author="Author">
        <w:r w:rsidR="00BB2E7E" w:rsidDel="00ED4B9A">
          <w:delText xml:space="preserve">to </w:delText>
        </w:r>
        <w:r w:rsidRPr="003D6540" w:rsidDel="00ED4B9A">
          <w:delText xml:space="preserve">and </w:delText>
        </w:r>
        <w:r w:rsidR="006E12CD" w:rsidDel="00ED4B9A">
          <w:delText xml:space="preserve">to </w:delText>
        </w:r>
        <w:r w:rsidRPr="003D6540" w:rsidDel="00ED4B9A">
          <w:delText xml:space="preserve">potato diseases </w:delText>
        </w:r>
      </w:del>
      <w:r w:rsidRPr="003D6540">
        <w:t xml:space="preserve">(Richards and Blood 1973). </w:t>
      </w:r>
      <w:r w:rsidR="006E12CD">
        <w:t xml:space="preserve">The geographical distribution of </w:t>
      </w:r>
      <w:r w:rsidRPr="003D6540">
        <w:rPr>
          <w:i/>
        </w:rPr>
        <w:t>B</w:t>
      </w:r>
      <w:r w:rsidR="006E12CD">
        <w:rPr>
          <w:i/>
        </w:rPr>
        <w:t>.</w:t>
      </w:r>
      <w:r w:rsidRPr="003D6540">
        <w:rPr>
          <w:i/>
        </w:rPr>
        <w:t xml:space="preserve"> </w:t>
      </w:r>
      <w:proofErr w:type="spellStart"/>
      <w:r w:rsidRPr="003D6540">
        <w:rPr>
          <w:i/>
        </w:rPr>
        <w:t>cockerelli</w:t>
      </w:r>
      <w:proofErr w:type="spellEnd"/>
      <w:r w:rsidRPr="003D6540">
        <w:t xml:space="preserve"> ranges from southern Canada to Central America, throughout the </w:t>
      </w:r>
      <w:r w:rsidR="006E12CD">
        <w:t>W</w:t>
      </w:r>
      <w:r w:rsidRPr="003D6540">
        <w:t>estern United States (</w:t>
      </w:r>
      <w:proofErr w:type="spellStart"/>
      <w:r w:rsidRPr="003D6540">
        <w:t>Munyaneza</w:t>
      </w:r>
      <w:proofErr w:type="spellEnd"/>
      <w:r w:rsidRPr="003D6540">
        <w:t xml:space="preserve"> et al. 2007, Rehman et al. 2010, Butler and </w:t>
      </w:r>
      <w:proofErr w:type="spellStart"/>
      <w:r w:rsidRPr="003D6540">
        <w:t>Trumble</w:t>
      </w:r>
      <w:proofErr w:type="spellEnd"/>
      <w:r w:rsidRPr="003D6540">
        <w:t xml:space="preserve"> 2012) and a recent introduction to New Zealand (Martin 2008, </w:t>
      </w:r>
      <w:proofErr w:type="spellStart"/>
      <w:r w:rsidRPr="003D6540">
        <w:t>Liefting</w:t>
      </w:r>
      <w:proofErr w:type="spellEnd"/>
      <w:r w:rsidRPr="003D6540">
        <w:t xml:space="preserve"> et al. 2009, </w:t>
      </w:r>
      <w:proofErr w:type="spellStart"/>
      <w:r w:rsidRPr="003D6540">
        <w:t>Teulon</w:t>
      </w:r>
      <w:proofErr w:type="spellEnd"/>
      <w:r w:rsidRPr="003D6540">
        <w:t xml:space="preserve"> et al. 2009).</w:t>
      </w:r>
    </w:p>
    <w:p w14:paraId="11F8AC8C" w14:textId="08F05B65" w:rsidR="003B6626" w:rsidRPr="00D677A8" w:rsidRDefault="003D6540" w:rsidP="007343E2">
      <w:pPr>
        <w:pStyle w:val="BodyText"/>
        <w:spacing w:line="480" w:lineRule="auto"/>
      </w:pPr>
      <w:r>
        <w:t xml:space="preserve">Interest in potato psyllids grew during the 1920s due to the apparent association of this insect with </w:t>
      </w:r>
      <w:r w:rsidR="009D15EB" w:rsidRPr="003D6540">
        <w:t xml:space="preserve">a condition affecting solanaceous plants known as ‘psyllid yellows’ (Richards 1928, </w:t>
      </w:r>
      <w:proofErr w:type="spellStart"/>
      <w:r w:rsidR="009D15EB" w:rsidRPr="003D6540">
        <w:t>Eyer</w:t>
      </w:r>
      <w:proofErr w:type="spellEnd"/>
      <w:r w:rsidR="009D15EB" w:rsidRPr="003D6540">
        <w:t xml:space="preserve"> and Crawford 1933, Richards and Blood 1973).</w:t>
      </w:r>
      <w:r>
        <w:t xml:space="preserve"> More recently, p</w:t>
      </w:r>
      <w:r w:rsidR="009D15EB" w:rsidRPr="003D6540">
        <w:t>otato psyllids have been identified as vectors of “</w:t>
      </w:r>
      <w:proofErr w:type="spellStart"/>
      <w:r w:rsidR="009D15EB" w:rsidRPr="003D6540">
        <w:rPr>
          <w:i/>
        </w:rPr>
        <w:t>Candidatus</w:t>
      </w:r>
      <w:proofErr w:type="spellEnd"/>
      <w:r w:rsidR="009D15EB" w:rsidRPr="003D6540">
        <w:t xml:space="preserve"> </w:t>
      </w:r>
      <w:proofErr w:type="spellStart"/>
      <w:r w:rsidR="009D15EB" w:rsidRPr="003D6540">
        <w:t>Liberibacter</w:t>
      </w:r>
      <w:proofErr w:type="spellEnd"/>
      <w:r w:rsidR="009D15EB" w:rsidRPr="003D6540">
        <w:t xml:space="preserve"> solanacearum” (</w:t>
      </w:r>
      <w:proofErr w:type="spellStart"/>
      <w:r w:rsidR="009D15EB" w:rsidRPr="003D6540">
        <w:t>Lso</w:t>
      </w:r>
      <w:proofErr w:type="spellEnd"/>
      <w:r w:rsidR="009D15EB" w:rsidRPr="003D6540">
        <w:t xml:space="preserve">) </w:t>
      </w:r>
      <w:r w:rsidR="0081106D">
        <w:t>(also known as “</w:t>
      </w:r>
      <w:proofErr w:type="spellStart"/>
      <w:r w:rsidR="0081106D" w:rsidRPr="004A008D">
        <w:rPr>
          <w:i/>
        </w:rPr>
        <w:t>Candidatus</w:t>
      </w:r>
      <w:proofErr w:type="spellEnd"/>
      <w:r w:rsidR="0081106D">
        <w:t xml:space="preserve"> </w:t>
      </w:r>
      <w:proofErr w:type="spellStart"/>
      <w:r w:rsidR="0081106D">
        <w:t>Liberibacter</w:t>
      </w:r>
      <w:proofErr w:type="spellEnd"/>
      <w:r w:rsidR="0081106D">
        <w:t xml:space="preserve"> </w:t>
      </w:r>
      <w:proofErr w:type="spellStart"/>
      <w:r w:rsidR="0081106D">
        <w:t>psyllaurous</w:t>
      </w:r>
      <w:proofErr w:type="spellEnd"/>
      <w:r w:rsidR="0081106D">
        <w:t xml:space="preserve">”) </w:t>
      </w:r>
      <w:r w:rsidR="009D15EB" w:rsidRPr="003D6540">
        <w:t>(</w:t>
      </w:r>
      <w:proofErr w:type="spellStart"/>
      <w:r w:rsidR="009D15EB" w:rsidRPr="003D6540">
        <w:t>Rhizobiaceae</w:t>
      </w:r>
      <w:proofErr w:type="spellEnd"/>
      <w:r w:rsidR="009D15EB" w:rsidRPr="003D6540">
        <w:t xml:space="preserve">: </w:t>
      </w:r>
      <w:proofErr w:type="spellStart"/>
      <w:r w:rsidR="009D15EB" w:rsidRPr="003D6540">
        <w:t>Alphaproteobacteria</w:t>
      </w:r>
      <w:proofErr w:type="spellEnd"/>
      <w:r w:rsidR="009D15EB" w:rsidRPr="003D6540">
        <w:t xml:space="preserve">) (Goolsby et al.  </w:t>
      </w:r>
      <w:r w:rsidR="009D15EB" w:rsidRPr="00FB04EE">
        <w:rPr>
          <w:lang w:val="es-MX"/>
        </w:rPr>
        <w:t>2007</w:t>
      </w:r>
      <w:r w:rsidR="00864577">
        <w:rPr>
          <w:lang w:val="es-MX"/>
        </w:rPr>
        <w:t>b</w:t>
      </w:r>
      <w:r w:rsidR="009D15EB" w:rsidRPr="00FB04EE">
        <w:rPr>
          <w:lang w:val="es-MX"/>
        </w:rPr>
        <w:t xml:space="preserve">, </w:t>
      </w:r>
      <w:r w:rsidR="0081106D" w:rsidRPr="00FB04EE">
        <w:rPr>
          <w:lang w:val="es-MX"/>
        </w:rPr>
        <w:t xml:space="preserve">Hansen et al. 2008, </w:t>
      </w:r>
      <w:proofErr w:type="spellStart"/>
      <w:r w:rsidR="009D15EB" w:rsidRPr="00FB04EE">
        <w:rPr>
          <w:lang w:val="es-MX"/>
        </w:rPr>
        <w:t>Munyaneza</w:t>
      </w:r>
      <w:proofErr w:type="spellEnd"/>
      <w:r w:rsidR="009D15EB" w:rsidRPr="00FB04EE">
        <w:rPr>
          <w:lang w:val="es-MX"/>
        </w:rPr>
        <w:t xml:space="preserve"> et al. 2007, </w:t>
      </w:r>
      <w:proofErr w:type="spellStart"/>
      <w:r w:rsidR="009D15EB" w:rsidRPr="00FB04EE">
        <w:rPr>
          <w:lang w:val="es-MX"/>
        </w:rPr>
        <w:t>Liefting</w:t>
      </w:r>
      <w:proofErr w:type="spellEnd"/>
      <w:r w:rsidR="009D15EB" w:rsidRPr="00FB04EE">
        <w:rPr>
          <w:lang w:val="es-MX"/>
        </w:rPr>
        <w:t xml:space="preserve"> et al. 2009</w:t>
      </w:r>
      <w:r w:rsidR="00F619AF" w:rsidRPr="00FB04EE">
        <w:rPr>
          <w:lang w:val="es-MX"/>
        </w:rPr>
        <w:t>, Cicero et al. 2016</w:t>
      </w:r>
      <w:r w:rsidR="009D15EB" w:rsidRPr="00FB04EE">
        <w:rPr>
          <w:lang w:val="es-MX"/>
        </w:rPr>
        <w:t xml:space="preserve">). </w:t>
      </w:r>
      <w:proofErr w:type="spellStart"/>
      <w:r w:rsidR="009D15EB" w:rsidRPr="00D677A8">
        <w:t>Lso</w:t>
      </w:r>
      <w:proofErr w:type="spellEnd"/>
      <w:r w:rsidR="009D15EB" w:rsidRPr="00D677A8">
        <w:t xml:space="preserve"> is an uncultur</w:t>
      </w:r>
      <w:ins w:id="19" w:author="Author">
        <w:r w:rsidR="00ED4B9A">
          <w:t>able</w:t>
        </w:r>
      </w:ins>
      <w:del w:id="20" w:author="Author">
        <w:r w:rsidR="009D15EB" w:rsidRPr="00D677A8" w:rsidDel="00ED4B9A">
          <w:delText>ed</w:delText>
        </w:r>
      </w:del>
      <w:r w:rsidR="009D15EB" w:rsidRPr="00D677A8">
        <w:t xml:space="preserve"> gram-negative </w:t>
      </w:r>
      <m:oMath>
        <m:r>
          <w:rPr>
            <w:rFonts w:ascii="Cambria Math" w:hAnsi="Cambria Math"/>
          </w:rPr>
          <m:t>α</m:t>
        </m:r>
      </m:oMath>
      <w:r w:rsidR="009D15EB" w:rsidRPr="00D677A8">
        <w:t>-proteobacterium (Liefting et al. 2009) that infects solanaceous plants. Lso is transmitted to the plant’s phloem by the psyllid’s saliva while feeding (Cooper and Bamberg 2014).</w:t>
      </w:r>
    </w:p>
    <w:p w14:paraId="11F8AC8D" w14:textId="06BC9CCA" w:rsidR="003B6626" w:rsidRPr="00D677A8" w:rsidRDefault="009D15EB" w:rsidP="007343E2">
      <w:pPr>
        <w:pStyle w:val="BodyText"/>
        <w:spacing w:line="480" w:lineRule="auto"/>
      </w:pPr>
      <w:r w:rsidRPr="00D677A8">
        <w:t xml:space="preserve">Symptoms </w:t>
      </w:r>
      <w:r w:rsidR="00BB2E7E">
        <w:t xml:space="preserve">of </w:t>
      </w:r>
      <w:proofErr w:type="spellStart"/>
      <w:r w:rsidR="00BB2E7E">
        <w:t>Lso</w:t>
      </w:r>
      <w:proofErr w:type="spellEnd"/>
      <w:r w:rsidR="00BB2E7E">
        <w:t xml:space="preserve"> infection </w:t>
      </w:r>
      <w:r w:rsidRPr="00D677A8">
        <w:t>in potato include stunting, swollen axillary buds, aerial tubers, leaf purpling, chlorosis and reduced yield (</w:t>
      </w:r>
      <w:proofErr w:type="spellStart"/>
      <w:r w:rsidRPr="00D677A8">
        <w:t>Munyaneza</w:t>
      </w:r>
      <w:proofErr w:type="spellEnd"/>
      <w:r w:rsidRPr="00D677A8">
        <w:t xml:space="preserve"> et al. 2007, 2008). Infection also alters tuber sugars and phenolics</w:t>
      </w:r>
      <w:r w:rsidR="00BB2E7E">
        <w:t>,</w:t>
      </w:r>
      <w:r w:rsidRPr="00D677A8">
        <w:t xml:space="preserve"> resulting in brown stripes </w:t>
      </w:r>
      <w:r w:rsidR="00BB2E7E">
        <w:t>that</w:t>
      </w:r>
      <w:r w:rsidRPr="00D677A8">
        <w:t xml:space="preserve"> </w:t>
      </w:r>
      <w:commentRangeStart w:id="21"/>
      <w:r w:rsidRPr="00D677A8">
        <w:t xml:space="preserve">char and </w:t>
      </w:r>
      <w:commentRangeEnd w:id="21"/>
      <w:r w:rsidR="00ED4B9A">
        <w:rPr>
          <w:rStyle w:val="CommentReference"/>
        </w:rPr>
        <w:commentReference w:id="21"/>
      </w:r>
      <w:r w:rsidRPr="00D677A8">
        <w:t xml:space="preserve">blacken when </w:t>
      </w:r>
      <w:r w:rsidRPr="00D677A8">
        <w:lastRenderedPageBreak/>
        <w:t>fried (Navarre et al. 2009, Alvarado et al. 2012, Buchman et al. 2012). Th</w:t>
      </w:r>
      <w:ins w:id="22" w:author="Author">
        <w:r w:rsidR="00ED4B9A">
          <w:t>e</w:t>
        </w:r>
      </w:ins>
      <w:del w:id="23" w:author="Author">
        <w:r w:rsidRPr="00D677A8" w:rsidDel="00ED4B9A">
          <w:delText>is</w:delText>
        </w:r>
      </w:del>
      <w:r w:rsidRPr="00D677A8">
        <w:t xml:space="preserve"> condition </w:t>
      </w:r>
      <w:ins w:id="24" w:author="Author">
        <w:r w:rsidR="00ED4B9A">
          <w:t xml:space="preserve">represented by these symptoms </w:t>
        </w:r>
      </w:ins>
      <w:r w:rsidRPr="00D677A8">
        <w:t>is known as zebra chip disease (ZC) (</w:t>
      </w:r>
      <w:proofErr w:type="spellStart"/>
      <w:r w:rsidR="00D2725D" w:rsidRPr="00D677A8">
        <w:t>Munyaneza</w:t>
      </w:r>
      <w:proofErr w:type="spellEnd"/>
      <w:r w:rsidR="00D2725D" w:rsidRPr="00D677A8">
        <w:t xml:space="preserve"> et al. 2007</w:t>
      </w:r>
      <w:r w:rsidRPr="00D677A8">
        <w:t>). Z</w:t>
      </w:r>
      <w:r w:rsidR="00BB2E7E">
        <w:t>C</w:t>
      </w:r>
      <w:r w:rsidRPr="00D677A8">
        <w:t xml:space="preserve">-affected tubers are unmarketable, which results in large economic losses for growers (Rosson et al. 2006, </w:t>
      </w:r>
      <w:proofErr w:type="spellStart"/>
      <w:r w:rsidRPr="00D677A8">
        <w:t>Munyaneza</w:t>
      </w:r>
      <w:proofErr w:type="spellEnd"/>
      <w:r w:rsidRPr="00D677A8">
        <w:t xml:space="preserve"> et al. 2007). Yield reduction from </w:t>
      </w:r>
      <w:proofErr w:type="spellStart"/>
      <w:r w:rsidRPr="00D677A8">
        <w:t>Lso</w:t>
      </w:r>
      <w:proofErr w:type="spellEnd"/>
      <w:r w:rsidRPr="00D677A8">
        <w:t xml:space="preserve"> infection has ranged from 43% to 93% in some cases (</w:t>
      </w:r>
      <w:proofErr w:type="spellStart"/>
      <w:r w:rsidRPr="00D677A8">
        <w:t>Munyaneza</w:t>
      </w:r>
      <w:proofErr w:type="spellEnd"/>
      <w:r w:rsidRPr="00D677A8">
        <w:t xml:space="preserve"> et al. 2008, 2011).</w:t>
      </w:r>
    </w:p>
    <w:p w14:paraId="11F8AC8E" w14:textId="790E7CBC" w:rsidR="003B6626" w:rsidRPr="00D677A8" w:rsidRDefault="009D15EB" w:rsidP="007343E2">
      <w:pPr>
        <w:pStyle w:val="BodyText"/>
        <w:spacing w:line="480" w:lineRule="auto"/>
      </w:pPr>
      <w:proofErr w:type="spellStart"/>
      <w:r w:rsidRPr="00D677A8">
        <w:t>Lso</w:t>
      </w:r>
      <w:proofErr w:type="spellEnd"/>
      <w:r w:rsidRPr="00D677A8">
        <w:t xml:space="preserve"> and ZC symptoms were first described in 1994 in Mexico and </w:t>
      </w:r>
      <w:r w:rsidR="00BB2E7E">
        <w:t>first</w:t>
      </w:r>
      <w:r w:rsidRPr="00D677A8">
        <w:t xml:space="preserve"> detected in the United States in 2000 (</w:t>
      </w:r>
      <w:proofErr w:type="spellStart"/>
      <w:r w:rsidRPr="00D677A8">
        <w:t>Secor</w:t>
      </w:r>
      <w:proofErr w:type="spellEnd"/>
      <w:r w:rsidRPr="00D677A8">
        <w:t xml:space="preserve"> and Rivera-</w:t>
      </w:r>
      <w:proofErr w:type="spellStart"/>
      <w:r w:rsidRPr="00D677A8">
        <w:t>Varas</w:t>
      </w:r>
      <w:proofErr w:type="spellEnd"/>
      <w:r w:rsidRPr="00D677A8">
        <w:t xml:space="preserve"> 2004). </w:t>
      </w:r>
      <w:proofErr w:type="spellStart"/>
      <w:r w:rsidRPr="00D677A8">
        <w:t>Lso</w:t>
      </w:r>
      <w:proofErr w:type="spellEnd"/>
      <w:r w:rsidRPr="00D677A8">
        <w:t xml:space="preserve"> and ZC were first detected in the Pacific Northwest (PNW) states of Idaho, Washington and Oregon in 2011 (</w:t>
      </w:r>
      <w:proofErr w:type="spellStart"/>
      <w:r w:rsidRPr="00D677A8">
        <w:t>Crosslin</w:t>
      </w:r>
      <w:proofErr w:type="spellEnd"/>
      <w:r w:rsidRPr="00D677A8">
        <w:t xml:space="preserve"> et al. 2012). Since 2011, </w:t>
      </w:r>
      <w:proofErr w:type="spellStart"/>
      <w:r w:rsidRPr="00D677A8">
        <w:t>Lso</w:t>
      </w:r>
      <w:proofErr w:type="spellEnd"/>
      <w:r w:rsidRPr="00D677A8">
        <w:t xml:space="preserve"> and ZC continue to threaten potato production in the PNW, increasing production costs for growers (</w:t>
      </w:r>
      <w:proofErr w:type="spellStart"/>
      <w:r w:rsidRPr="00D677A8">
        <w:t>Guenthner</w:t>
      </w:r>
      <w:proofErr w:type="spellEnd"/>
      <w:r w:rsidRPr="00D677A8">
        <w:t xml:space="preserve"> et al. 2012, Greenway 2014, Wenninger et al. 2017, Greenway and </w:t>
      </w:r>
      <w:proofErr w:type="spellStart"/>
      <w:r w:rsidRPr="00D677A8">
        <w:t>Rondon</w:t>
      </w:r>
      <w:proofErr w:type="spellEnd"/>
      <w:r w:rsidRPr="00D677A8">
        <w:t xml:space="preserve"> 2018).</w:t>
      </w:r>
    </w:p>
    <w:p w14:paraId="11F8AC90" w14:textId="5E3135B6" w:rsidR="003B6626" w:rsidRPr="00D677A8" w:rsidRDefault="00211144" w:rsidP="007343E2">
      <w:pPr>
        <w:pStyle w:val="BodyText"/>
        <w:spacing w:line="480" w:lineRule="auto"/>
      </w:pPr>
      <w:r>
        <w:t>M</w:t>
      </w:r>
      <w:r w:rsidR="00AE083C" w:rsidRPr="00D677A8">
        <w:t xml:space="preserve">anagement </w:t>
      </w:r>
      <w:r w:rsidR="009D15EB" w:rsidRPr="00D677A8">
        <w:t xml:space="preserve">of </w:t>
      </w:r>
      <w:r w:rsidR="000A4900">
        <w:t xml:space="preserve">ZC </w:t>
      </w:r>
      <w:r>
        <w:t xml:space="preserve">primarily </w:t>
      </w:r>
      <w:r w:rsidR="000A4900">
        <w:t xml:space="preserve">targets </w:t>
      </w:r>
      <w:r w:rsidR="009D15EB" w:rsidRPr="00D677A8">
        <w:t>the potato psyllid vector</w:t>
      </w:r>
      <w:r w:rsidR="000A4900">
        <w:t>, usually relying</w:t>
      </w:r>
      <w:r w:rsidR="009D15EB" w:rsidRPr="00D677A8">
        <w:t xml:space="preserve"> on multiple applications of </w:t>
      </w:r>
      <w:r w:rsidR="000A4900">
        <w:t>insect</w:t>
      </w:r>
      <w:r w:rsidR="009D15EB" w:rsidRPr="00D677A8">
        <w:t>icides (</w:t>
      </w:r>
      <w:proofErr w:type="spellStart"/>
      <w:r w:rsidR="009D15EB" w:rsidRPr="00D677A8">
        <w:t>Guenthner</w:t>
      </w:r>
      <w:proofErr w:type="spellEnd"/>
      <w:r w:rsidR="009D15EB" w:rsidRPr="00D677A8">
        <w:t xml:space="preserve"> et al. 2012, Greenway 2014, Echegaray and </w:t>
      </w:r>
      <w:proofErr w:type="spellStart"/>
      <w:r w:rsidR="009D15EB" w:rsidRPr="00D677A8">
        <w:t>Rondon</w:t>
      </w:r>
      <w:proofErr w:type="spellEnd"/>
      <w:r w:rsidR="009D15EB" w:rsidRPr="00D677A8">
        <w:t xml:space="preserve"> 2017). In 2018, around half of Eastern Idaho growers’ insecticide expenditures were related to ZC control (Greenway and </w:t>
      </w:r>
      <w:proofErr w:type="spellStart"/>
      <w:r w:rsidR="009D15EB" w:rsidRPr="00D677A8">
        <w:t>Rondon</w:t>
      </w:r>
      <w:proofErr w:type="spellEnd"/>
      <w:r w:rsidR="009D15EB" w:rsidRPr="00D677A8">
        <w:t xml:space="preserve"> 2018). Chemicals such as abamectin, imidacloprid, </w:t>
      </w:r>
      <w:proofErr w:type="spellStart"/>
      <w:r w:rsidR="009D15EB" w:rsidRPr="00D677A8">
        <w:t>spiromesifen</w:t>
      </w:r>
      <w:proofErr w:type="spellEnd"/>
      <w:r w:rsidR="009D15EB" w:rsidRPr="00D677A8">
        <w:t>, thiamethoxam and dinotefuran (Goolsby et al. 2007</w:t>
      </w:r>
      <w:r w:rsidR="00ED223A">
        <w:t>a</w:t>
      </w:r>
      <w:r w:rsidR="009D15EB" w:rsidRPr="00D677A8">
        <w:t xml:space="preserve">, Vega-Gutiérrez et al. 2008, </w:t>
      </w:r>
      <w:proofErr w:type="spellStart"/>
      <w:r w:rsidR="009D15EB" w:rsidRPr="00D677A8">
        <w:t>Gharalari</w:t>
      </w:r>
      <w:proofErr w:type="spellEnd"/>
      <w:r w:rsidR="009D15EB" w:rsidRPr="00D677A8">
        <w:t xml:space="preserve"> et al. 2009, </w:t>
      </w:r>
      <w:proofErr w:type="spellStart"/>
      <w:r w:rsidR="009D15EB" w:rsidRPr="00D677A8">
        <w:t>Guenthner</w:t>
      </w:r>
      <w:proofErr w:type="spellEnd"/>
      <w:r w:rsidR="009D15EB" w:rsidRPr="00D677A8">
        <w:t xml:space="preserve"> et al. 2012) are commonly used but, some psyllid populations are starting to develop resistance to common neonicotinoids and abamectin (Liu and </w:t>
      </w:r>
      <w:proofErr w:type="spellStart"/>
      <w:r w:rsidR="009D15EB" w:rsidRPr="00D677A8">
        <w:t>Trumble</w:t>
      </w:r>
      <w:proofErr w:type="spellEnd"/>
      <w:r w:rsidR="009D15EB" w:rsidRPr="00D677A8">
        <w:t xml:space="preserve"> 2004, Hernández-Bautista et al. 2013, Prager et al. 2013, Chávez et al. 2015).</w:t>
      </w:r>
      <w:r w:rsidR="00976237">
        <w:t xml:space="preserve"> </w:t>
      </w:r>
      <w:r w:rsidR="009D15EB" w:rsidRPr="00D677A8">
        <w:t>The difficulty and large expense of psyllid control emphasizes the need for alternative and improved pest management strategies such as host plant resistance</w:t>
      </w:r>
      <w:r w:rsidR="00625D79">
        <w:t xml:space="preserve"> to control ZC</w:t>
      </w:r>
      <w:r w:rsidR="009D15EB" w:rsidRPr="00D677A8">
        <w:t>.</w:t>
      </w:r>
    </w:p>
    <w:p w14:paraId="11F8AC91" w14:textId="02A8C877" w:rsidR="003B6626" w:rsidRPr="00D677A8" w:rsidRDefault="009D15EB" w:rsidP="007343E2">
      <w:pPr>
        <w:pStyle w:val="BodyText"/>
        <w:spacing w:line="480" w:lineRule="auto"/>
      </w:pPr>
      <w:r w:rsidRPr="00D677A8">
        <w:lastRenderedPageBreak/>
        <w:t xml:space="preserve">Host plant resistance </w:t>
      </w:r>
      <w:r w:rsidR="00625D79">
        <w:t xml:space="preserve">to </w:t>
      </w:r>
      <w:proofErr w:type="spellStart"/>
      <w:r w:rsidR="00522F49">
        <w:t>Lso</w:t>
      </w:r>
      <w:proofErr w:type="spellEnd"/>
      <w:r w:rsidR="00522F49">
        <w:t xml:space="preserve"> or the potato psyllid</w:t>
      </w:r>
      <w:r w:rsidR="00625D79">
        <w:t xml:space="preserve"> </w:t>
      </w:r>
      <w:r w:rsidR="00AB2A6B">
        <w:t>would provide growers with</w:t>
      </w:r>
      <w:r w:rsidRPr="00D677A8">
        <w:t xml:space="preserve"> a valuable </w:t>
      </w:r>
      <w:r w:rsidR="00AB2A6B">
        <w:t>tool for</w:t>
      </w:r>
      <w:r w:rsidRPr="00D677A8">
        <w:t xml:space="preserve"> integrated pest management (Kogan 1988, Butler and </w:t>
      </w:r>
      <w:proofErr w:type="spellStart"/>
      <w:r w:rsidRPr="00D677A8">
        <w:t>Trumble</w:t>
      </w:r>
      <w:proofErr w:type="spellEnd"/>
      <w:r w:rsidRPr="00D677A8">
        <w:t xml:space="preserve"> 2012, </w:t>
      </w:r>
      <w:proofErr w:type="spellStart"/>
      <w:r w:rsidRPr="00D677A8">
        <w:t>Munyaneza</w:t>
      </w:r>
      <w:proofErr w:type="spellEnd"/>
      <w:r w:rsidRPr="00D677A8">
        <w:t xml:space="preserve"> 2012, Diaz-Montano et al. 2013). Even a small amount of </w:t>
      </w:r>
      <w:ins w:id="25" w:author="Author">
        <w:r w:rsidR="00ED4B9A" w:rsidRPr="00D677A8">
          <w:t xml:space="preserve">plant </w:t>
        </w:r>
      </w:ins>
      <w:r w:rsidRPr="00D677A8">
        <w:t>resistance</w:t>
      </w:r>
      <w:r w:rsidR="00F619AF">
        <w:t xml:space="preserve"> or </w:t>
      </w:r>
      <w:r w:rsidRPr="00D677A8">
        <w:t xml:space="preserve">tolerance </w:t>
      </w:r>
      <w:del w:id="26" w:author="Author">
        <w:r w:rsidRPr="00D677A8" w:rsidDel="00ED4B9A">
          <w:delText xml:space="preserve">of a plant </w:delText>
        </w:r>
      </w:del>
      <w:r w:rsidRPr="00D677A8">
        <w:t xml:space="preserve">to a vector or its pathogen can reduce damage below action thresholds and </w:t>
      </w:r>
      <w:ins w:id="27" w:author="Author">
        <w:r w:rsidR="00ED4B9A">
          <w:t xml:space="preserve">consequently </w:t>
        </w:r>
      </w:ins>
      <w:del w:id="28" w:author="Author">
        <w:r w:rsidRPr="00D677A8" w:rsidDel="00ED4B9A">
          <w:delText xml:space="preserve">reduce </w:delText>
        </w:r>
      </w:del>
      <w:ins w:id="29" w:author="Author">
        <w:r w:rsidR="00ED4B9A">
          <w:t>require fewer</w:t>
        </w:r>
        <w:r w:rsidR="00ED4B9A" w:rsidRPr="00D677A8">
          <w:t xml:space="preserve"> </w:t>
        </w:r>
      </w:ins>
      <w:r w:rsidRPr="00D677A8">
        <w:t xml:space="preserve">pesticide applications (Kennedy et al. 1987). Host plant resistance </w:t>
      </w:r>
      <w:r w:rsidR="005D1EF4">
        <w:t xml:space="preserve">also </w:t>
      </w:r>
      <w:r w:rsidRPr="00D677A8">
        <w:t xml:space="preserve">increases </w:t>
      </w:r>
      <w:ins w:id="30" w:author="Author">
        <w:r w:rsidR="00ED4B9A">
          <w:t xml:space="preserve">the </w:t>
        </w:r>
        <w:r w:rsidR="00ED4B9A" w:rsidRPr="00D677A8">
          <w:t xml:space="preserve">efficiency </w:t>
        </w:r>
        <w:r w:rsidR="00ED4B9A">
          <w:t xml:space="preserve">of </w:t>
        </w:r>
      </w:ins>
      <w:r w:rsidRPr="00D677A8">
        <w:t xml:space="preserve">pesticide </w:t>
      </w:r>
      <w:ins w:id="31" w:author="Author">
        <w:r w:rsidR="00ED4B9A">
          <w:t xml:space="preserve">use </w:t>
        </w:r>
      </w:ins>
      <w:del w:id="32" w:author="Author">
        <w:r w:rsidRPr="00D677A8" w:rsidDel="00ED4B9A">
          <w:delText xml:space="preserve">efficiency </w:delText>
        </w:r>
      </w:del>
      <w:r w:rsidRPr="00D677A8">
        <w:t xml:space="preserve">and helps to delay </w:t>
      </w:r>
      <w:r w:rsidR="00F619AF">
        <w:t xml:space="preserve">development of </w:t>
      </w:r>
      <w:r w:rsidRPr="00D677A8">
        <w:t>insecticide resistance (</w:t>
      </w:r>
      <w:proofErr w:type="spellStart"/>
      <w:r w:rsidRPr="00D677A8">
        <w:t>Gharalari</w:t>
      </w:r>
      <w:proofErr w:type="spellEnd"/>
      <w:r w:rsidRPr="00D677A8">
        <w:t xml:space="preserve"> et al. 2009). Currently no commercial potato varieties have been found with acceptable resistance to </w:t>
      </w:r>
      <w:proofErr w:type="spellStart"/>
      <w:r w:rsidRPr="00D677A8">
        <w:t>Lso</w:t>
      </w:r>
      <w:proofErr w:type="spellEnd"/>
      <w:r w:rsidRPr="00D677A8">
        <w:t xml:space="preserve"> (</w:t>
      </w:r>
      <w:proofErr w:type="spellStart"/>
      <w:r w:rsidRPr="00D677A8">
        <w:t>Munyaneza</w:t>
      </w:r>
      <w:proofErr w:type="spellEnd"/>
      <w:r w:rsidRPr="00D677A8">
        <w:t xml:space="preserve"> et al. 2011, Anderson et al. 2012).</w:t>
      </w:r>
    </w:p>
    <w:p w14:paraId="11F8AC92" w14:textId="15871ABE" w:rsidR="003B6626" w:rsidRPr="00D677A8" w:rsidRDefault="009D15EB" w:rsidP="007343E2">
      <w:pPr>
        <w:pStyle w:val="BodyText"/>
        <w:spacing w:line="480" w:lineRule="auto"/>
      </w:pPr>
      <w:r w:rsidRPr="00D677A8">
        <w:t xml:space="preserve">Potatoes </w:t>
      </w:r>
      <w:r w:rsidR="00F619AF">
        <w:t>that</w:t>
      </w:r>
      <w:r w:rsidRPr="00D677A8">
        <w:t xml:space="preserve"> have been bred with closely related plants such as </w:t>
      </w:r>
      <w:r w:rsidRPr="00D677A8">
        <w:rPr>
          <w:i/>
        </w:rPr>
        <w:t xml:space="preserve">Solanum </w:t>
      </w:r>
      <w:proofErr w:type="spellStart"/>
      <w:r w:rsidRPr="00D677A8">
        <w:rPr>
          <w:i/>
        </w:rPr>
        <w:t>chacoense</w:t>
      </w:r>
      <w:proofErr w:type="spellEnd"/>
      <w:r w:rsidRPr="00D677A8">
        <w:t xml:space="preserve"> Bitter (Rashidi et al. 2017) and </w:t>
      </w:r>
      <w:r w:rsidRPr="00D677A8">
        <w:rPr>
          <w:i/>
        </w:rPr>
        <w:t xml:space="preserve">Solanum </w:t>
      </w:r>
      <w:proofErr w:type="spellStart"/>
      <w:r w:rsidRPr="00D677A8">
        <w:rPr>
          <w:i/>
        </w:rPr>
        <w:t>berthaultii</w:t>
      </w:r>
      <w:proofErr w:type="spellEnd"/>
      <w:r w:rsidRPr="00D677A8">
        <w:t xml:space="preserve"> Hawkes (Butler et al. 2011) have shown less </w:t>
      </w:r>
      <w:proofErr w:type="spellStart"/>
      <w:r w:rsidRPr="00D677A8">
        <w:t>Lso</w:t>
      </w:r>
      <w:proofErr w:type="spellEnd"/>
      <w:r w:rsidRPr="00D677A8">
        <w:t xml:space="preserve"> infection and/or ZC symptoms than other genotypes tested. By determining how these genotypes resist</w:t>
      </w:r>
      <w:r w:rsidR="00B95F4D">
        <w:t xml:space="preserve"> or </w:t>
      </w:r>
      <w:r w:rsidRPr="00D677A8">
        <w:t xml:space="preserve">tolerate </w:t>
      </w:r>
      <w:r w:rsidR="00B95F4D">
        <w:t xml:space="preserve">either </w:t>
      </w:r>
      <w:proofErr w:type="spellStart"/>
      <w:r w:rsidRPr="00D677A8">
        <w:t>Lso</w:t>
      </w:r>
      <w:proofErr w:type="spellEnd"/>
      <w:r w:rsidRPr="00D677A8">
        <w:t xml:space="preserve"> or the psyllid vector </w:t>
      </w:r>
      <w:r w:rsidR="00B95F4D">
        <w:t xml:space="preserve">itself </w:t>
      </w:r>
      <w:r w:rsidRPr="00D677A8">
        <w:t xml:space="preserve">(Kennedy et al. 1987, </w:t>
      </w:r>
      <w:proofErr w:type="spellStart"/>
      <w:r w:rsidRPr="00D677A8">
        <w:t>Putten</w:t>
      </w:r>
      <w:proofErr w:type="spellEnd"/>
      <w:r w:rsidRPr="00D677A8">
        <w:t xml:space="preserve"> et al. 2001, Butler et al. 2011), we can decide which traits should be bred </w:t>
      </w:r>
      <w:commentRangeStart w:id="33"/>
      <w:r w:rsidRPr="00D677A8">
        <w:t xml:space="preserve">or cloned </w:t>
      </w:r>
      <w:commentRangeEnd w:id="33"/>
      <w:r w:rsidR="001E68BB">
        <w:rPr>
          <w:rStyle w:val="CommentReference"/>
        </w:rPr>
        <w:commentReference w:id="33"/>
      </w:r>
      <w:r w:rsidRPr="00D677A8">
        <w:t xml:space="preserve">into commercial cultivars to </w:t>
      </w:r>
      <w:r w:rsidR="00B95F4D">
        <w:t>develop</w:t>
      </w:r>
      <w:r w:rsidRPr="00D677A8">
        <w:t xml:space="preserve"> resistant potato</w:t>
      </w:r>
      <w:r w:rsidR="00B95F4D">
        <w:t xml:space="preserve"> cultivars</w:t>
      </w:r>
      <w:r w:rsidRPr="00D677A8">
        <w:t xml:space="preserve"> (</w:t>
      </w:r>
      <w:proofErr w:type="spellStart"/>
      <w:r w:rsidRPr="00D677A8">
        <w:t>Kaloshian</w:t>
      </w:r>
      <w:proofErr w:type="spellEnd"/>
      <w:r w:rsidRPr="00D677A8">
        <w:t xml:space="preserve"> 2004, Casteel et al. 2006, 2007).</w:t>
      </w:r>
    </w:p>
    <w:p w14:paraId="11F8AC93" w14:textId="22CCFC29" w:rsidR="003B6626" w:rsidRPr="00D677A8" w:rsidRDefault="009D15EB" w:rsidP="007343E2">
      <w:pPr>
        <w:pStyle w:val="BodyText"/>
        <w:spacing w:line="480" w:lineRule="auto"/>
      </w:pPr>
      <w:r w:rsidRPr="00D677A8">
        <w:t xml:space="preserve">We examined psyllid host acceptance behaviors </w:t>
      </w:r>
      <w:r w:rsidR="007B6F2A">
        <w:t>as well as</w:t>
      </w:r>
      <w:r w:rsidRPr="00D677A8">
        <w:t xml:space="preserve"> oviposition </w:t>
      </w:r>
      <w:r w:rsidR="007B6F2A">
        <w:t xml:space="preserve">and egg fertility </w:t>
      </w:r>
      <w:r w:rsidRPr="00D677A8">
        <w:t xml:space="preserve">on three potato breeding clones derived from </w:t>
      </w:r>
      <w:r w:rsidRPr="00D677A8">
        <w:rPr>
          <w:i/>
        </w:rPr>
        <w:t xml:space="preserve">Solanum </w:t>
      </w:r>
      <w:proofErr w:type="spellStart"/>
      <w:r w:rsidRPr="00D677A8">
        <w:rPr>
          <w:i/>
        </w:rPr>
        <w:t>chacoense</w:t>
      </w:r>
      <w:proofErr w:type="spellEnd"/>
      <w:r w:rsidRPr="00D677A8">
        <w:t>: ‘A07781-10LB’ (‘10LB’), ‘A07781-3LB’</w:t>
      </w:r>
      <w:del w:id="34" w:author="Author">
        <w:r w:rsidRPr="00D677A8" w:rsidDel="001E68BB">
          <w:delText>,</w:delText>
        </w:r>
      </w:del>
      <w:r w:rsidRPr="00D677A8">
        <w:t xml:space="preserve"> (‘3LB’) and ‘A07781-4LB’ (‘4LB’) (Rashidi et al. 2017).</w:t>
      </w:r>
      <w:r w:rsidR="003D05E4">
        <w:t xml:space="preserve"> </w:t>
      </w:r>
      <w:r w:rsidR="00F619AF">
        <w:t>‘</w:t>
      </w:r>
      <w:r w:rsidR="003D05E4">
        <w:t>Russet Burbank</w:t>
      </w:r>
      <w:r w:rsidR="00F619AF">
        <w:t>’</w:t>
      </w:r>
      <w:r w:rsidR="003D05E4">
        <w:t xml:space="preserve"> was used as a susceptible control (</w:t>
      </w:r>
      <w:proofErr w:type="spellStart"/>
      <w:r w:rsidR="003D05E4">
        <w:t>Munyaneza</w:t>
      </w:r>
      <w:proofErr w:type="spellEnd"/>
      <w:r w:rsidR="003D05E4">
        <w:t xml:space="preserve"> et al. 2011). </w:t>
      </w:r>
      <w:r w:rsidRPr="00D677A8">
        <w:t xml:space="preserve"> </w:t>
      </w:r>
      <w:r w:rsidR="003D05E4" w:rsidRPr="00D677A8">
        <w:t>The</w:t>
      </w:r>
      <w:r w:rsidR="003D05E4">
        <w:t xml:space="preserve"> A07781</w:t>
      </w:r>
      <w:r w:rsidR="003D05E4" w:rsidRPr="00D677A8">
        <w:t xml:space="preserve"> </w:t>
      </w:r>
      <w:r w:rsidR="00FB04EE">
        <w:t xml:space="preserve">family of </w:t>
      </w:r>
      <w:r w:rsidRPr="00D677A8">
        <w:t>genotype</w:t>
      </w:r>
      <w:r w:rsidR="00FB04EE">
        <w:t>s</w:t>
      </w:r>
      <w:r w:rsidRPr="00D677A8">
        <w:t xml:space="preserve"> </w:t>
      </w:r>
      <w:commentRangeStart w:id="35"/>
      <w:r w:rsidRPr="00D677A8">
        <w:t>exhibit</w:t>
      </w:r>
      <w:r w:rsidR="00F619AF">
        <w:t>s</w:t>
      </w:r>
      <w:r w:rsidRPr="00D677A8">
        <w:t xml:space="preserve"> high tolerance and low susceptibility to </w:t>
      </w:r>
      <w:proofErr w:type="spellStart"/>
      <w:r w:rsidRPr="00D677A8">
        <w:t>Lso</w:t>
      </w:r>
      <w:proofErr w:type="spellEnd"/>
      <w:r w:rsidRPr="00D677A8">
        <w:t xml:space="preserve"> </w:t>
      </w:r>
      <w:commentRangeEnd w:id="35"/>
      <w:r w:rsidR="001E68BB">
        <w:rPr>
          <w:rStyle w:val="CommentReference"/>
        </w:rPr>
        <w:commentReference w:id="35"/>
      </w:r>
      <w:r w:rsidRPr="00D677A8">
        <w:t>(Rashidi et al. 2017</w:t>
      </w:r>
      <w:r w:rsidR="00255431" w:rsidRPr="00D677A8">
        <w:t>)</w:t>
      </w:r>
      <w:r w:rsidR="00255431">
        <w:t>.</w:t>
      </w:r>
      <w:r w:rsidR="00255431" w:rsidRPr="00D677A8">
        <w:t xml:space="preserve"> </w:t>
      </w:r>
      <w:r w:rsidR="007C4FA0">
        <w:t>This</w:t>
      </w:r>
      <w:r w:rsidR="00255431">
        <w:t xml:space="preserve"> lo</w:t>
      </w:r>
      <w:r w:rsidR="002C64D8">
        <w:t xml:space="preserve">w susceptibility to </w:t>
      </w:r>
      <w:proofErr w:type="spellStart"/>
      <w:r w:rsidR="002C64D8">
        <w:t>Lso</w:t>
      </w:r>
      <w:proofErr w:type="spellEnd"/>
      <w:r w:rsidR="002C64D8">
        <w:t xml:space="preserve"> may be due to either</w:t>
      </w:r>
      <w:r w:rsidRPr="00D677A8">
        <w:t xml:space="preserve"> resistance</w:t>
      </w:r>
      <w:r w:rsidR="00B95F4D">
        <w:t xml:space="preserve"> or </w:t>
      </w:r>
      <w:r w:rsidRPr="00D677A8">
        <w:t>tolerance to the psyllid vector</w:t>
      </w:r>
      <w:r w:rsidR="00CE05ED">
        <w:t xml:space="preserve"> or the </w:t>
      </w:r>
      <w:r w:rsidR="00CE05ED">
        <w:lastRenderedPageBreak/>
        <w:t>bacteria itself</w:t>
      </w:r>
      <w:r w:rsidRPr="00D677A8">
        <w:t>.</w:t>
      </w:r>
      <w:r w:rsidR="00E657DA">
        <w:t xml:space="preserve"> </w:t>
      </w:r>
      <w:r w:rsidR="00EF41F1">
        <w:t>F</w:t>
      </w:r>
      <w:r w:rsidR="00001798">
        <w:t xml:space="preserve">ocusing </w:t>
      </w:r>
      <w:r w:rsidR="00EF41F1">
        <w:t xml:space="preserve">on psyllid host selection and settling behaviors </w:t>
      </w:r>
      <w:r w:rsidR="007453F0">
        <w:t xml:space="preserve">such as probing, walking and time spent on the leaf </w:t>
      </w:r>
      <w:r w:rsidR="00C82044">
        <w:t>can</w:t>
      </w:r>
      <w:r w:rsidR="004C0E6D">
        <w:t xml:space="preserve"> help </w:t>
      </w:r>
      <w:r w:rsidR="005A5AC3">
        <w:t>us understand</w:t>
      </w:r>
      <w:r w:rsidR="00183683">
        <w:t xml:space="preserve"> </w:t>
      </w:r>
      <w:r w:rsidR="009F37A1">
        <w:t xml:space="preserve">if a plant-induced change in psyllid behavior </w:t>
      </w:r>
      <w:del w:id="36" w:author="Author">
        <w:r w:rsidR="009F37A1" w:rsidDel="001112E0">
          <w:delText>i</w:delText>
        </w:r>
        <w:r w:rsidR="00120465" w:rsidDel="001112E0">
          <w:delText>s part of why we observed</w:delText>
        </w:r>
      </w:del>
      <w:ins w:id="37" w:author="Author">
        <w:r w:rsidR="001112E0">
          <w:t>contributes to</w:t>
        </w:r>
      </w:ins>
      <w:r w:rsidR="00120465">
        <w:t xml:space="preserve"> </w:t>
      </w:r>
      <w:r w:rsidR="00F619AF">
        <w:t xml:space="preserve">any reduction in </w:t>
      </w:r>
      <w:proofErr w:type="spellStart"/>
      <w:r w:rsidR="00F619AF">
        <w:t>Lso</w:t>
      </w:r>
      <w:proofErr w:type="spellEnd"/>
      <w:r w:rsidR="00F619AF">
        <w:t xml:space="preserve"> transmission and/or ZC symptoms</w:t>
      </w:r>
      <w:r w:rsidR="005A5AC3">
        <w:t xml:space="preserve">. </w:t>
      </w:r>
      <w:r w:rsidRPr="00D677A8">
        <w:t xml:space="preserve">Our results will help </w:t>
      </w:r>
      <w:r w:rsidR="00BB395C">
        <w:t xml:space="preserve">to </w:t>
      </w:r>
      <w:r w:rsidRPr="00D677A8">
        <w:t xml:space="preserve">clarify potato-psyllid interactions on these genotypes, which will </w:t>
      </w:r>
      <w:del w:id="38" w:author="Author">
        <w:r w:rsidRPr="00D677A8" w:rsidDel="001112E0">
          <w:delText xml:space="preserve">help </w:delText>
        </w:r>
      </w:del>
      <w:ins w:id="39" w:author="Author">
        <w:r w:rsidR="001112E0">
          <w:t>assist</w:t>
        </w:r>
        <w:r w:rsidR="001112E0" w:rsidRPr="00D677A8">
          <w:t xml:space="preserve"> </w:t>
        </w:r>
      </w:ins>
      <w:r w:rsidRPr="00D677A8">
        <w:t xml:space="preserve">plant breeders to develop </w:t>
      </w:r>
      <w:proofErr w:type="spellStart"/>
      <w:r w:rsidRPr="00D677A8">
        <w:t>Lso</w:t>
      </w:r>
      <w:proofErr w:type="spellEnd"/>
      <w:r w:rsidRPr="00D677A8">
        <w:t>-resistant potatoes (Kennedy et al. 1987).</w:t>
      </w:r>
    </w:p>
    <w:p w14:paraId="11F8AC94" w14:textId="77777777" w:rsidR="003B6626" w:rsidRPr="00F619AF" w:rsidRDefault="009D15EB" w:rsidP="007343E2">
      <w:pPr>
        <w:pStyle w:val="Heading1"/>
        <w:spacing w:line="480" w:lineRule="auto"/>
        <w:rPr>
          <w:color w:val="auto"/>
          <w:sz w:val="24"/>
          <w:szCs w:val="24"/>
        </w:rPr>
      </w:pPr>
      <w:bookmarkStart w:id="40" w:name="ch:mms"/>
      <w:r w:rsidRPr="00F619AF">
        <w:rPr>
          <w:color w:val="auto"/>
          <w:sz w:val="24"/>
          <w:szCs w:val="24"/>
        </w:rPr>
        <w:t>Materials and Methods</w:t>
      </w:r>
      <w:bookmarkEnd w:id="40"/>
    </w:p>
    <w:p w14:paraId="06C40810" w14:textId="77777777" w:rsidR="00E53852" w:rsidRPr="00F619AF" w:rsidRDefault="00E53852" w:rsidP="007343E2">
      <w:pPr>
        <w:pStyle w:val="Heading2"/>
        <w:spacing w:line="480" w:lineRule="auto"/>
        <w:rPr>
          <w:color w:val="auto"/>
          <w:sz w:val="24"/>
          <w:szCs w:val="24"/>
        </w:rPr>
      </w:pPr>
      <w:r>
        <w:rPr>
          <w:color w:val="auto"/>
          <w:sz w:val="24"/>
          <w:szCs w:val="24"/>
        </w:rPr>
        <w:t>Experimental insects</w:t>
      </w:r>
    </w:p>
    <w:p w14:paraId="29760C4E" w14:textId="33E9DB47" w:rsidR="00E53852" w:rsidRPr="003D6540" w:rsidRDefault="00E53852" w:rsidP="007343E2">
      <w:pPr>
        <w:pStyle w:val="FirstParagraph"/>
        <w:spacing w:line="480" w:lineRule="auto"/>
      </w:pPr>
      <w:commentRangeStart w:id="41"/>
      <w:r w:rsidRPr="00A3526B">
        <w:t xml:space="preserve">A </w:t>
      </w:r>
      <w:proofErr w:type="spellStart"/>
      <w:r w:rsidRPr="00A3526B">
        <w:t>Lso</w:t>
      </w:r>
      <w:proofErr w:type="spellEnd"/>
      <w:r w:rsidRPr="00A3526B">
        <w:t xml:space="preserve">-positive potato psyllid colony </w:t>
      </w:r>
      <w:r w:rsidR="004F106F">
        <w:t>was</w:t>
      </w:r>
      <w:r>
        <w:t xml:space="preserve"> reared</w:t>
      </w:r>
      <w:r w:rsidRPr="003D6540">
        <w:t xml:space="preserve"> </w:t>
      </w:r>
      <w:r w:rsidR="009D1F7B">
        <w:t>in colonies with free access to</w:t>
      </w:r>
      <w:r w:rsidRPr="00A3526B">
        <w:t xml:space="preserve"> both Russet Burbank potatoes and ‘Yellow Pear’ tomatoes (</w:t>
      </w:r>
      <w:r w:rsidRPr="00A3526B">
        <w:rPr>
          <w:i/>
        </w:rPr>
        <w:t xml:space="preserve">Solanum </w:t>
      </w:r>
      <w:proofErr w:type="spellStart"/>
      <w:r w:rsidRPr="00A3526B">
        <w:rPr>
          <w:i/>
        </w:rPr>
        <w:t>lycopersicum</w:t>
      </w:r>
      <w:proofErr w:type="spellEnd"/>
      <w:r w:rsidRPr="003D6540">
        <w:t xml:space="preserve"> L.). </w:t>
      </w:r>
      <w:commentRangeEnd w:id="41"/>
      <w:r w:rsidR="001112E0">
        <w:rPr>
          <w:rStyle w:val="CommentReference"/>
        </w:rPr>
        <w:commentReference w:id="41"/>
      </w:r>
      <w:r w:rsidR="009D1F7B">
        <w:t xml:space="preserve">Colonies were kept </w:t>
      </w:r>
      <w:r w:rsidR="009D1F7B" w:rsidRPr="003D6540">
        <w:t>in a greenhouse maintained between 25-32°C, 32% RH, with a photoperiod of 16:8 (L:D).</w:t>
      </w:r>
      <w:r w:rsidR="009D1F7B">
        <w:t xml:space="preserve"> </w:t>
      </w:r>
      <w:r w:rsidRPr="003D6540">
        <w:t xml:space="preserve">Colony plants were fertilized once weekly with approximately </w:t>
      </w:r>
      <w:r>
        <w:t>4.5</w:t>
      </w:r>
      <w:r w:rsidRPr="003D6540">
        <w:t xml:space="preserve"> g of 24:8:16 NPK fertilizer per </w:t>
      </w:r>
      <w:r>
        <w:t>liter</w:t>
      </w:r>
      <w:r w:rsidRPr="003D6540">
        <w:t xml:space="preserve"> of water (</w:t>
      </w:r>
      <w:proofErr w:type="spellStart"/>
      <w:r w:rsidRPr="003D6540">
        <w:t>MiracleGro</w:t>
      </w:r>
      <w:proofErr w:type="spellEnd"/>
      <w:r w:rsidRPr="003D6540">
        <w:t xml:space="preserve"> All Purpose Plant Food, Scotts Company, Marysville, OH). </w:t>
      </w:r>
      <w:commentRangeStart w:id="42"/>
      <w:r w:rsidRPr="003D6540">
        <w:t>Plants were replaced</w:t>
      </w:r>
      <w:r w:rsidR="00B31749">
        <w:t xml:space="preserve"> as needed</w:t>
      </w:r>
      <w:commentRangeEnd w:id="42"/>
      <w:r w:rsidR="001112E0">
        <w:rPr>
          <w:rStyle w:val="CommentReference"/>
        </w:rPr>
        <w:commentReference w:id="42"/>
      </w:r>
      <w:r w:rsidRPr="003D6540">
        <w:t>.</w:t>
      </w:r>
      <w:ins w:id="43" w:author="Author">
        <w:r w:rsidR="001112E0">
          <w:t xml:space="preserve"> </w:t>
        </w:r>
      </w:ins>
    </w:p>
    <w:p w14:paraId="11F8AC95" w14:textId="5576F551" w:rsidR="003B6626" w:rsidRPr="00F619AF" w:rsidRDefault="00EA2A4D" w:rsidP="007343E2">
      <w:pPr>
        <w:pStyle w:val="Heading2"/>
        <w:spacing w:line="480" w:lineRule="auto"/>
        <w:rPr>
          <w:color w:val="auto"/>
          <w:sz w:val="24"/>
          <w:szCs w:val="24"/>
        </w:rPr>
      </w:pPr>
      <w:r>
        <w:rPr>
          <w:color w:val="auto"/>
          <w:sz w:val="24"/>
          <w:szCs w:val="24"/>
        </w:rPr>
        <w:t>Experimental plants</w:t>
      </w:r>
    </w:p>
    <w:p w14:paraId="11F8AC96" w14:textId="14893C03" w:rsidR="003B6626" w:rsidRPr="003D6540" w:rsidRDefault="009D15EB" w:rsidP="007343E2">
      <w:pPr>
        <w:pStyle w:val="FirstParagraph"/>
        <w:spacing w:line="480" w:lineRule="auto"/>
      </w:pPr>
      <w:r w:rsidRPr="00A3526B">
        <w:t xml:space="preserve">Potato clones were provided by the USDA-ARS, Small Grains and Potato Germplasm Research Unit Aberdeen, ID, USA. </w:t>
      </w:r>
      <w:r w:rsidR="00D102A9" w:rsidRPr="003D6540">
        <w:t>The selected potatoes were grown</w:t>
      </w:r>
      <w:r w:rsidR="003E52FA">
        <w:t xml:space="preserve"> in cages</w:t>
      </w:r>
      <w:r w:rsidR="00D102A9" w:rsidRPr="003D6540">
        <w:t xml:space="preserve"> </w:t>
      </w:r>
      <w:r w:rsidR="00D102A9" w:rsidRPr="00A3526B">
        <w:t>in the same greenhouse as described above</w:t>
      </w:r>
      <w:r w:rsidR="003E52FA">
        <w:t xml:space="preserve"> (</w:t>
      </w:r>
      <w:r w:rsidR="003E52FA" w:rsidRPr="003D6540">
        <w:t>25-32°C, 32% RH, 16:8 (L:D)</w:t>
      </w:r>
      <w:r w:rsidR="003E52FA">
        <w:t>)</w:t>
      </w:r>
      <w:r w:rsidR="001C3EE4">
        <w:t>.</w:t>
      </w:r>
      <w:r w:rsidR="003E52FA">
        <w:t xml:space="preserve"> </w:t>
      </w:r>
      <w:r w:rsidRPr="00A3526B">
        <w:t xml:space="preserve">We used three sibling clones derived from </w:t>
      </w:r>
      <w:r w:rsidRPr="00A3526B">
        <w:rPr>
          <w:i/>
        </w:rPr>
        <w:t xml:space="preserve">Solanum </w:t>
      </w:r>
      <w:proofErr w:type="spellStart"/>
      <w:r w:rsidRPr="00A3526B">
        <w:rPr>
          <w:i/>
        </w:rPr>
        <w:t>chacoense</w:t>
      </w:r>
      <w:proofErr w:type="spellEnd"/>
      <w:r w:rsidRPr="00A3526B">
        <w:t xml:space="preserve"> Bitter with </w:t>
      </w:r>
      <w:commentRangeStart w:id="44"/>
      <w:r w:rsidRPr="00A3526B">
        <w:t xml:space="preserve">putative </w:t>
      </w:r>
      <w:r w:rsidR="00A650FA">
        <w:t xml:space="preserve">relative </w:t>
      </w:r>
      <w:r w:rsidRPr="00A3526B">
        <w:t xml:space="preserve">resistance </w:t>
      </w:r>
      <w:r w:rsidR="00A650FA">
        <w:t>and/or tolerance</w:t>
      </w:r>
      <w:commentRangeEnd w:id="44"/>
      <w:r w:rsidR="001112E0">
        <w:rPr>
          <w:rStyle w:val="CommentReference"/>
        </w:rPr>
        <w:commentReference w:id="44"/>
      </w:r>
      <w:r w:rsidR="00A650FA">
        <w:t xml:space="preserve"> </w:t>
      </w:r>
      <w:r w:rsidRPr="00A3526B">
        <w:t xml:space="preserve">to </w:t>
      </w:r>
      <w:proofErr w:type="spellStart"/>
      <w:r w:rsidRPr="00A3526B">
        <w:t>Lso</w:t>
      </w:r>
      <w:proofErr w:type="spellEnd"/>
      <w:r w:rsidRPr="00A3526B">
        <w:t>: A077</w:t>
      </w:r>
      <w:r w:rsidRPr="003D6540">
        <w:t xml:space="preserve">81-3LB, A07781-4LB and A07781-10LB (Rashidi et al. 2017). Russet Burbank was used </w:t>
      </w:r>
      <w:r w:rsidR="00A650FA">
        <w:t xml:space="preserve">as control </w:t>
      </w:r>
      <w:r w:rsidRPr="003D6540">
        <w:t xml:space="preserve">because it is susceptible to </w:t>
      </w:r>
      <w:proofErr w:type="spellStart"/>
      <w:r w:rsidRPr="003D6540">
        <w:t>Lso</w:t>
      </w:r>
      <w:proofErr w:type="spellEnd"/>
      <w:r w:rsidRPr="003D6540">
        <w:t xml:space="preserve"> (</w:t>
      </w:r>
      <w:proofErr w:type="spellStart"/>
      <w:r w:rsidRPr="003D6540">
        <w:t>Munyaneza</w:t>
      </w:r>
      <w:proofErr w:type="spellEnd"/>
      <w:r w:rsidRPr="003D6540">
        <w:t xml:space="preserve"> et al. 2011) and </w:t>
      </w:r>
      <w:r w:rsidRPr="003D6540">
        <w:lastRenderedPageBreak/>
        <w:t xml:space="preserve">because of its </w:t>
      </w:r>
      <w:r w:rsidR="00F619AF">
        <w:t>prevalence in</w:t>
      </w:r>
      <w:r w:rsidRPr="003D6540">
        <w:t xml:space="preserve"> potato production in the Pacific Northwest (NASS Northwest Regional Field Office 2017). Plants were grown in pots of approximately 8.5 cm length </w:t>
      </w:r>
      <m:oMath>
        <m:r>
          <w:rPr>
            <w:rFonts w:ascii="Cambria Math" w:hAnsi="Cambria Math"/>
          </w:rPr>
          <m:t>×</m:t>
        </m:r>
      </m:oMath>
      <w:r w:rsidRPr="003D6540">
        <w:t xml:space="preserve"> 8.5 cm width </w:t>
      </w:r>
      <m:oMath>
        <m:r>
          <w:rPr>
            <w:rFonts w:ascii="Cambria Math" w:hAnsi="Cambria Math"/>
          </w:rPr>
          <m:t>×</m:t>
        </m:r>
      </m:oMath>
      <w:r w:rsidRPr="003D6540">
        <w:t xml:space="preserve"> 9.5 cm height, with a soil mixed in ratios of 4:4:4:1 peat moss: compost: coconut coir: perlite. Fertilizer was not used on experimental plants to avoid nitrogen increases which may alter insect feeding behaviors (Pfeiffer and Burts 1983, 1984). We used </w:t>
      </w:r>
      <w:commentRangeStart w:id="45"/>
      <w:r w:rsidRPr="003D6540">
        <w:t xml:space="preserve">plants </w:t>
      </w:r>
      <w:commentRangeEnd w:id="45"/>
      <w:r w:rsidR="00A910AE">
        <w:rPr>
          <w:rStyle w:val="CommentReference"/>
        </w:rPr>
        <w:commentReference w:id="45"/>
      </w:r>
      <w:r w:rsidRPr="003D6540">
        <w:t>in their vegetative growth stage (growth stage II)</w:t>
      </w:r>
      <w:r w:rsidR="003A40EA">
        <w:t xml:space="preserve"> </w:t>
      </w:r>
      <w:r w:rsidRPr="003D6540">
        <w:t>(</w:t>
      </w:r>
      <w:proofErr w:type="spellStart"/>
      <w:r w:rsidRPr="003D6540">
        <w:t>Dwelle</w:t>
      </w:r>
      <w:proofErr w:type="spellEnd"/>
      <w:r w:rsidRPr="003D6540">
        <w:t xml:space="preserve"> et al. 2003)</w:t>
      </w:r>
      <w:r w:rsidR="003A40EA">
        <w:t xml:space="preserve"> for</w:t>
      </w:r>
      <w:r w:rsidR="00A436F3">
        <w:t xml:space="preserve"> all</w:t>
      </w:r>
      <w:r w:rsidR="003A40EA">
        <w:t xml:space="preserve"> experiments</w:t>
      </w:r>
      <w:r w:rsidRPr="003D6540">
        <w:t>.</w:t>
      </w:r>
      <w:ins w:id="46" w:author="Author">
        <w:r w:rsidR="00CF4083">
          <w:t xml:space="preserve"> </w:t>
        </w:r>
      </w:ins>
    </w:p>
    <w:p w14:paraId="11F8AC99" w14:textId="62164B50" w:rsidR="003B6626" w:rsidRPr="00F619AF" w:rsidRDefault="009F261B" w:rsidP="007343E2">
      <w:pPr>
        <w:pStyle w:val="Heading2"/>
        <w:spacing w:line="480" w:lineRule="auto"/>
        <w:rPr>
          <w:color w:val="auto"/>
          <w:sz w:val="24"/>
          <w:szCs w:val="24"/>
        </w:rPr>
      </w:pPr>
      <w:r>
        <w:rPr>
          <w:color w:val="auto"/>
          <w:sz w:val="24"/>
          <w:szCs w:val="24"/>
        </w:rPr>
        <w:t xml:space="preserve">Psyllid Haplotype and </w:t>
      </w:r>
      <w:bookmarkStart w:id="47" w:name="sec:pcr"/>
      <w:proofErr w:type="spellStart"/>
      <w:r w:rsidR="009D15EB" w:rsidRPr="00F619AF">
        <w:rPr>
          <w:color w:val="auto"/>
          <w:sz w:val="24"/>
          <w:szCs w:val="24"/>
        </w:rPr>
        <w:t>Lso</w:t>
      </w:r>
      <w:proofErr w:type="spellEnd"/>
      <w:r w:rsidR="009D15EB" w:rsidRPr="00F619AF">
        <w:rPr>
          <w:color w:val="auto"/>
          <w:sz w:val="24"/>
          <w:szCs w:val="24"/>
        </w:rPr>
        <w:t xml:space="preserve"> Detection</w:t>
      </w:r>
      <w:bookmarkEnd w:id="47"/>
    </w:p>
    <w:p w14:paraId="25F79E66" w14:textId="77777777" w:rsidR="00D70FC3" w:rsidRPr="00E574CD" w:rsidRDefault="00D70FC3" w:rsidP="007343E2">
      <w:pPr>
        <w:pStyle w:val="BodyText"/>
        <w:spacing w:line="480" w:lineRule="auto"/>
      </w:pPr>
      <w:r w:rsidRPr="00A3526B">
        <w:t>Idaho harbors four haplotypes of the potato psyllid: Northwestern, Western, Central and Southwestern a</w:t>
      </w:r>
      <w:r>
        <w:t xml:space="preserve">s well as </w:t>
      </w:r>
      <w:proofErr w:type="spellStart"/>
      <w:r>
        <w:t>Lso</w:t>
      </w:r>
      <w:proofErr w:type="spellEnd"/>
      <w:r w:rsidRPr="00A3526B">
        <w:t xml:space="preserve"> haplotypes A and B (</w:t>
      </w:r>
      <w:proofErr w:type="spellStart"/>
      <w:r w:rsidRPr="00A3526B">
        <w:t>Dahan</w:t>
      </w:r>
      <w:proofErr w:type="spellEnd"/>
      <w:r w:rsidRPr="00A3526B">
        <w:t xml:space="preserve"> et al. 2017, Wenninger et al. 2017). Our lab colony was comprised of ‘Central’ psyllids infected with </w:t>
      </w:r>
      <w:proofErr w:type="spellStart"/>
      <w:r w:rsidRPr="00A3526B">
        <w:t>Lso</w:t>
      </w:r>
      <w:proofErr w:type="spellEnd"/>
      <w:r w:rsidRPr="00A3526B">
        <w:t xml:space="preserve"> ‘B’</w:t>
      </w:r>
      <w:r>
        <w:t xml:space="preserve">, verified </w:t>
      </w:r>
      <w:r w:rsidRPr="00A3526B">
        <w:t xml:space="preserve">via the methods described in Swisher and </w:t>
      </w:r>
      <w:proofErr w:type="spellStart"/>
      <w:r w:rsidRPr="00A3526B">
        <w:t>Crosslin</w:t>
      </w:r>
      <w:proofErr w:type="spellEnd"/>
      <w:r w:rsidRPr="00A3526B">
        <w:t xml:space="preserve"> (2014). </w:t>
      </w:r>
      <w:commentRangeStart w:id="48"/>
      <w:r w:rsidRPr="00CB7B63">
        <w:rPr>
          <w:rFonts w:cs="Arial"/>
        </w:rPr>
        <w:t xml:space="preserve">The infection status of psyllids was verified </w:t>
      </w:r>
      <w:r>
        <w:rPr>
          <w:rFonts w:cs="Arial"/>
        </w:rPr>
        <w:t xml:space="preserve">in a sample of 40 psyllids collected from our </w:t>
      </w:r>
      <w:proofErr w:type="spellStart"/>
      <w:r>
        <w:rPr>
          <w:rFonts w:cs="Arial"/>
        </w:rPr>
        <w:t>Lso</w:t>
      </w:r>
      <w:proofErr w:type="spellEnd"/>
      <w:r>
        <w:rPr>
          <w:rFonts w:cs="Arial"/>
        </w:rPr>
        <w:t>-positive colony</w:t>
      </w:r>
      <w:commentRangeEnd w:id="48"/>
      <w:r w:rsidR="00A910AE">
        <w:rPr>
          <w:rStyle w:val="CommentReference"/>
        </w:rPr>
        <w:commentReference w:id="48"/>
      </w:r>
      <w:r>
        <w:rPr>
          <w:rFonts w:cs="Arial"/>
        </w:rPr>
        <w:t xml:space="preserve">. </w:t>
      </w:r>
      <w:commentRangeStart w:id="49"/>
      <w:r>
        <w:rPr>
          <w:rFonts w:cs="Arial"/>
        </w:rPr>
        <w:t>E</w:t>
      </w:r>
      <w:r w:rsidRPr="00E574CD">
        <w:t xml:space="preserve">ach psyllid tested positive for </w:t>
      </w:r>
      <w:proofErr w:type="spellStart"/>
      <w:r w:rsidRPr="00E574CD">
        <w:t>Lso</w:t>
      </w:r>
      <w:proofErr w:type="spellEnd"/>
      <w:r w:rsidRPr="00E574CD">
        <w:t xml:space="preserve">, suggesting a 100% rate of infection for the colony. </w:t>
      </w:r>
      <w:commentRangeEnd w:id="49"/>
      <w:r w:rsidR="00A910AE">
        <w:rPr>
          <w:rStyle w:val="CommentReference"/>
        </w:rPr>
        <w:commentReference w:id="49"/>
      </w:r>
    </w:p>
    <w:p w14:paraId="278471AB" w14:textId="46B6C064" w:rsidR="00D70FC3" w:rsidRPr="007B4F5B" w:rsidRDefault="00D70FC3" w:rsidP="007343E2">
      <w:pPr>
        <w:pStyle w:val="BodyText"/>
        <w:spacing w:line="480" w:lineRule="auto"/>
      </w:pPr>
      <w:proofErr w:type="spellStart"/>
      <w:r w:rsidRPr="00A3526B">
        <w:t>Lso</w:t>
      </w:r>
      <w:proofErr w:type="spellEnd"/>
      <w:r w:rsidRPr="00A3526B">
        <w:t xml:space="preserve"> incidence </w:t>
      </w:r>
      <w:r>
        <w:t xml:space="preserve">was determined by the analysis of </w:t>
      </w:r>
      <w:proofErr w:type="spellStart"/>
      <w:r>
        <w:t>Lso</w:t>
      </w:r>
      <w:proofErr w:type="spellEnd"/>
      <w:r>
        <w:t xml:space="preserve"> presence in individual potato psyllids </w:t>
      </w:r>
      <w:r w:rsidRPr="00A3526B">
        <w:t xml:space="preserve">at the </w:t>
      </w:r>
      <w:r>
        <w:t xml:space="preserve">Entomology Laboratory in the </w:t>
      </w:r>
      <w:r w:rsidRPr="00A3526B">
        <w:t>Aberdeen Research and Extension Center (Aberdeen, ID, USA)</w:t>
      </w:r>
      <w:r>
        <w:t>. F</w:t>
      </w:r>
      <w:r w:rsidRPr="00A3526B">
        <w:t xml:space="preserve">orty </w:t>
      </w:r>
      <w:r>
        <w:t xml:space="preserve">adults’ </w:t>
      </w:r>
      <w:r w:rsidRPr="00A3526B">
        <w:t>psyllids</w:t>
      </w:r>
      <w:r>
        <w:t xml:space="preserve"> were collected</w:t>
      </w:r>
      <w:r w:rsidRPr="00A3526B">
        <w:t xml:space="preserve"> from the </w:t>
      </w:r>
      <w:r>
        <w:t xml:space="preserve">positive </w:t>
      </w:r>
      <w:r w:rsidRPr="00A3526B">
        <w:t xml:space="preserve">colony </w:t>
      </w:r>
      <w:r>
        <w:t>and</w:t>
      </w:r>
      <w:r w:rsidRPr="00A3526B">
        <w:t xml:space="preserve"> transferred to individual microcentrifuge tubes </w:t>
      </w:r>
      <w:r>
        <w:t>containing</w:t>
      </w:r>
      <w:r w:rsidRPr="00A3526B">
        <w:t xml:space="preserve"> 70% ethanol. </w:t>
      </w:r>
      <w:r>
        <w:t>Ethanol was removed completely from p</w:t>
      </w:r>
      <w:r w:rsidRPr="0004213E">
        <w:t>syllid</w:t>
      </w:r>
      <w:r>
        <w:t>s before</w:t>
      </w:r>
      <w:r w:rsidRPr="0004213E">
        <w:t xml:space="preserve"> DNA extraction</w:t>
      </w:r>
      <w:r>
        <w:t xml:space="preserve">. </w:t>
      </w:r>
      <w:commentRangeStart w:id="50"/>
      <w:r w:rsidRPr="00A3526B">
        <w:t xml:space="preserve">DNA extraction was based on the methods described by </w:t>
      </w:r>
      <w:proofErr w:type="spellStart"/>
      <w:r w:rsidRPr="00A3526B">
        <w:t>Marzachi</w:t>
      </w:r>
      <w:proofErr w:type="spellEnd"/>
      <w:r w:rsidRPr="00A3526B">
        <w:t xml:space="preserve"> et al. (1998). </w:t>
      </w:r>
      <w:commentRangeEnd w:id="50"/>
      <w:r w:rsidR="00A910AE">
        <w:rPr>
          <w:rStyle w:val="CommentReference"/>
        </w:rPr>
        <w:commentReference w:id="50"/>
      </w:r>
      <w:r>
        <w:t>Tissue</w:t>
      </w:r>
      <w:r w:rsidRPr="00A3526B">
        <w:t xml:space="preserve"> w</w:t>
      </w:r>
      <w:r>
        <w:t>as</w:t>
      </w:r>
      <w:r w:rsidRPr="00A3526B">
        <w:t xml:space="preserve"> ground</w:t>
      </w:r>
      <w:r>
        <w:t xml:space="preserve"> in 500 </w:t>
      </w:r>
      <w:proofErr w:type="spellStart"/>
      <w:r w:rsidRPr="003D299E">
        <w:t>μl</w:t>
      </w:r>
      <w:proofErr w:type="spellEnd"/>
      <w:r w:rsidRPr="00A3526B">
        <w:t xml:space="preserve"> </w:t>
      </w:r>
      <w:r w:rsidRPr="003D6540">
        <w:t xml:space="preserve">of </w:t>
      </w:r>
      <w:proofErr w:type="spellStart"/>
      <w:r w:rsidRPr="003D6540">
        <w:t>Cetyl</w:t>
      </w:r>
      <w:proofErr w:type="spellEnd"/>
      <w:r w:rsidRPr="003D6540">
        <w:t xml:space="preserve"> Trimethylammonium Bromide 2% </w:t>
      </w:r>
      <w:r w:rsidRPr="008F130D">
        <w:t>solution</w:t>
      </w:r>
      <w:r>
        <w:t xml:space="preserve"> </w:t>
      </w:r>
      <w:r w:rsidRPr="003D6540">
        <w:t xml:space="preserve">(Alpha </w:t>
      </w:r>
      <w:proofErr w:type="spellStart"/>
      <w:r w:rsidRPr="003D6540">
        <w:t>Teknova</w:t>
      </w:r>
      <w:proofErr w:type="spellEnd"/>
      <w:r w:rsidRPr="003D6540">
        <w:t>, Inc., Hollister, CA, Cat. No. C2190) (Composition: 2% CTAB, 100</w:t>
      </w:r>
      <w:r>
        <w:t xml:space="preserve"> </w:t>
      </w:r>
      <w:r w:rsidRPr="003D6540">
        <w:t>mM Tris-HCl, pH 8.0, 20</w:t>
      </w:r>
      <w:r>
        <w:t xml:space="preserve"> </w:t>
      </w:r>
      <w:r w:rsidRPr="003D6540">
        <w:t>mM EDTA, pH 8</w:t>
      </w:r>
      <w:r>
        <w:t xml:space="preserve">.0, 1.4M Sodium Chloride (NaCl) </w:t>
      </w:r>
      <w:r w:rsidRPr="00A3526B">
        <w:t xml:space="preserve">by a </w:t>
      </w:r>
      <w:r w:rsidRPr="00A3526B">
        <w:lastRenderedPageBreak/>
        <w:t>homogenizer (Omni International I</w:t>
      </w:r>
      <w:r w:rsidRPr="003D6540">
        <w:t>nc., Kennesaw, GA)</w:t>
      </w:r>
      <w:r>
        <w:t>. Samples</w:t>
      </w:r>
      <w:r w:rsidRPr="003D6540">
        <w:t xml:space="preserve"> were then incubated at 60</w:t>
      </w:r>
      <w:r>
        <w:t>°C</w:t>
      </w:r>
      <w:r w:rsidRPr="003D6540">
        <w:t xml:space="preserve"> for 30 minutes and gently mixed by inversion every 10 minutes while incubating. </w:t>
      </w:r>
      <w:r>
        <w:t>Tubes were c</w:t>
      </w:r>
      <w:r w:rsidRPr="00144C37">
        <w:t>entrifuge</w:t>
      </w:r>
      <w:r>
        <w:t>d</w:t>
      </w:r>
      <w:r w:rsidRPr="00144C37">
        <w:t xml:space="preserve"> at 14</w:t>
      </w:r>
      <w:r>
        <w:t xml:space="preserve">000 rpm for 5min, then the </w:t>
      </w:r>
      <w:r w:rsidRPr="00144C37">
        <w:t xml:space="preserve">supernatant </w:t>
      </w:r>
      <w:r>
        <w:t xml:space="preserve">was transferred </w:t>
      </w:r>
      <w:r w:rsidRPr="00144C37">
        <w:t xml:space="preserve">to </w:t>
      </w:r>
      <w:ins w:id="51" w:author="Author">
        <w:r w:rsidR="00A910AE">
          <w:t xml:space="preserve">a </w:t>
        </w:r>
      </w:ins>
      <w:r w:rsidRPr="00144C37">
        <w:t>new tube</w:t>
      </w:r>
      <w:r>
        <w:t xml:space="preserve"> of 2ml. One volume of </w:t>
      </w:r>
      <w:proofErr w:type="spellStart"/>
      <w:r w:rsidRPr="003D6540">
        <w:t>chloroform:isoamyl</w:t>
      </w:r>
      <w:proofErr w:type="spellEnd"/>
      <w:r w:rsidRPr="003D6540">
        <w:t xml:space="preserve"> alcohol (24:1 v:v) (Sigma-Aldrich, Inc., Atlanta, GA: Catalog number C0549)</w:t>
      </w:r>
      <w:r>
        <w:t xml:space="preserve"> was added and then tubes mixed by </w:t>
      </w:r>
      <w:r w:rsidRPr="003D6540">
        <w:t>vortex for 20 seconds</w:t>
      </w:r>
      <w:r>
        <w:t xml:space="preserve"> and </w:t>
      </w:r>
      <w:r w:rsidRPr="003D6540">
        <w:t>centrifuged at 14,000 rpm for 10 minutes at 4</w:t>
      </w:r>
      <w:r>
        <w:t xml:space="preserve"> </w:t>
      </w:r>
      <w:r>
        <w:rPr>
          <w:rFonts w:ascii="Times New Roman" w:hAnsi="Times New Roman" w:cs="Times New Roman"/>
        </w:rPr>
        <w:t>℃</w:t>
      </w:r>
      <w:r w:rsidRPr="003D6540">
        <w:t xml:space="preserve">. The supernatant was </w:t>
      </w:r>
      <w:r>
        <w:t>collected into</w:t>
      </w:r>
      <w:r w:rsidRPr="003D6540">
        <w:t xml:space="preserve"> a new </w:t>
      </w:r>
      <w:r>
        <w:t xml:space="preserve">2 ml </w:t>
      </w:r>
      <w:r w:rsidRPr="003D6540">
        <w:t xml:space="preserve">tube, then </w:t>
      </w:r>
      <w:r>
        <w:t>cold</w:t>
      </w:r>
      <w:r w:rsidRPr="003D6540">
        <w:t xml:space="preserve"> isopropanol (Sigma-Aldrich, Inc., Atlanta, GA: Catalog number I9516) was added </w:t>
      </w:r>
      <w:del w:id="52" w:author="Author">
        <w:r w:rsidRPr="003D6540" w:rsidDel="00A910AE">
          <w:delText>at a rate</w:delText>
        </w:r>
      </w:del>
      <w:ins w:id="53" w:author="Author">
        <w:r w:rsidR="00A910AE">
          <w:t>to a volume</w:t>
        </w:r>
      </w:ins>
      <w:r w:rsidRPr="003D6540">
        <w:t xml:space="preserve"> of 2/3 of the volume of the supernatant. The mixture was then </w:t>
      </w:r>
      <w:r>
        <w:t>stored</w:t>
      </w:r>
      <w:r w:rsidRPr="003D6540">
        <w:t xml:space="preserve"> at -20</w:t>
      </w:r>
      <w:r>
        <w:t>°C</w:t>
      </w:r>
      <w:r w:rsidRPr="003D6540">
        <w:t xml:space="preserve"> for 30 minutes. DNA was precipitated by centrifuging the mixture for 20 </w:t>
      </w:r>
      <w:r w:rsidRPr="007B4F5B">
        <w:t xml:space="preserve">minutes at 14,000 rpm at 4°C, then </w:t>
      </w:r>
      <w:ins w:id="54" w:author="Author">
        <w:r w:rsidR="00A910AE">
          <w:t xml:space="preserve">the </w:t>
        </w:r>
      </w:ins>
      <w:r w:rsidRPr="007B4F5B">
        <w:t xml:space="preserve">isopropanol was gently removed.  Finally, 300 </w:t>
      </w:r>
      <w:proofErr w:type="spellStart"/>
      <w:r w:rsidRPr="007B4F5B">
        <w:t>μL</w:t>
      </w:r>
      <w:proofErr w:type="spellEnd"/>
      <w:r w:rsidRPr="007B4F5B">
        <w:t xml:space="preserve"> of 70% ethanol was added to the pellet and centrifuged for 5 minutes at 10,000 rpm. After </w:t>
      </w:r>
      <w:ins w:id="55" w:author="Author">
        <w:r w:rsidR="00A910AE">
          <w:t xml:space="preserve">the </w:t>
        </w:r>
      </w:ins>
      <w:r w:rsidRPr="007B4F5B">
        <w:t xml:space="preserve">ethanol was completely removed, the pellet was resuspended in 30 </w:t>
      </w:r>
      <w:proofErr w:type="spellStart"/>
      <w:r w:rsidRPr="007B4F5B">
        <w:t>μL</w:t>
      </w:r>
      <w:proofErr w:type="spellEnd"/>
      <w:r w:rsidRPr="007B4F5B">
        <w:t xml:space="preserve"> of nuclease-free </w:t>
      </w:r>
      <w:r w:rsidR="00D052CB">
        <w:t>water</w:t>
      </w:r>
      <w:r w:rsidRPr="007B4F5B">
        <w:t xml:space="preserve"> (</w:t>
      </w:r>
      <w:r w:rsidR="00DB68A5" w:rsidRPr="003D6540">
        <w:t xml:space="preserve">Sigma-Aldrich, Inc., Atlanta, GA: Catalog number </w:t>
      </w:r>
      <w:r w:rsidR="00316308" w:rsidRPr="00316308">
        <w:t>W4502</w:t>
      </w:r>
      <w:r w:rsidRPr="007B4F5B">
        <w:t xml:space="preserve">) and stored at -20°C. DNA was used to detect the presence of </w:t>
      </w:r>
      <w:proofErr w:type="spellStart"/>
      <w:r w:rsidRPr="007B4F5B">
        <w:t>Lso</w:t>
      </w:r>
      <w:proofErr w:type="spellEnd"/>
      <w:r w:rsidRPr="007B4F5B">
        <w:t xml:space="preserve"> in psyllid tissue using qPCR SYBR Green analysis using a </w:t>
      </w:r>
      <w:r w:rsidRPr="00CB7B63">
        <w:rPr>
          <w:rFonts w:cs="Arial"/>
        </w:rPr>
        <w:t xml:space="preserve">CFX Real-Time PCR System </w:t>
      </w:r>
      <w:r w:rsidRPr="007B4F5B">
        <w:t>(</w:t>
      </w:r>
      <w:proofErr w:type="spellStart"/>
      <w:r w:rsidRPr="007B4F5B">
        <w:t>Biorad</w:t>
      </w:r>
      <w:proofErr w:type="spellEnd"/>
      <w:r w:rsidRPr="007B4F5B">
        <w:t xml:space="preserve">, Hercules, CA). </w:t>
      </w:r>
      <w:r w:rsidRPr="00CB7B63">
        <w:rPr>
          <w:rFonts w:cs="Arial"/>
        </w:rPr>
        <w:t xml:space="preserve">The qPCR reaction contained primers 150 </w:t>
      </w:r>
      <w:proofErr w:type="spellStart"/>
      <w:r w:rsidRPr="00CB7B63">
        <w:rPr>
          <w:rFonts w:cs="Arial"/>
        </w:rPr>
        <w:t>nM</w:t>
      </w:r>
      <w:proofErr w:type="spellEnd"/>
      <w:r w:rsidRPr="00CB7B63">
        <w:rPr>
          <w:rFonts w:cs="Arial"/>
        </w:rPr>
        <w:t xml:space="preserve"> of </w:t>
      </w:r>
      <w:proofErr w:type="spellStart"/>
      <w:r w:rsidRPr="007B4F5B">
        <w:t>HLBr</w:t>
      </w:r>
      <w:proofErr w:type="spellEnd"/>
      <w:r w:rsidRPr="007B4F5B">
        <w:t xml:space="preserve"> (5’-GCG TTA TCC CGT AGA AAA AGG TAG-3’) and </w:t>
      </w:r>
      <w:proofErr w:type="spellStart"/>
      <w:r w:rsidRPr="007B4F5B">
        <w:t>LsoF</w:t>
      </w:r>
      <w:proofErr w:type="spellEnd"/>
      <w:r w:rsidRPr="007B4F5B">
        <w:t xml:space="preserve"> (5’-GTC GAG CGC TTA TTT TTA ATA GGA-3’) primers (Li et al. 2006, 2009)</w:t>
      </w:r>
      <w:r w:rsidRPr="00CB7B63">
        <w:rPr>
          <w:rFonts w:cs="Arial"/>
        </w:rPr>
        <w:t xml:space="preserve">; 1X </w:t>
      </w:r>
      <w:proofErr w:type="spellStart"/>
      <w:r w:rsidRPr="00CB7B63">
        <w:rPr>
          <w:rFonts w:cs="Arial"/>
        </w:rPr>
        <w:t>SsoAdvanced</w:t>
      </w:r>
      <w:proofErr w:type="spellEnd"/>
      <w:r w:rsidRPr="00CB7B63">
        <w:rPr>
          <w:rFonts w:cs="Arial"/>
        </w:rPr>
        <w:t xml:space="preserve"> Universal SYBR Green </w:t>
      </w:r>
      <w:proofErr w:type="spellStart"/>
      <w:r w:rsidRPr="00CB7B63">
        <w:rPr>
          <w:rFonts w:cs="Arial"/>
        </w:rPr>
        <w:t>Supermix</w:t>
      </w:r>
      <w:proofErr w:type="spellEnd"/>
      <w:r w:rsidRPr="00CB7B63">
        <w:rPr>
          <w:rFonts w:cs="Arial"/>
        </w:rPr>
        <w:t xml:space="preserve"> (</w:t>
      </w:r>
      <w:proofErr w:type="spellStart"/>
      <w:r w:rsidRPr="007B4F5B">
        <w:t>Biorad</w:t>
      </w:r>
      <w:proofErr w:type="spellEnd"/>
      <w:r w:rsidRPr="007B4F5B">
        <w:t>, Hercules, CA</w:t>
      </w:r>
      <w:r w:rsidRPr="00CB7B63">
        <w:rPr>
          <w:rFonts w:cs="Arial"/>
        </w:rPr>
        <w:t xml:space="preserve">), and 1 ul of DNA template. </w:t>
      </w:r>
      <w:r w:rsidRPr="007B4F5B">
        <w:t>The program cycle was as follows: one cycle at 98°C for 2 minutes followed by 40 cycles of 95°C for 10 sec and 62°C for 20 sec. The melt curve was 65 to 95 °C, with increments of 0.5 sec</w:t>
      </w:r>
      <w:r w:rsidRPr="007B4F5B">
        <w:rPr>
          <w:vertAlign w:val="superscript"/>
        </w:rPr>
        <w:t>-1</w:t>
      </w:r>
      <w:r w:rsidRPr="007B4F5B">
        <w:t xml:space="preserve">. DNA of a </w:t>
      </w:r>
      <w:commentRangeStart w:id="56"/>
      <w:r w:rsidRPr="007B4F5B">
        <w:t xml:space="preserve">healthy </w:t>
      </w:r>
      <w:commentRangeEnd w:id="56"/>
      <w:r w:rsidR="00A910AE">
        <w:rPr>
          <w:rStyle w:val="CommentReference"/>
        </w:rPr>
        <w:commentReference w:id="56"/>
      </w:r>
      <w:r w:rsidRPr="007B4F5B">
        <w:t xml:space="preserve">tuber was used as a negative control. DNA of a </w:t>
      </w:r>
      <w:commentRangeStart w:id="57"/>
      <w:r w:rsidRPr="007B4F5B">
        <w:t xml:space="preserve">healthy </w:t>
      </w:r>
      <w:commentRangeEnd w:id="57"/>
      <w:r w:rsidR="007E662F">
        <w:rPr>
          <w:rStyle w:val="CommentReference"/>
        </w:rPr>
        <w:commentReference w:id="57"/>
      </w:r>
      <w:r w:rsidRPr="007B4F5B">
        <w:t>psyllids was used as a negative control and water was used as a no-template control in all tests.</w:t>
      </w:r>
    </w:p>
    <w:p w14:paraId="11F8AC9D" w14:textId="482C4BB2" w:rsidR="003B6626" w:rsidRPr="00706EB7" w:rsidRDefault="009D15EB" w:rsidP="00273667">
      <w:pPr>
        <w:pStyle w:val="Heading2"/>
        <w:spacing w:line="480" w:lineRule="auto"/>
        <w:rPr>
          <w:color w:val="auto"/>
          <w:sz w:val="24"/>
          <w:szCs w:val="24"/>
        </w:rPr>
      </w:pPr>
      <w:bookmarkStart w:id="58" w:name="sec:no-choice"/>
      <w:r w:rsidRPr="00706EB7">
        <w:rPr>
          <w:color w:val="auto"/>
          <w:sz w:val="24"/>
          <w:szCs w:val="24"/>
        </w:rPr>
        <w:lastRenderedPageBreak/>
        <w:t xml:space="preserve">No-Choice </w:t>
      </w:r>
      <w:bookmarkEnd w:id="58"/>
      <w:r w:rsidR="009971DF">
        <w:rPr>
          <w:color w:val="auto"/>
          <w:sz w:val="24"/>
          <w:szCs w:val="24"/>
        </w:rPr>
        <w:t>Arena Design</w:t>
      </w:r>
    </w:p>
    <w:p w14:paraId="11F8AC9E" w14:textId="7833FB83" w:rsidR="003B6626" w:rsidRPr="003D6540" w:rsidRDefault="009D15EB" w:rsidP="007343E2">
      <w:pPr>
        <w:pStyle w:val="FirstParagraph"/>
        <w:spacing w:line="480" w:lineRule="auto"/>
      </w:pPr>
      <w:r w:rsidRPr="00A3526B">
        <w:t>No-choice assays were conducted in a climate-controlled</w:t>
      </w:r>
      <w:r w:rsidR="00614346">
        <w:t xml:space="preserve"> lab</w:t>
      </w:r>
      <w:r w:rsidRPr="00A3526B">
        <w:t xml:space="preserve"> </w:t>
      </w:r>
      <w:r w:rsidR="00614346">
        <w:t>closet</w:t>
      </w:r>
      <w:r w:rsidR="00614346" w:rsidRPr="00A3526B">
        <w:t xml:space="preserve"> </w:t>
      </w:r>
      <w:r w:rsidRPr="00A3526B">
        <w:t>maintained at 26</w:t>
      </w:r>
      <w:r w:rsidR="00706EB7">
        <w:t>°C</w:t>
      </w:r>
      <w:r w:rsidRPr="00A3526B">
        <w:t xml:space="preserve">. Assays were conducted on a wire shelving unit which allowed the testing arena to be lit both from above and below. Three Smith-Victor </w:t>
      </w:r>
      <w:proofErr w:type="spellStart"/>
      <w:r w:rsidRPr="00A3526B">
        <w:t>Digilight</w:t>
      </w:r>
      <w:proofErr w:type="spellEnd"/>
      <w:r w:rsidRPr="00A3526B">
        <w:t xml:space="preserve"> fixtures (Smith-Victor Corporation, Bartlett, IL) were used with three </w:t>
      </w:r>
      <w:proofErr w:type="spellStart"/>
      <w:r w:rsidRPr="00A3526B">
        <w:t>Azlo</w:t>
      </w:r>
      <w:proofErr w:type="spellEnd"/>
      <w:r w:rsidRPr="00A3526B">
        <w:t xml:space="preserve"> (</w:t>
      </w:r>
      <w:proofErr w:type="spellStart"/>
      <w:r w:rsidRPr="00A3526B">
        <w:t>Akces</w:t>
      </w:r>
      <w:proofErr w:type="spellEnd"/>
      <w:r w:rsidRPr="00A3526B">
        <w:t xml:space="preserve"> Media LLC dba ALZO Digital, Bethel, CT) full-spectrum CFL bulbs per light fixture (100-240 volts, 60 Hz, color temp 5500K CRI 91, 750 lumens, 15 watts). Two lights were placed with their light sources 35 cm above the testing arena and the light was softened with a </w:t>
      </w:r>
      <w:commentRangeStart w:id="59"/>
      <w:r w:rsidRPr="00A3526B">
        <w:t xml:space="preserve">diffusion </w:t>
      </w:r>
      <w:commentRangeEnd w:id="59"/>
      <w:r w:rsidR="007E662F">
        <w:rPr>
          <w:rStyle w:val="CommentReference"/>
        </w:rPr>
        <w:commentReference w:id="59"/>
      </w:r>
      <w:r w:rsidRPr="00A3526B">
        <w:t>material. The remaining light fixture was placed so that i</w:t>
      </w:r>
      <w:r w:rsidRPr="003D6540">
        <w:t>ts light source was 45 cm below the testing arena and was softened with diffusion material as well. Illuminance was 3600 lx at the surface of the arena (</w:t>
      </w:r>
      <w:proofErr w:type="spellStart"/>
      <w:r w:rsidRPr="003D6540">
        <w:t>Sekonic</w:t>
      </w:r>
      <w:proofErr w:type="spellEnd"/>
      <w:r w:rsidRPr="003D6540">
        <w:t xml:space="preserve"> L-308DC-U Light Meter, </w:t>
      </w:r>
      <w:proofErr w:type="spellStart"/>
      <w:r w:rsidRPr="003D6540">
        <w:t>Sekonic</w:t>
      </w:r>
      <w:proofErr w:type="spellEnd"/>
      <w:r w:rsidRPr="003D6540">
        <w:t xml:space="preserve"> Corporation, Tokyo, Japan).</w:t>
      </w:r>
    </w:p>
    <w:p w14:paraId="11F8AC9F" w14:textId="5DB190D5" w:rsidR="003B6626" w:rsidRDefault="009D15EB" w:rsidP="007343E2">
      <w:pPr>
        <w:pStyle w:val="BodyText"/>
        <w:spacing w:line="480" w:lineRule="auto"/>
      </w:pPr>
      <w:r w:rsidRPr="003D6540">
        <w:t>The observation arena (</w:t>
      </w:r>
      <w:r w:rsidRPr="00435C96">
        <w:t>Fig. 1</w:t>
      </w:r>
      <w:r w:rsidRPr="003D6540">
        <w:t xml:space="preserve">) was modeled after the design described by Liu et al. (2004), but modified to use leaflets of intact, potted plants </w:t>
      </w:r>
      <w:r w:rsidR="00706EB7">
        <w:t>as in</w:t>
      </w:r>
      <w:r w:rsidRPr="003D6540">
        <w:t xml:space="preserve"> Butler et al. (2011). This permitted us to observe the psyllids with minimal interference to plant physiology and avoided altering plant volatiles or chemical defenses</w:t>
      </w:r>
      <w:r w:rsidR="00985541">
        <w:t xml:space="preserve"> </w:t>
      </w:r>
      <w:r w:rsidR="00F924C8">
        <w:t>that</w:t>
      </w:r>
      <w:r w:rsidR="00985541">
        <w:t xml:space="preserve"> might be</w:t>
      </w:r>
      <w:r w:rsidRPr="003D6540">
        <w:t xml:space="preserve"> activated by damaging plant tissues (Klingler et al. 2005). A recording arena was formed by sandwiching a panel of glass, a wetted filter paper, a leaf and a piece of </w:t>
      </w:r>
      <w:proofErr w:type="spellStart"/>
      <w:r w:rsidRPr="003D6540">
        <w:t>Plastazote</w:t>
      </w:r>
      <w:proofErr w:type="spellEnd"/>
      <w:r w:rsidRPr="003D6540">
        <w:t xml:space="preserve"> polyethylene foam (</w:t>
      </w:r>
      <w:proofErr w:type="spellStart"/>
      <w:r w:rsidRPr="003D6540">
        <w:t>Zotefoams</w:t>
      </w:r>
      <w:proofErr w:type="spellEnd"/>
      <w:r w:rsidRPr="003D6540">
        <w:t xml:space="preserve"> Inc., Croydon, UK) with a circular opening </w:t>
      </w:r>
      <w:r w:rsidR="00706EB7">
        <w:t xml:space="preserve">cut </w:t>
      </w:r>
      <w:r w:rsidRPr="003D6540">
        <w:t>in the center (28 mm diameter). The arena was held together with two clips. This arena was then suspended by a suction cup held by an adjustable burette clamp</w:t>
      </w:r>
      <w:r w:rsidR="007A1CE2">
        <w:t>, allowing</w:t>
      </w:r>
      <w:r w:rsidR="00834D2A">
        <w:t xml:space="preserve"> the psyllid</w:t>
      </w:r>
      <w:r w:rsidR="007A1CE2">
        <w:t xml:space="preserve"> </w:t>
      </w:r>
      <w:r w:rsidR="00834D2A">
        <w:t>access to the lower (abaxial) surface of the leaf.</w:t>
      </w:r>
      <w:r w:rsidRPr="003D6540">
        <w:t xml:space="preserve"> We used leaves from the upper canopy of the plants</w:t>
      </w:r>
      <w:r w:rsidR="00834D2A">
        <w:t xml:space="preserve"> for trials</w:t>
      </w:r>
      <w:r w:rsidRPr="003D6540">
        <w:t>. The filter paper was discarded between observations</w:t>
      </w:r>
      <w:r w:rsidR="00834D2A">
        <w:t xml:space="preserve"> to avoid </w:t>
      </w:r>
      <w:r w:rsidR="00CF63CD">
        <w:t>cross contamination</w:t>
      </w:r>
      <w:r w:rsidRPr="003D6540">
        <w:t xml:space="preserve">. The glass pane and foam </w:t>
      </w:r>
      <w:r w:rsidRPr="003D6540">
        <w:lastRenderedPageBreak/>
        <w:t>were replaced with each new plant and washed and dried at 90</w:t>
      </w:r>
      <w:r w:rsidR="0081060E">
        <w:t>°C</w:t>
      </w:r>
      <w:r w:rsidRPr="003D6540">
        <w:t xml:space="preserve"> before reuse to </w:t>
      </w:r>
      <w:r w:rsidR="004268B3">
        <w:t>prevent</w:t>
      </w:r>
      <w:r w:rsidR="004268B3" w:rsidRPr="003D6540">
        <w:t xml:space="preserve"> </w:t>
      </w:r>
      <w:r w:rsidRPr="003D6540">
        <w:t xml:space="preserve">potential volatile accumulation. Recordings were done with a L3CMOS C-mount USB camera and </w:t>
      </w:r>
      <w:proofErr w:type="spellStart"/>
      <w:r w:rsidRPr="003D6540">
        <w:t>ToupView</w:t>
      </w:r>
      <w:proofErr w:type="spellEnd"/>
      <w:r w:rsidRPr="003D6540">
        <w:t xml:space="preserve"> recording software (L3CMOS14000KPA, Hangzhou </w:t>
      </w:r>
      <w:proofErr w:type="spellStart"/>
      <w:r w:rsidRPr="003D6540">
        <w:t>ToupTek</w:t>
      </w:r>
      <w:proofErr w:type="spellEnd"/>
      <w:r w:rsidRPr="003D6540">
        <w:t xml:space="preserve"> Photonics Co., Ltd, Hangzhou, Zhejiang, China).</w:t>
      </w:r>
    </w:p>
    <w:p w14:paraId="1BA93108" w14:textId="77777777" w:rsidR="009971DF" w:rsidRPr="00706EB7" w:rsidRDefault="009971DF" w:rsidP="007343E2">
      <w:pPr>
        <w:pStyle w:val="Heading2"/>
        <w:spacing w:line="480" w:lineRule="auto"/>
        <w:rPr>
          <w:color w:val="auto"/>
          <w:sz w:val="24"/>
          <w:szCs w:val="24"/>
        </w:rPr>
      </w:pPr>
      <w:r w:rsidRPr="00706EB7">
        <w:rPr>
          <w:color w:val="auto"/>
          <w:sz w:val="24"/>
          <w:szCs w:val="24"/>
        </w:rPr>
        <w:t>No-Choice Behavior Assays</w:t>
      </w:r>
    </w:p>
    <w:p w14:paraId="11F8ACA0" w14:textId="1F7FA7D4" w:rsidR="003B6626" w:rsidRPr="00D677A8" w:rsidRDefault="009D15EB" w:rsidP="007343E2">
      <w:pPr>
        <w:pStyle w:val="BodyText"/>
        <w:spacing w:line="480" w:lineRule="auto"/>
      </w:pPr>
      <w:r w:rsidRPr="00D677A8">
        <w:t xml:space="preserve">We collected psyllids from the colony </w:t>
      </w:r>
      <w:r w:rsidR="00A27B18">
        <w:t>using an aspirator</w:t>
      </w:r>
      <w:r w:rsidRPr="00D677A8">
        <w:t xml:space="preserve"> and transferred them to 8 </w:t>
      </w:r>
      <w:r w:rsidR="003B7D56">
        <w:t>×</w:t>
      </w:r>
      <w:r w:rsidRPr="00D677A8">
        <w:t xml:space="preserve"> 35 mm glass shell vials. All psyllids were </w:t>
      </w:r>
      <w:r w:rsidR="004268B3">
        <w:t>tested</w:t>
      </w:r>
      <w:r w:rsidR="004268B3" w:rsidRPr="00D677A8">
        <w:t xml:space="preserve"> </w:t>
      </w:r>
      <w:r w:rsidRPr="00D677A8">
        <w:t>within 90 minutes from the time of collection</w:t>
      </w:r>
      <w:r w:rsidR="00D76642">
        <w:t xml:space="preserve"> from the colony</w:t>
      </w:r>
      <w:r w:rsidRPr="00D677A8">
        <w:t xml:space="preserve">. </w:t>
      </w:r>
      <w:r w:rsidR="004268B3">
        <w:t>For</w:t>
      </w:r>
      <w:r w:rsidR="00D76642">
        <w:t xml:space="preserve"> each </w:t>
      </w:r>
      <w:commentRangeStart w:id="60"/>
      <w:r w:rsidR="00D76642">
        <w:t>experimental</w:t>
      </w:r>
      <w:r w:rsidR="004268B3">
        <w:t xml:space="preserve"> replicate</w:t>
      </w:r>
      <w:commentRangeEnd w:id="60"/>
      <w:r w:rsidR="007E662F">
        <w:rPr>
          <w:rStyle w:val="CommentReference"/>
        </w:rPr>
        <w:commentReference w:id="60"/>
      </w:r>
      <w:r w:rsidR="004268B3">
        <w:t xml:space="preserve">, </w:t>
      </w:r>
      <w:r w:rsidR="00813D39">
        <w:t xml:space="preserve">a single </w:t>
      </w:r>
      <w:r w:rsidR="004268B3">
        <w:t>p</w:t>
      </w:r>
      <w:r w:rsidRPr="00D677A8">
        <w:t xml:space="preserve">syllid </w:t>
      </w:r>
      <w:r w:rsidR="00F924C8">
        <w:t>was</w:t>
      </w:r>
      <w:r w:rsidR="004268B3" w:rsidRPr="00D677A8">
        <w:t xml:space="preserve"> </w:t>
      </w:r>
      <w:r w:rsidRPr="00D677A8">
        <w:t>introduced to the arena</w:t>
      </w:r>
      <w:r w:rsidR="004268B3">
        <w:t>,</w:t>
      </w:r>
      <w:r w:rsidRPr="00D677A8">
        <w:t xml:space="preserve"> </w:t>
      </w:r>
      <w:r w:rsidR="00813D39">
        <w:t>and its behaviors</w:t>
      </w:r>
      <w:r w:rsidR="004268B3" w:rsidRPr="00D677A8">
        <w:t xml:space="preserve"> </w:t>
      </w:r>
      <w:r w:rsidRPr="00D677A8">
        <w:t>recorded for five minutes. Psyllid sex was identified</w:t>
      </w:r>
      <w:r w:rsidR="00A27B18">
        <w:t>,</w:t>
      </w:r>
      <w:r w:rsidRPr="00D677A8">
        <w:t xml:space="preserve"> and psyllids were preserved in 95% ethanol for later testing for </w:t>
      </w:r>
      <w:proofErr w:type="spellStart"/>
      <w:r w:rsidRPr="00D677A8">
        <w:t>Lso</w:t>
      </w:r>
      <w:proofErr w:type="spellEnd"/>
      <w:r w:rsidRPr="00D677A8">
        <w:t xml:space="preserve"> by </w:t>
      </w:r>
      <w:r w:rsidR="00A27B18">
        <w:t>q</w:t>
      </w:r>
      <w:r w:rsidRPr="00D677A8">
        <w:t xml:space="preserve">PCR. </w:t>
      </w:r>
      <w:r w:rsidR="003209B7">
        <w:t xml:space="preserve">(see </w:t>
      </w:r>
      <w:r w:rsidR="00F924C8" w:rsidRPr="00F924C8">
        <w:t xml:space="preserve">Psyllid Haplotype and </w:t>
      </w:r>
      <w:proofErr w:type="spellStart"/>
      <w:r w:rsidR="00F924C8" w:rsidRPr="00F924C8">
        <w:t>Lso</w:t>
      </w:r>
      <w:proofErr w:type="spellEnd"/>
      <w:r w:rsidR="00F924C8" w:rsidRPr="00F924C8">
        <w:t xml:space="preserve"> Detection</w:t>
      </w:r>
      <w:r w:rsidR="00F924C8">
        <w:t>, above</w:t>
      </w:r>
      <w:r w:rsidR="003209B7">
        <w:t xml:space="preserve">). </w:t>
      </w:r>
      <w:r w:rsidRPr="00D677A8">
        <w:t xml:space="preserve">We recorded </w:t>
      </w:r>
      <w:r w:rsidR="00E67361">
        <w:t>behaviors</w:t>
      </w:r>
      <w:r w:rsidR="00D76642">
        <w:t xml:space="preserve"> similar to </w:t>
      </w:r>
      <w:r w:rsidR="00D76642" w:rsidRPr="00D677A8">
        <w:t>Butler et al. </w:t>
      </w:r>
      <w:r w:rsidR="00D76642">
        <w:t>(</w:t>
      </w:r>
      <w:r w:rsidR="00D76642" w:rsidRPr="00D677A8">
        <w:t>2011</w:t>
      </w:r>
      <w:r w:rsidR="00D76642">
        <w:t>)</w:t>
      </w:r>
      <w:r w:rsidRPr="00D677A8">
        <w:t xml:space="preserve">: probing, walking, cleaning and whether the psyllid was on or off the leaf. </w:t>
      </w:r>
      <w:r w:rsidR="00D76642">
        <w:t>These behaviors</w:t>
      </w:r>
      <w:r w:rsidRPr="00D677A8">
        <w:t xml:space="preserve"> have putative significance </w:t>
      </w:r>
      <w:del w:id="61" w:author="Author">
        <w:r w:rsidRPr="00D677A8" w:rsidDel="007E662F">
          <w:delText xml:space="preserve">with </w:delText>
        </w:r>
      </w:del>
      <w:ins w:id="62" w:author="Author">
        <w:r w:rsidR="007E662F">
          <w:t>for</w:t>
        </w:r>
        <w:r w:rsidR="007E662F" w:rsidRPr="00D677A8">
          <w:t xml:space="preserve"> </w:t>
        </w:r>
      </w:ins>
      <w:r w:rsidRPr="00D677A8">
        <w:t>disease transmission and host selection</w:t>
      </w:r>
      <w:r w:rsidR="00D76642">
        <w:t xml:space="preserve"> (</w:t>
      </w:r>
      <w:r w:rsidR="00D76642" w:rsidRPr="00D677A8">
        <w:t>Prager et al. 2014</w:t>
      </w:r>
      <w:proofErr w:type="gramStart"/>
      <w:r w:rsidR="00D76642" w:rsidRPr="00D677A8">
        <w:t>a,b</w:t>
      </w:r>
      <w:proofErr w:type="gramEnd"/>
      <w:r w:rsidR="00D76642" w:rsidRPr="00D677A8">
        <w:t>)</w:t>
      </w:r>
      <w:r w:rsidRPr="00D677A8">
        <w:t xml:space="preserve">. </w:t>
      </w:r>
      <w:r w:rsidR="00D76642">
        <w:t>These b</w:t>
      </w:r>
      <w:r w:rsidRPr="00D677A8">
        <w:t>ehavior</w:t>
      </w:r>
      <w:r w:rsidR="00D76642">
        <w:t>s</w:t>
      </w:r>
      <w:r w:rsidRPr="00D677A8">
        <w:t xml:space="preserve"> </w:t>
      </w:r>
      <w:r w:rsidR="00D76642" w:rsidRPr="00D677A8">
        <w:t>w</w:t>
      </w:r>
      <w:r w:rsidR="00D76642">
        <w:t>ere</w:t>
      </w:r>
      <w:r w:rsidR="00D76642" w:rsidRPr="00D677A8">
        <w:t xml:space="preserve"> </w:t>
      </w:r>
      <w:r w:rsidRPr="00D677A8">
        <w:t>scored using CowLog3 (</w:t>
      </w:r>
      <w:proofErr w:type="spellStart"/>
      <w:r w:rsidRPr="00D677A8">
        <w:t>Hänninen</w:t>
      </w:r>
      <w:proofErr w:type="spellEnd"/>
      <w:r w:rsidRPr="00D677A8">
        <w:t xml:space="preserve"> and </w:t>
      </w:r>
      <w:proofErr w:type="spellStart"/>
      <w:r w:rsidRPr="00D677A8">
        <w:t>Pastell</w:t>
      </w:r>
      <w:proofErr w:type="spellEnd"/>
      <w:r w:rsidRPr="00D677A8">
        <w:t xml:space="preserve"> 2009), which </w:t>
      </w:r>
      <w:r w:rsidR="00D76642" w:rsidRPr="00D677A8">
        <w:t>record</w:t>
      </w:r>
      <w:r w:rsidR="00D76642">
        <w:t>s</w:t>
      </w:r>
      <w:r w:rsidR="00D76642" w:rsidRPr="00D677A8">
        <w:t xml:space="preserve"> </w:t>
      </w:r>
      <w:r w:rsidR="00D76642">
        <w:t xml:space="preserve">behavioral </w:t>
      </w:r>
      <w:r w:rsidRPr="00D677A8">
        <w:t>incidence</w:t>
      </w:r>
      <w:r w:rsidR="00D76642">
        <w:t>s with</w:t>
      </w:r>
      <w:r w:rsidRPr="00D677A8">
        <w:t xml:space="preserve"> timestamps </w:t>
      </w:r>
      <w:r w:rsidR="00D76642">
        <w:t>from prerecorded video</w:t>
      </w:r>
      <w:r w:rsidRPr="00D677A8">
        <w:t>.</w:t>
      </w:r>
    </w:p>
    <w:p w14:paraId="11F8ACA1" w14:textId="77777777" w:rsidR="003B6626" w:rsidRPr="0081060E" w:rsidRDefault="009D15EB" w:rsidP="007343E2">
      <w:pPr>
        <w:pStyle w:val="Heading2"/>
        <w:spacing w:line="480" w:lineRule="auto"/>
        <w:rPr>
          <w:color w:val="auto"/>
          <w:sz w:val="24"/>
          <w:szCs w:val="24"/>
        </w:rPr>
      </w:pPr>
      <w:bookmarkStart w:id="63" w:name="sec:fecundity"/>
      <w:r w:rsidRPr="0081060E">
        <w:rPr>
          <w:color w:val="auto"/>
          <w:sz w:val="24"/>
          <w:szCs w:val="24"/>
        </w:rPr>
        <w:t>Oviposition Assays</w:t>
      </w:r>
      <w:bookmarkEnd w:id="63"/>
    </w:p>
    <w:p w14:paraId="555CE6F9" w14:textId="19BF89A4" w:rsidR="006E521E" w:rsidRPr="007029E4" w:rsidRDefault="009D15EB" w:rsidP="007343E2">
      <w:pPr>
        <w:pStyle w:val="Bibliography"/>
        <w:spacing w:line="480" w:lineRule="auto"/>
        <w:rPr>
          <w:vertAlign w:val="superscript"/>
        </w:rPr>
      </w:pPr>
      <w:r w:rsidRPr="00A3526B">
        <w:t>Oviposition assays were conducted with</w:t>
      </w:r>
      <w:r w:rsidR="005D564A">
        <w:t xml:space="preserve"> the same</w:t>
      </w:r>
      <w:r w:rsidRPr="00A3526B">
        <w:t xml:space="preserve"> greenhouse conditions, plants and insects as previously described. A female</w:t>
      </w:r>
      <w:r w:rsidR="00E43FAD">
        <w:t xml:space="preserve"> + </w:t>
      </w:r>
      <w:r w:rsidRPr="00A3526B">
        <w:t xml:space="preserve">male pair of </w:t>
      </w:r>
      <w:r w:rsidR="00B26F2D">
        <w:t>recently emerged (</w:t>
      </w:r>
      <w:proofErr w:type="spellStart"/>
      <w:r w:rsidRPr="00A3526B">
        <w:t>teneral</w:t>
      </w:r>
      <w:proofErr w:type="spellEnd"/>
      <w:r w:rsidR="00643A47">
        <w:t>)</w:t>
      </w:r>
      <w:r w:rsidR="007202FE">
        <w:t xml:space="preserve"> psyllids</w:t>
      </w:r>
      <w:r w:rsidR="00B26F2D">
        <w:t>,</w:t>
      </w:r>
      <w:r w:rsidRPr="00A3526B">
        <w:t xml:space="preserve"> identified by their green body color</w:t>
      </w:r>
      <w:r w:rsidR="00643A47">
        <w:t>,</w:t>
      </w:r>
      <w:r w:rsidRPr="00A3526B">
        <w:t xml:space="preserve"> </w:t>
      </w:r>
      <w:r w:rsidR="00B26F2D" w:rsidRPr="00A3526B">
        <w:t>w</w:t>
      </w:r>
      <w:r w:rsidR="00B26F2D">
        <w:t>as</w:t>
      </w:r>
      <w:r w:rsidR="00B26F2D" w:rsidRPr="00A3526B">
        <w:t xml:space="preserve"> </w:t>
      </w:r>
      <w:r w:rsidRPr="00A3526B">
        <w:t>introduced to a plant covered with an insect rearing sleeve (</w:t>
      </w:r>
      <w:proofErr w:type="spellStart"/>
      <w:r w:rsidRPr="00A3526B">
        <w:t>MegaView</w:t>
      </w:r>
      <w:proofErr w:type="spellEnd"/>
      <w:r w:rsidRPr="00A3526B">
        <w:t xml:space="preserve"> Science Co., Ltd., Taiwan). </w:t>
      </w:r>
      <w:r w:rsidR="00B26F2D">
        <w:t>These r</w:t>
      </w:r>
      <w:r w:rsidRPr="00A3526B">
        <w:t xml:space="preserve">earing sleeves were supported over the plant using two lengths of galvanized steel wire with a diameter of 1.63 mm. Each wire was curved into a parabolic shape and each end of the wire was inserted into the soil </w:t>
      </w:r>
      <w:r w:rsidRPr="00A3526B">
        <w:lastRenderedPageBreak/>
        <w:t>on opposite corners of the plant pot (</w:t>
      </w:r>
      <w:r w:rsidRPr="00435C96">
        <w:t>Fig. 2</w:t>
      </w:r>
      <w:r w:rsidRPr="003D6540">
        <w:t xml:space="preserve">). Plants were </w:t>
      </w:r>
      <w:r w:rsidR="00E60158">
        <w:t>arranged in a randomized complete block</w:t>
      </w:r>
      <w:r w:rsidRPr="003D6540">
        <w:t xml:space="preserve"> in rows of four and placed inside mesh-covered PVC-framed cages</w:t>
      </w:r>
      <w:r w:rsidR="00E60158">
        <w:t xml:space="preserve"> (</w:t>
      </w:r>
      <w:r w:rsidR="00E60158" w:rsidRPr="003D6540">
        <w:t>60 cm length</w:t>
      </w:r>
      <w:r w:rsidR="00E60158">
        <w:t xml:space="preserve"> ×</w:t>
      </w:r>
      <w:r w:rsidR="00E60158" w:rsidRPr="003D6540">
        <w:t xml:space="preserve"> 60 cm width </w:t>
      </w:r>
      <w:r w:rsidR="00E60158">
        <w:t xml:space="preserve">× </w:t>
      </w:r>
      <w:r w:rsidR="00E60158" w:rsidRPr="003D6540">
        <w:t>60 cm height</w:t>
      </w:r>
      <w:r w:rsidR="00E60158">
        <w:t>)</w:t>
      </w:r>
      <w:r w:rsidRPr="003D6540">
        <w:t xml:space="preserve">. Plants were </w:t>
      </w:r>
      <w:ins w:id="64" w:author="Author">
        <w:r w:rsidR="007E662F">
          <w:t>bottom-</w:t>
        </w:r>
      </w:ins>
      <w:r w:rsidRPr="003D6540">
        <w:t xml:space="preserve">watered on alternating days by soaking pots in plastic trays </w:t>
      </w:r>
      <w:r w:rsidR="00E60158">
        <w:t>(</w:t>
      </w:r>
      <w:r w:rsidR="00E60158" w:rsidRPr="003D6540">
        <w:t xml:space="preserve">56 cm length </w:t>
      </w:r>
      <w:r w:rsidR="00E60158">
        <w:t>×</w:t>
      </w:r>
      <w:r w:rsidR="00E60158" w:rsidRPr="003D6540">
        <w:t xml:space="preserve"> 28 cm width </w:t>
      </w:r>
      <w:r w:rsidR="00E60158">
        <w:t>×</w:t>
      </w:r>
      <w:r w:rsidR="00E60158" w:rsidRPr="003D6540">
        <w:t xml:space="preserve"> 6 cm height</w:t>
      </w:r>
      <w:r w:rsidR="00E60158">
        <w:t xml:space="preserve">) </w:t>
      </w:r>
      <w:r w:rsidRPr="003D6540">
        <w:t xml:space="preserve">until the soil became saturated (approximately 45 mins). </w:t>
      </w:r>
    </w:p>
    <w:p w14:paraId="6AFC8FAA" w14:textId="1A233CD5" w:rsidR="006E521E" w:rsidRDefault="005A000B" w:rsidP="007343E2">
      <w:pPr>
        <w:pStyle w:val="Bibliography"/>
        <w:spacing w:line="480" w:lineRule="auto"/>
      </w:pPr>
      <w:r>
        <w:t xml:space="preserve">The oviposition experiment used two different mating access </w:t>
      </w:r>
      <w:del w:id="65" w:author="Author">
        <w:r w:rsidDel="007E662F">
          <w:delText>periods</w:delText>
        </w:r>
        <w:r w:rsidR="00904B06" w:rsidDel="007E662F">
          <w:delText xml:space="preserve"> </w:delText>
        </w:r>
      </w:del>
      <w:ins w:id="66" w:author="Author">
        <w:r w:rsidR="007E662F">
          <w:t>durations</w:t>
        </w:r>
      </w:ins>
      <w:del w:id="67" w:author="Author">
        <w:r w:rsidR="00904B06" w:rsidDel="007E662F">
          <w:delText>(Period 1)</w:delText>
        </w:r>
      </w:del>
      <w:r>
        <w:t xml:space="preserve">: six days and eight days. </w:t>
      </w:r>
      <w:r w:rsidR="00904B06">
        <w:t>Period 1</w:t>
      </w:r>
      <w:r w:rsidR="00130F56">
        <w:t xml:space="preserve"> </w:t>
      </w:r>
      <w:r>
        <w:t>involved maintaining a male and female psyllid in the same cage on a plant</w:t>
      </w:r>
      <w:r w:rsidR="004F09DA">
        <w:t>,</w:t>
      </w:r>
      <w:r w:rsidR="001B7D24">
        <w:t xml:space="preserve"> after which the male </w:t>
      </w:r>
      <w:r w:rsidR="004F09DA">
        <w:t>was</w:t>
      </w:r>
      <w:r w:rsidR="001B7D24">
        <w:t xml:space="preserve"> </w:t>
      </w:r>
      <w:r w:rsidR="004F09DA">
        <w:t>removed,</w:t>
      </w:r>
      <w:r w:rsidR="001B7D24">
        <w:t xml:space="preserve"> and the female transferred to a new plant of the same genotype.</w:t>
      </w:r>
      <w:r>
        <w:t xml:space="preserve"> After the </w:t>
      </w:r>
      <w:ins w:id="68" w:author="Author">
        <w:r w:rsidR="007E662F">
          <w:t xml:space="preserve">initial </w:t>
        </w:r>
      </w:ins>
      <w:r>
        <w:t xml:space="preserve">mating access period, the females </w:t>
      </w:r>
      <w:r w:rsidR="00643A47">
        <w:t>were</w:t>
      </w:r>
      <w:r>
        <w:t xml:space="preserve"> transferred to a new plant of the same genotype </w:t>
      </w:r>
      <w:r w:rsidR="00904B06">
        <w:t>every four days (</w:t>
      </w:r>
      <w:ins w:id="69" w:author="Author">
        <w:r w:rsidR="007E662F">
          <w:t xml:space="preserve">designated </w:t>
        </w:r>
      </w:ins>
      <w:r w:rsidR="00904B06">
        <w:t>Periods 2-4</w:t>
      </w:r>
      <w:r w:rsidR="00BD6771">
        <w:t>,</w:t>
      </w:r>
      <w:r w:rsidR="00FB674B">
        <w:t xml:space="preserve"> </w:t>
      </w:r>
      <w:r w:rsidR="00C215D5">
        <w:t xml:space="preserve">18 - </w:t>
      </w:r>
      <w:r w:rsidR="008D629E">
        <w:t>20 days total)</w:t>
      </w:r>
      <w:r w:rsidR="009E6739">
        <w:t xml:space="preserve"> </w:t>
      </w:r>
    </w:p>
    <w:p w14:paraId="11F8ACA2" w14:textId="01BB7284" w:rsidR="003B6626" w:rsidRPr="003D6540" w:rsidRDefault="009D15EB" w:rsidP="007343E2">
      <w:pPr>
        <w:pStyle w:val="FirstParagraph"/>
        <w:spacing w:line="480" w:lineRule="auto"/>
      </w:pPr>
      <w:r w:rsidRPr="003D6540">
        <w:t>Eggs were counted on each plant after the female was removed</w:t>
      </w:r>
      <w:r w:rsidR="00336CEB">
        <w:t xml:space="preserve"> using </w:t>
      </w:r>
      <w:r w:rsidR="00F3486A">
        <w:t>10×</w:t>
      </w:r>
      <w:r w:rsidR="00767981">
        <w:t xml:space="preserve"> headband magnifier</w:t>
      </w:r>
      <w:r w:rsidR="00F3486A">
        <w:t>s</w:t>
      </w:r>
      <w:r w:rsidRPr="003D6540">
        <w:t xml:space="preserve">. Nymphs were counted four days, eight days and twelve days later to allow time for hatching (Knowlton and Janes 1931). Each nymph was removed as it was counted. </w:t>
      </w:r>
      <w:r w:rsidR="00E60158">
        <w:t>Egg f</w:t>
      </w:r>
      <w:r w:rsidRPr="003D6540">
        <w:t>ertility percentages were calculated as the ratio of nymphs divided by egg counts for each sample</w:t>
      </w:r>
      <w:r w:rsidR="00E60158">
        <w:t xml:space="preserve"> × 100</w:t>
      </w:r>
      <w:r w:rsidRPr="003D6540">
        <w:t>.</w:t>
      </w:r>
    </w:p>
    <w:p w14:paraId="11F8ACA3" w14:textId="77777777" w:rsidR="003B6626" w:rsidRPr="0001050B" w:rsidRDefault="009D15EB" w:rsidP="007343E2">
      <w:pPr>
        <w:pStyle w:val="Heading2"/>
        <w:spacing w:line="480" w:lineRule="auto"/>
        <w:rPr>
          <w:color w:val="auto"/>
          <w:sz w:val="24"/>
          <w:szCs w:val="24"/>
        </w:rPr>
      </w:pPr>
      <w:bookmarkStart w:id="70" w:name="sec:stats"/>
      <w:r w:rsidRPr="0001050B">
        <w:rPr>
          <w:color w:val="auto"/>
          <w:sz w:val="24"/>
          <w:szCs w:val="24"/>
        </w:rPr>
        <w:t>Statistical Analysis</w:t>
      </w:r>
      <w:bookmarkEnd w:id="70"/>
    </w:p>
    <w:p w14:paraId="11F8ACA4" w14:textId="42C96113" w:rsidR="003B6626" w:rsidRPr="003D6540" w:rsidRDefault="009D15EB" w:rsidP="007343E2">
      <w:pPr>
        <w:pStyle w:val="FirstParagraph"/>
        <w:spacing w:line="480" w:lineRule="auto"/>
      </w:pPr>
      <w:r w:rsidRPr="00A3526B">
        <w:t>Statistical analysis was performed using R Version 3.5.1 (R Core Team 2013)</w:t>
      </w:r>
      <w:r w:rsidR="009C5D9F">
        <w:t>.</w:t>
      </w:r>
      <w:r w:rsidRPr="00A3526B">
        <w:t xml:space="preserve"> Assumptions of normality were </w:t>
      </w:r>
      <w:r w:rsidR="009C5D9F">
        <w:t>examined</w:t>
      </w:r>
      <w:r w:rsidR="009C5D9F" w:rsidRPr="00A3526B">
        <w:t xml:space="preserve"> </w:t>
      </w:r>
      <w:r w:rsidRPr="00A3526B">
        <w:t xml:space="preserve">with </w:t>
      </w:r>
      <w:proofErr w:type="spellStart"/>
      <w:r w:rsidRPr="00A3526B">
        <w:t>qqplots</w:t>
      </w:r>
      <w:proofErr w:type="spellEnd"/>
      <w:r w:rsidRPr="00A3526B">
        <w:t xml:space="preserve"> and Cullen and Frey graphs from the R package </w:t>
      </w:r>
      <w:proofErr w:type="spellStart"/>
      <w:r w:rsidRPr="00A3526B">
        <w:t>fitdistrplus</w:t>
      </w:r>
      <w:proofErr w:type="spellEnd"/>
      <w:r w:rsidRPr="00A3526B">
        <w:t xml:space="preserve"> (</w:t>
      </w:r>
      <w:proofErr w:type="spellStart"/>
      <w:r w:rsidRPr="00A3526B">
        <w:t>Delignette</w:t>
      </w:r>
      <w:proofErr w:type="spellEnd"/>
      <w:r w:rsidRPr="00A3526B">
        <w:t xml:space="preserve">-Muller and </w:t>
      </w:r>
      <w:proofErr w:type="spellStart"/>
      <w:r w:rsidRPr="00A3526B">
        <w:t>Dutang</w:t>
      </w:r>
      <w:proofErr w:type="spellEnd"/>
      <w:r w:rsidRPr="00A3526B">
        <w:t xml:space="preserve"> 2015). No-choice experiments and egg count data were analyzed using generalized linear mixed model (GLMM) (Stroup 2015) from the </w:t>
      </w:r>
      <w:proofErr w:type="spellStart"/>
      <w:r w:rsidRPr="00A3526B">
        <w:t>glmer</w:t>
      </w:r>
      <w:proofErr w:type="spellEnd"/>
      <w:r w:rsidRPr="00A3526B">
        <w:t xml:space="preserve"> function (Bates et al. 2015). A Poisson distribution and log link were used to model </w:t>
      </w:r>
      <w:r w:rsidRPr="00A3526B">
        <w:lastRenderedPageBreak/>
        <w:t xml:space="preserve">count data. Egg fertility was modeled with a binomial distribution and log link to account for ratios. Behavioral models had fixed factors of </w:t>
      </w:r>
      <w:r w:rsidR="00F72B2B">
        <w:t xml:space="preserve">plant </w:t>
      </w:r>
      <w:r w:rsidR="00E60158">
        <w:t>genotype</w:t>
      </w:r>
      <w:r w:rsidRPr="00A3526B">
        <w:t xml:space="preserve">, </w:t>
      </w:r>
      <w:r w:rsidR="00F72B2B">
        <w:t xml:space="preserve">psyllid </w:t>
      </w:r>
      <w:r w:rsidRPr="00A3526B">
        <w:t xml:space="preserve">sex and the interaction of </w:t>
      </w:r>
      <w:r w:rsidR="00F72B2B">
        <w:t xml:space="preserve">plant </w:t>
      </w:r>
      <w:r w:rsidR="00E60158">
        <w:t>genotype</w:t>
      </w:r>
      <w:r w:rsidRPr="00A3526B">
        <w:t xml:space="preserve"> </w:t>
      </w:r>
      <w:r w:rsidR="00E60158">
        <w:t>×</w:t>
      </w:r>
      <w:r w:rsidR="00F72B2B">
        <w:t xml:space="preserve"> psyllid</w:t>
      </w:r>
      <w:r w:rsidR="00E60158">
        <w:t xml:space="preserve"> </w:t>
      </w:r>
      <w:r w:rsidRPr="003D6540">
        <w:t xml:space="preserve">sex. </w:t>
      </w:r>
      <w:r w:rsidR="00F3257C">
        <w:t>P</w:t>
      </w:r>
      <w:r w:rsidR="00D97497">
        <w:t>syllid r</w:t>
      </w:r>
      <w:r w:rsidR="00D97497" w:rsidRPr="003D6540">
        <w:t>eplicate</w:t>
      </w:r>
      <w:r w:rsidR="00D97497">
        <w:t xml:space="preserve"> </w:t>
      </w:r>
      <w:r w:rsidR="004C56C9">
        <w:t xml:space="preserve">(n=181) </w:t>
      </w:r>
      <w:r w:rsidR="008F425E">
        <w:t xml:space="preserve">was </w:t>
      </w:r>
      <w:r w:rsidRPr="003D6540">
        <w:t xml:space="preserve">treated as random factor. </w:t>
      </w:r>
      <w:r w:rsidR="00164B8F">
        <w:t>Model</w:t>
      </w:r>
      <w:r w:rsidR="00775AC5">
        <w:t xml:space="preserve"> formula: Behavior </w:t>
      </w:r>
      <w:r w:rsidR="00775AC5" w:rsidRPr="001A0BFE">
        <w:t xml:space="preserve">~ </w:t>
      </w:r>
      <w:r w:rsidR="00775AC5">
        <w:t>Genotype</w:t>
      </w:r>
      <w:r w:rsidR="00775AC5" w:rsidRPr="001A0BFE">
        <w:t xml:space="preserve"> + </w:t>
      </w:r>
      <w:r w:rsidR="00775AC5">
        <w:t>S</w:t>
      </w:r>
      <w:r w:rsidR="00775AC5" w:rsidRPr="001A0BFE">
        <w:t xml:space="preserve">ex + </w:t>
      </w:r>
      <w:r w:rsidR="00775AC5">
        <w:t>S</w:t>
      </w:r>
      <w:r w:rsidR="00775AC5" w:rsidRPr="001A0BFE">
        <w:t xml:space="preserve">ex * </w:t>
      </w:r>
      <w:r w:rsidR="00775AC5">
        <w:t>Genotype</w:t>
      </w:r>
      <w:r w:rsidR="00775AC5" w:rsidRPr="001A0BFE">
        <w:t xml:space="preserve"> + (1 | </w:t>
      </w:r>
      <w:r w:rsidR="00D97497">
        <w:t>Psyllid</w:t>
      </w:r>
      <w:r w:rsidR="00775AC5" w:rsidRPr="001A0BFE">
        <w:t>)</w:t>
      </w:r>
      <w:r w:rsidR="00775AC5">
        <w:t>.</w:t>
      </w:r>
      <w:r w:rsidR="00D97497">
        <w:t xml:space="preserve"> </w:t>
      </w:r>
      <w:r w:rsidR="004C56C9">
        <w:t xml:space="preserve">There were not enough psyllids </w:t>
      </w:r>
      <w:r w:rsidR="008F425E">
        <w:t>that</w:t>
      </w:r>
      <w:r w:rsidR="004C56C9">
        <w:t xml:space="preserve"> left the leaf</w:t>
      </w:r>
      <w:r w:rsidR="003A4287">
        <w:t xml:space="preserve"> </w:t>
      </w:r>
      <w:r w:rsidR="003A4287" w:rsidRPr="003D6540">
        <w:t xml:space="preserve">(n = 20 out of 181 </w:t>
      </w:r>
      <w:r w:rsidR="00F3257C">
        <w:t>psyllids</w:t>
      </w:r>
      <w:r w:rsidR="003A4287" w:rsidRPr="003D6540">
        <w:t>)</w:t>
      </w:r>
      <w:r w:rsidR="004C56C9">
        <w:t xml:space="preserve"> to analyze </w:t>
      </w:r>
      <w:r w:rsidR="008D1998">
        <w:t>an</w:t>
      </w:r>
      <w:r w:rsidRPr="003D6540">
        <w:t xml:space="preserve"> interaction </w:t>
      </w:r>
      <w:r w:rsidR="004C56C9">
        <w:t>between</w:t>
      </w:r>
      <w:r w:rsidR="004C56C9" w:rsidRPr="003D6540">
        <w:t xml:space="preserve"> </w:t>
      </w:r>
      <w:r w:rsidR="00E60158">
        <w:t>genotype ×</w:t>
      </w:r>
      <w:r w:rsidR="003B7D56">
        <w:t xml:space="preserve"> sex</w:t>
      </w:r>
      <w:r w:rsidR="00F93EDA">
        <w:t>,</w:t>
      </w:r>
      <w:r w:rsidR="00950E30">
        <w:t xml:space="preserve"> so this interaction was excluded in the </w:t>
      </w:r>
      <w:r w:rsidR="007343E2">
        <w:t>off-leaf</w:t>
      </w:r>
      <w:r w:rsidR="00950E30">
        <w:t xml:space="preserve"> model</w:t>
      </w:r>
      <w:r w:rsidRPr="003D6540">
        <w:t xml:space="preserve">. Oviposition models had fixed factors of </w:t>
      </w:r>
      <w:r w:rsidR="00E60158">
        <w:t>genotype</w:t>
      </w:r>
      <w:r w:rsidRPr="003D6540">
        <w:t xml:space="preserve">, </w:t>
      </w:r>
      <w:r w:rsidR="00E60158">
        <w:t xml:space="preserve">time </w:t>
      </w:r>
      <w:r w:rsidRPr="003D6540">
        <w:t xml:space="preserve">period and </w:t>
      </w:r>
      <w:r w:rsidR="00E60158">
        <w:t xml:space="preserve">genotype × time </w:t>
      </w:r>
      <w:r w:rsidRPr="003D6540">
        <w:t>period. Psyllid replicate was considered the random factor.</w:t>
      </w:r>
      <w:r w:rsidR="00217981">
        <w:t xml:space="preserve"> </w:t>
      </w:r>
      <w:r w:rsidR="00164B8F">
        <w:t>Model formula: E</w:t>
      </w:r>
      <w:r w:rsidR="00164B8F" w:rsidRPr="00164B8F">
        <w:t xml:space="preserve">ggs ~ </w:t>
      </w:r>
      <w:r w:rsidR="00164B8F">
        <w:t>Genotype</w:t>
      </w:r>
      <w:r w:rsidR="00164B8F" w:rsidRPr="00164B8F">
        <w:t xml:space="preserve"> * </w:t>
      </w:r>
      <w:r w:rsidR="00164B8F">
        <w:t>P</w:t>
      </w:r>
      <w:r w:rsidR="00164B8F" w:rsidRPr="00164B8F">
        <w:t xml:space="preserve">eriod + (1 | </w:t>
      </w:r>
      <w:r w:rsidR="00164B8F">
        <w:t>P</w:t>
      </w:r>
      <w:r w:rsidR="00164B8F" w:rsidRPr="00164B8F">
        <w:t>syllid)</w:t>
      </w:r>
      <w:r w:rsidR="00164B8F">
        <w:t>.</w:t>
      </w:r>
      <w:r w:rsidRPr="003D6540">
        <w:t xml:space="preserve"> Egg fertility was modeled with </w:t>
      </w:r>
      <w:r w:rsidR="00994AAB">
        <w:t>genotype</w:t>
      </w:r>
      <w:r w:rsidR="00994AAB" w:rsidRPr="003D6540">
        <w:t xml:space="preserve"> </w:t>
      </w:r>
      <w:r w:rsidRPr="003D6540">
        <w:t xml:space="preserve">and </w:t>
      </w:r>
      <w:r w:rsidR="00994AAB">
        <w:t>time</w:t>
      </w:r>
      <w:r w:rsidR="00C83C0F">
        <w:t xml:space="preserve"> period</w:t>
      </w:r>
      <w:r w:rsidR="00994AAB">
        <w:t xml:space="preserve"> </w:t>
      </w:r>
      <w:r w:rsidR="00C83C0F">
        <w:t xml:space="preserve">(days </w:t>
      </w:r>
      <w:r w:rsidR="008E36B0">
        <w:t xml:space="preserve">between </w:t>
      </w:r>
      <w:r w:rsidR="00C83C0F">
        <w:t>plant rotation</w:t>
      </w:r>
      <w:r w:rsidRPr="003D6540">
        <w:t>s</w:t>
      </w:r>
      <w:r w:rsidR="00C83C0F">
        <w:t>) as</w:t>
      </w:r>
      <w:r w:rsidRPr="003D6540">
        <w:t xml:space="preserve"> fixed factors and individual psyllids as the random factor.</w:t>
      </w:r>
      <w:r w:rsidR="001F5BE4">
        <w:t xml:space="preserve"> Model formula:</w:t>
      </w:r>
      <w:r w:rsidR="00DE2E7E">
        <w:t xml:space="preserve"> </w:t>
      </w:r>
      <w:r w:rsidR="001F5BE4">
        <w:t>H</w:t>
      </w:r>
      <w:r w:rsidR="00DE2E7E" w:rsidRPr="00DE2E7E">
        <w:t>atch</w:t>
      </w:r>
      <w:r w:rsidR="001F5BE4">
        <w:t xml:space="preserve"> Rate</w:t>
      </w:r>
      <w:r w:rsidR="00DE2E7E" w:rsidRPr="00DE2E7E">
        <w:t xml:space="preserve"> ~ </w:t>
      </w:r>
      <w:r w:rsidR="001F5BE4">
        <w:t xml:space="preserve">Genotype </w:t>
      </w:r>
      <w:r w:rsidR="00DE2E7E" w:rsidRPr="00DE2E7E">
        <w:t xml:space="preserve">* </w:t>
      </w:r>
      <w:r w:rsidR="001F5BE4">
        <w:t>P</w:t>
      </w:r>
      <w:r w:rsidR="00DE2E7E" w:rsidRPr="00DE2E7E">
        <w:t xml:space="preserve">eriod + (1 | </w:t>
      </w:r>
      <w:r w:rsidR="001F5BE4">
        <w:t>P</w:t>
      </w:r>
      <w:r w:rsidR="00DE2E7E" w:rsidRPr="00DE2E7E">
        <w:t>syllid)</w:t>
      </w:r>
      <w:r w:rsidR="001F5BE4">
        <w:t>.</w:t>
      </w:r>
      <w:r w:rsidRPr="003D6540">
        <w:t xml:space="preserve"> All data were tested with Wald’s</w:t>
      </w:r>
      <w:r w:rsidR="003A54C8">
        <w:t xml:space="preserve"> χ</w:t>
      </w:r>
      <w:r w:rsidR="003A54C8" w:rsidRPr="00435C96">
        <w:rPr>
          <w:vertAlign w:val="superscript"/>
        </w:rPr>
        <w:t>2</w:t>
      </w:r>
      <w:r w:rsidR="00994AAB">
        <w:t xml:space="preserve"> </w:t>
      </w:r>
      <w:r w:rsidRPr="003D6540">
        <w:t xml:space="preserve">tests, followed by least-squares means with Tukey’s </w:t>
      </w:r>
      <w:r w:rsidR="009A7129">
        <w:t xml:space="preserve">HSD </w:t>
      </w:r>
      <w:r w:rsidRPr="003D6540">
        <w:t>adjustments to test for multiple comparisons. Statistical significance was considered at</w:t>
      </w:r>
      <w:r w:rsidR="003A54C8">
        <w:t xml:space="preserve"> α </w:t>
      </w:r>
      <w:r w:rsidRPr="003D6540">
        <w:t>= 0.05.</w:t>
      </w:r>
    </w:p>
    <w:p w14:paraId="11F8ACA9" w14:textId="77777777" w:rsidR="003B6626" w:rsidRPr="0001050B" w:rsidRDefault="009D15EB" w:rsidP="007343E2">
      <w:pPr>
        <w:pStyle w:val="BodyText"/>
        <w:rPr>
          <w:b/>
        </w:rPr>
      </w:pPr>
      <w:bookmarkStart w:id="71" w:name="ch:results"/>
      <w:r w:rsidRPr="0001050B">
        <w:rPr>
          <w:b/>
        </w:rPr>
        <w:t>Results</w:t>
      </w:r>
      <w:bookmarkEnd w:id="71"/>
    </w:p>
    <w:p w14:paraId="11F8ACAA" w14:textId="77777777" w:rsidR="003B6626" w:rsidRPr="0001050B" w:rsidRDefault="009D15EB" w:rsidP="007343E2">
      <w:pPr>
        <w:pStyle w:val="Heading2"/>
        <w:spacing w:line="480" w:lineRule="auto"/>
        <w:rPr>
          <w:color w:val="auto"/>
          <w:sz w:val="24"/>
          <w:szCs w:val="24"/>
        </w:rPr>
      </w:pPr>
      <w:bookmarkStart w:id="72" w:name="sec:results_no-choice"/>
      <w:r w:rsidRPr="0001050B">
        <w:rPr>
          <w:color w:val="auto"/>
          <w:sz w:val="24"/>
          <w:szCs w:val="24"/>
        </w:rPr>
        <w:t>No-Choice Assays</w:t>
      </w:r>
      <w:bookmarkEnd w:id="72"/>
    </w:p>
    <w:p w14:paraId="11F8ACAB" w14:textId="12C33B7E" w:rsidR="003B6626" w:rsidRPr="00DB2FDD" w:rsidRDefault="00803A00" w:rsidP="007343E2">
      <w:pPr>
        <w:pStyle w:val="FirstParagraph"/>
        <w:spacing w:line="480" w:lineRule="auto"/>
      </w:pPr>
      <w:r w:rsidRPr="00DB2FDD">
        <w:t>Overall, psyllids spent more time engaged in probing behavior than in the other activities recorded (</w:t>
      </w:r>
      <w:r w:rsidRPr="004A008D">
        <w:t xml:space="preserve">Tables </w:t>
      </w:r>
      <w:r>
        <w:t>1</w:t>
      </w:r>
      <w:r w:rsidRPr="004A008D">
        <w:t>-5</w:t>
      </w:r>
      <w:r w:rsidRPr="00DB2FDD">
        <w:t xml:space="preserve">). </w:t>
      </w:r>
      <w:r w:rsidR="009D15EB" w:rsidRPr="00A3526B">
        <w:t xml:space="preserve">The number of probing events observed was significantly different among genotypes </w:t>
      </w:r>
      <w:r w:rsidR="009D15EB" w:rsidRPr="00DB2FDD">
        <w:t>(</w:t>
      </w:r>
      <w:r w:rsidR="009D15EB" w:rsidRPr="00435C96">
        <w:t>Table 1</w:t>
      </w:r>
      <w:r w:rsidR="009D15EB" w:rsidRPr="00DB2FDD">
        <w:t xml:space="preserve">). Psyllids probed more frequently on Russet Burbank than on A07781-10LB and A07781-3LB, which did not differ </w:t>
      </w:r>
      <w:r w:rsidR="00EA2A4D">
        <w:t>from</w:t>
      </w:r>
      <w:r w:rsidR="00EA2A4D" w:rsidRPr="00DB2FDD">
        <w:t xml:space="preserve"> </w:t>
      </w:r>
      <w:r w:rsidR="009D15EB" w:rsidRPr="00DB2FDD">
        <w:t>each other (</w:t>
      </w:r>
      <w:r w:rsidR="009D15EB" w:rsidRPr="00435C96">
        <w:t>Table 2</w:t>
      </w:r>
      <w:r w:rsidR="009D15EB" w:rsidRPr="00DB2FDD">
        <w:t>). Probing frequency on A07781-4LB did not differ among the other genotypes. This effect appeared to reflect the trend of more probing by females on Russet Burbank (</w:t>
      </w:r>
      <w:r w:rsidR="009D15EB" w:rsidRPr="00435C96">
        <w:t>Table 2</w:t>
      </w:r>
      <w:r w:rsidR="009D15EB" w:rsidRPr="00DB2FDD">
        <w:t>)</w:t>
      </w:r>
      <w:r w:rsidR="00791F69">
        <w:t>; h</w:t>
      </w:r>
      <w:r w:rsidR="009D15EB" w:rsidRPr="00DB2FDD">
        <w:t xml:space="preserve">owever, the genotype </w:t>
      </w:r>
      <m:oMath>
        <m:r>
          <m:rPr>
            <m:sty m:val="p"/>
          </m:rPr>
          <w:rPr>
            <w:rFonts w:ascii="Cambria Math" w:hAnsi="Cambria Math"/>
          </w:rPr>
          <m:t>×</m:t>
        </m:r>
      </m:oMath>
      <w:r w:rsidR="009D15EB" w:rsidRPr="00DB2FDD">
        <w:t xml:space="preserve"> sex interaction was not significant (</w:t>
      </w:r>
      <w:r w:rsidR="009D15EB" w:rsidRPr="00435C96">
        <w:t>Table 1</w:t>
      </w:r>
      <w:r w:rsidR="009D15EB" w:rsidRPr="00DB2FDD">
        <w:t xml:space="preserve">). Probing frequency was not </w:t>
      </w:r>
      <w:r w:rsidR="009D15EB" w:rsidRPr="00DB2FDD">
        <w:lastRenderedPageBreak/>
        <w:t>affected by sex (</w:t>
      </w:r>
      <w:r w:rsidR="009D15EB" w:rsidRPr="00435C96">
        <w:t xml:space="preserve">Table </w:t>
      </w:r>
      <w:r w:rsidR="00791F69">
        <w:t>1</w:t>
      </w:r>
      <w:r w:rsidR="009D15EB" w:rsidRPr="00DB2FDD">
        <w:t>). Probing duration did not differ among genotypes, between sexes or by their interaction (</w:t>
      </w:r>
      <w:r w:rsidR="009D15EB" w:rsidRPr="00435C96">
        <w:t>Table 1</w:t>
      </w:r>
      <w:r w:rsidR="009D15EB" w:rsidRPr="00DB2FDD">
        <w:t>).</w:t>
      </w:r>
    </w:p>
    <w:p w14:paraId="11F8ACAC" w14:textId="740ADB21" w:rsidR="003B6626" w:rsidRPr="00DB2FDD" w:rsidRDefault="009D15EB" w:rsidP="007343E2">
      <w:pPr>
        <w:pStyle w:val="BodyText"/>
        <w:spacing w:line="480" w:lineRule="auto"/>
      </w:pPr>
      <w:r w:rsidRPr="00DB2FDD">
        <w:t>The number of walking events differed significantly among genotypes as well as by the interaction of genotype</w:t>
      </w:r>
      <w:r w:rsidR="00791F69">
        <w:t xml:space="preserve"> × </w:t>
      </w:r>
      <w:r w:rsidRPr="00DB2FDD">
        <w:t>sex (</w:t>
      </w:r>
      <w:r w:rsidRPr="00435C96">
        <w:t>Table 1</w:t>
      </w:r>
      <w:r w:rsidRPr="00DB2FDD">
        <w:t xml:space="preserve">). Psyllids walked more on Russet Burbank than </w:t>
      </w:r>
      <w:r w:rsidR="00803A00">
        <w:t xml:space="preserve">on </w:t>
      </w:r>
      <w:r w:rsidRPr="00DB2FDD">
        <w:t>10LB (</w:t>
      </w:r>
      <w:r w:rsidRPr="00435C96">
        <w:t>Table 3</w:t>
      </w:r>
      <w:r w:rsidRPr="00DB2FDD">
        <w:t>). Female psyllids on Russet Burbank walked significantly more often than males and females on 10LB and females on 3LB (</w:t>
      </w:r>
      <w:r w:rsidRPr="00435C96">
        <w:t>Table 3</w:t>
      </w:r>
      <w:r w:rsidRPr="00DB2FDD">
        <w:t>). Walking duration did not differ among genotypes or between sexes, but the interaction term was significant (</w:t>
      </w:r>
      <w:r w:rsidRPr="00435C96">
        <w:t>Table 1</w:t>
      </w:r>
      <w:r w:rsidRPr="00DB2FDD">
        <w:t>). Female psyllids walked significantly longer on Russet Burbank than for all other genotype</w:t>
      </w:r>
      <w:r w:rsidR="00791F69">
        <w:t xml:space="preserve"> × </w:t>
      </w:r>
      <w:r w:rsidRPr="00DB2FDD">
        <w:t>sex combinations (</w:t>
      </w:r>
      <w:r w:rsidRPr="00435C96">
        <w:t>Table 3</w:t>
      </w:r>
      <w:r w:rsidRPr="00DB2FDD">
        <w:t>).</w:t>
      </w:r>
    </w:p>
    <w:p w14:paraId="11F8ACAD" w14:textId="77777777" w:rsidR="003B6626" w:rsidRPr="00DB2FDD" w:rsidRDefault="009D15EB" w:rsidP="007343E2">
      <w:pPr>
        <w:pStyle w:val="BodyText"/>
        <w:spacing w:line="480" w:lineRule="auto"/>
      </w:pPr>
      <w:r w:rsidRPr="00DB2FDD">
        <w:t>Cleaning behaviors generally were uncommon and of short duration. The frequencies and durations of cleaning behaviors were not significantly different among genotypes, between sexes, or by their interaction (</w:t>
      </w:r>
      <w:r w:rsidRPr="00435C96">
        <w:t>Table 1</w:t>
      </w:r>
      <w:r w:rsidRPr="00DB2FDD">
        <w:t xml:space="preserve">, </w:t>
      </w:r>
      <w:r w:rsidRPr="00435C96">
        <w:t>Table 4</w:t>
      </w:r>
      <w:r w:rsidRPr="00DB2FDD">
        <w:t>).</w:t>
      </w:r>
    </w:p>
    <w:p w14:paraId="11F8ACAE" w14:textId="6FD1A2B8" w:rsidR="003B6626" w:rsidRPr="00DB2FDD" w:rsidRDefault="009D15EB" w:rsidP="007343E2">
      <w:pPr>
        <w:pStyle w:val="BodyText"/>
        <w:spacing w:line="480" w:lineRule="auto"/>
      </w:pPr>
      <w:r w:rsidRPr="00DB2FDD">
        <w:t xml:space="preserve">Off-leaf behaviors also </w:t>
      </w:r>
      <w:r w:rsidR="005612B5">
        <w:t>occurred</w:t>
      </w:r>
      <w:r w:rsidRPr="00DB2FDD">
        <w:t xml:space="preserve"> </w:t>
      </w:r>
      <w:r w:rsidR="005612B5">
        <w:t>infrequently</w:t>
      </w:r>
      <w:r w:rsidRPr="00DB2FDD">
        <w:t>. Frequency of off-leaf behaviors did not differ among genotypes, between sexes or by their interaction (</w:t>
      </w:r>
      <w:r w:rsidRPr="00435C96">
        <w:t>Table 1</w:t>
      </w:r>
      <w:r w:rsidRPr="00DB2FDD">
        <w:t>). However, the duration of off-leaf behaviors differed significantly among genotypes (</w:t>
      </w:r>
      <w:r w:rsidRPr="00435C96">
        <w:t>Table 1</w:t>
      </w:r>
      <w:r w:rsidRPr="00DB2FDD">
        <w:t>). Psyllids spent more time off-leaf in the 3LB treatment relative to the 4LB and Russet Burbank treatments. Time spent off-leaf in the 10LB treatment did not differ among the other genotypes (</w:t>
      </w:r>
      <w:r w:rsidRPr="00435C96">
        <w:t>Table 5</w:t>
      </w:r>
      <w:r w:rsidRPr="00DB2FDD">
        <w:t>). Off-leaf duration did not differ by sex (</w:t>
      </w:r>
      <w:r w:rsidRPr="00435C96">
        <w:t>Table 1</w:t>
      </w:r>
      <w:r w:rsidRPr="00DB2FDD">
        <w:t>). The interaction between genotype and sex could not be analyzed due to the low number psyllids observed leaving the leaf (n = 20 out of 181).</w:t>
      </w:r>
    </w:p>
    <w:p w14:paraId="11F8ACAF" w14:textId="77777777" w:rsidR="003B6626" w:rsidRPr="00DB2FDD" w:rsidRDefault="009D15EB" w:rsidP="007343E2">
      <w:pPr>
        <w:pStyle w:val="Heading2"/>
        <w:spacing w:line="480" w:lineRule="auto"/>
        <w:rPr>
          <w:color w:val="auto"/>
          <w:sz w:val="24"/>
          <w:szCs w:val="24"/>
        </w:rPr>
      </w:pPr>
      <w:bookmarkStart w:id="73" w:name="sec:results_fecund"/>
      <w:r w:rsidRPr="00DB2FDD">
        <w:rPr>
          <w:color w:val="auto"/>
          <w:sz w:val="24"/>
          <w:szCs w:val="24"/>
        </w:rPr>
        <w:lastRenderedPageBreak/>
        <w:t>Oviposition Assays</w:t>
      </w:r>
      <w:bookmarkEnd w:id="73"/>
    </w:p>
    <w:p w14:paraId="11F8ACB0" w14:textId="7C941462" w:rsidR="003B6626" w:rsidRPr="00DB2FDD" w:rsidRDefault="009D15EB" w:rsidP="007343E2">
      <w:pPr>
        <w:pStyle w:val="FirstParagraph"/>
        <w:spacing w:line="480" w:lineRule="auto"/>
      </w:pPr>
      <w:r w:rsidRPr="00DB2FDD">
        <w:t>Neither the number of eggs nor percent viable eggs differed significantly among genotypes (</w:t>
      </w:r>
      <w:r w:rsidRPr="00435C96">
        <w:t>Table 6</w:t>
      </w:r>
      <w:r w:rsidRPr="00DB2FDD">
        <w:t xml:space="preserve">). However, both the number of eggs and egg fertility were significantly different by </w:t>
      </w:r>
      <w:r w:rsidR="00803A00">
        <w:t xml:space="preserve">time </w:t>
      </w:r>
      <w:r w:rsidRPr="00DB2FDD">
        <w:t>period and the interaction of genotype</w:t>
      </w:r>
      <w:r w:rsidR="00791F69">
        <w:t xml:space="preserve"> × </w:t>
      </w:r>
      <w:r w:rsidR="00803A00">
        <w:t xml:space="preserve">time </w:t>
      </w:r>
      <w:r w:rsidRPr="00DB2FDD">
        <w:t>period (</w:t>
      </w:r>
      <w:r w:rsidRPr="00435C96">
        <w:t>Table 6</w:t>
      </w:r>
      <w:r w:rsidRPr="00DB2FDD">
        <w:t>). For oviposition, this interaction effect was an artifact of calculating multiple comparisons of different genotypes across observation periods. There were no significant differences among genotypes within a given period (</w:t>
      </w:r>
      <w:r w:rsidRPr="00435C96">
        <w:t>Table 7</w:t>
      </w:r>
      <w:r w:rsidRPr="00DB2FDD">
        <w:t>). For egg fertility during the last period, there were significantly more fertile eggs on Russet Burbank than 10LB or 3LB and there were significantly more eggs on 4LB than 10LB (</w:t>
      </w:r>
      <w:r w:rsidRPr="00435C96">
        <w:t>Table 7</w:t>
      </w:r>
      <w:r w:rsidRPr="00DB2FDD">
        <w:t>). There were no significant differences among genotypes within periods 1-3 (</w:t>
      </w:r>
      <w:r w:rsidRPr="00435C96">
        <w:t>Table 7</w:t>
      </w:r>
      <w:r w:rsidRPr="00DB2FDD">
        <w:t xml:space="preserve">). Overall oviposition (with genotype pooled) was significantly lower during period 4 than for the first </w:t>
      </w:r>
      <w:r w:rsidR="00803A00">
        <w:t xml:space="preserve">period </w:t>
      </w:r>
      <w:r w:rsidRPr="00DB2FDD">
        <w:t>(</w:t>
      </w:r>
      <w:r w:rsidRPr="00435C96">
        <w:t>Table 7</w:t>
      </w:r>
      <w:r w:rsidRPr="00DB2FDD">
        <w:t>). Similarly, egg fertility (with genotype pooled) tended to decline during the last observation period for all genotypes except for Russet Burbank (</w:t>
      </w:r>
      <w:r w:rsidRPr="00435C96">
        <w:t>Table 7</w:t>
      </w:r>
      <w:r w:rsidRPr="00DB2FDD">
        <w:t>).</w:t>
      </w:r>
    </w:p>
    <w:p w14:paraId="11F8ACB1" w14:textId="77777777" w:rsidR="003B6626" w:rsidRPr="00DB2FDD" w:rsidRDefault="009D15EB" w:rsidP="007343E2">
      <w:pPr>
        <w:pStyle w:val="Heading1"/>
        <w:spacing w:line="480" w:lineRule="auto"/>
        <w:rPr>
          <w:color w:val="auto"/>
          <w:sz w:val="24"/>
          <w:szCs w:val="24"/>
        </w:rPr>
      </w:pPr>
      <w:bookmarkStart w:id="74" w:name="ch:discuss"/>
      <w:r w:rsidRPr="00DB2FDD">
        <w:rPr>
          <w:color w:val="auto"/>
          <w:sz w:val="24"/>
          <w:szCs w:val="24"/>
        </w:rPr>
        <w:t>Discussion</w:t>
      </w:r>
      <w:bookmarkEnd w:id="74"/>
    </w:p>
    <w:p w14:paraId="11F8ACB2" w14:textId="6A906437" w:rsidR="003B6626" w:rsidRPr="003D6540" w:rsidRDefault="009D15EB" w:rsidP="007343E2">
      <w:pPr>
        <w:pStyle w:val="FirstParagraph"/>
        <w:spacing w:line="480" w:lineRule="auto"/>
      </w:pPr>
      <w:r w:rsidRPr="00A3526B">
        <w:t xml:space="preserve">It is difficult to separate the mechanisms of host plant resistance or tolerance and how these correlate with psyllid host acceptance (Diaz-Montano et al. 2006, Butler et al. 2011). Our visual observations of settling behavior lack the precision of electrical penetration recordings used in similar studies (Butler et al.  2012, </w:t>
      </w:r>
      <w:proofErr w:type="spellStart"/>
      <w:r w:rsidRPr="00A3526B">
        <w:t>Sandanayaka</w:t>
      </w:r>
      <w:proofErr w:type="spellEnd"/>
      <w:r w:rsidRPr="00A3526B">
        <w:t xml:space="preserve"> et al. 2014, Mustafa et al. 2015), but require less expensive equipment. Our results are </w:t>
      </w:r>
      <w:r w:rsidR="00803A00">
        <w:t>similar to those of</w:t>
      </w:r>
      <w:r w:rsidRPr="00A3526B">
        <w:t xml:space="preserve"> other investigations of putatively resistant potato genotypes. Our </w:t>
      </w:r>
      <w:r w:rsidR="00010D0E">
        <w:t xml:space="preserve">analysis of </w:t>
      </w:r>
      <w:r w:rsidR="002B5FE0">
        <w:t>the video recordings</w:t>
      </w:r>
      <w:r w:rsidR="00010D0E" w:rsidRPr="00A3526B">
        <w:t xml:space="preserve"> </w:t>
      </w:r>
      <w:r w:rsidR="008F425E">
        <w:t xml:space="preserve">showed </w:t>
      </w:r>
      <w:r w:rsidRPr="00A3526B">
        <w:t xml:space="preserve">more probing and walking on Russet Burbank </w:t>
      </w:r>
      <w:r w:rsidRPr="003D6540">
        <w:t xml:space="preserve">than on the putatively resistant </w:t>
      </w:r>
      <w:r w:rsidRPr="003D6540">
        <w:lastRenderedPageBreak/>
        <w:t>genotypes, which is consistent with results reported by Butler et al. (2011) and Prager et al. (2014b</w:t>
      </w:r>
      <w:r w:rsidR="00DB2FDD">
        <w:t>)</w:t>
      </w:r>
      <w:r w:rsidRPr="003D6540">
        <w:t xml:space="preserve">. However, in contrast to Butler et al. (2011), we found cleaning and leaf-leaving behaviors to be rare. Russet Burbank received more probes than two other genotypes, but the psyllids still probed the other genotypes, often for long periods. </w:t>
      </w:r>
      <w:proofErr w:type="spellStart"/>
      <w:r w:rsidRPr="003D6540">
        <w:t>Sandanayaka</w:t>
      </w:r>
      <w:proofErr w:type="spellEnd"/>
      <w:r w:rsidRPr="003D6540">
        <w:t xml:space="preserve"> et al. (2014) and Mustafa et al (2015</w:t>
      </w:r>
      <w:r w:rsidR="00803A00">
        <w:t>)</w:t>
      </w:r>
      <w:r w:rsidRPr="003D6540">
        <w:t xml:space="preserve"> both suggest that it takes </w:t>
      </w:r>
      <w:r w:rsidRPr="003D6540">
        <w:rPr>
          <w:i/>
        </w:rPr>
        <w:t xml:space="preserve">B. </w:t>
      </w:r>
      <w:proofErr w:type="spellStart"/>
      <w:r w:rsidRPr="003D6540">
        <w:rPr>
          <w:i/>
        </w:rPr>
        <w:t>cockerelli</w:t>
      </w:r>
      <w:proofErr w:type="spellEnd"/>
      <w:r w:rsidRPr="003D6540">
        <w:t xml:space="preserve"> approximately two hours to access the phloem and acquire </w:t>
      </w:r>
      <w:proofErr w:type="spellStart"/>
      <w:r w:rsidRPr="003D6540">
        <w:t>Lso</w:t>
      </w:r>
      <w:proofErr w:type="spellEnd"/>
      <w:r w:rsidRPr="003D6540">
        <w:t xml:space="preserve">. This suggests that very long </w:t>
      </w:r>
      <w:r w:rsidR="00803A00">
        <w:t>observations</w:t>
      </w:r>
      <w:r w:rsidRPr="003D6540">
        <w:t xml:space="preserve"> may be necessary to determine when probing becomes true feeding. </w:t>
      </w:r>
      <w:r w:rsidR="00803A00">
        <w:t>Limited observations of</w:t>
      </w:r>
      <w:r w:rsidRPr="003D6540">
        <w:t xml:space="preserve"> overnight recordings revealed little activity besides apparent feeding on the genotype where they were placed (ANF, unpublished data). In addition, psyllids rarely abandoned the plants where they began to probe. A single psyllid is enough to transmit </w:t>
      </w:r>
      <w:proofErr w:type="spellStart"/>
      <w:r w:rsidRPr="003D6540">
        <w:t>Lso</w:t>
      </w:r>
      <w:proofErr w:type="spellEnd"/>
      <w:r w:rsidRPr="003D6540">
        <w:t xml:space="preserve"> </w:t>
      </w:r>
      <w:r w:rsidR="00FD39AD">
        <w:t>(</w:t>
      </w:r>
      <w:r w:rsidR="00FD39AD" w:rsidRPr="003D6540">
        <w:t xml:space="preserve">Buchman et al. 2011; </w:t>
      </w:r>
      <w:proofErr w:type="spellStart"/>
      <w:r w:rsidR="00FD39AD" w:rsidRPr="003D6540">
        <w:t>Rashed</w:t>
      </w:r>
      <w:proofErr w:type="spellEnd"/>
      <w:r w:rsidR="00FD39AD" w:rsidRPr="003D6540">
        <w:t xml:space="preserve"> et al. 2012</w:t>
      </w:r>
      <w:r w:rsidR="00FD39AD">
        <w:t xml:space="preserve">) </w:t>
      </w:r>
      <w:r w:rsidRPr="003D6540">
        <w:t>and the disease progresses independently of bacterial titer (</w:t>
      </w:r>
      <w:proofErr w:type="spellStart"/>
      <w:r w:rsidRPr="003D6540">
        <w:t>Rashed</w:t>
      </w:r>
      <w:proofErr w:type="spellEnd"/>
      <w:r w:rsidRPr="003D6540">
        <w:t xml:space="preserve"> et al. 2012). Therefore, it is unlikely that we were observing phloem feeding which would result in pathogen transmission within the span of our short observation periods. These factors underscore that psyllid probing </w:t>
      </w:r>
      <w:r w:rsidR="00803A00">
        <w:t xml:space="preserve">and feeding </w:t>
      </w:r>
      <w:r w:rsidRPr="003D6540">
        <w:t xml:space="preserve">behavior would have to be nearly eliminated to truly reduce the risk of </w:t>
      </w:r>
      <w:proofErr w:type="spellStart"/>
      <w:r w:rsidRPr="003D6540">
        <w:t>Lso</w:t>
      </w:r>
      <w:proofErr w:type="spellEnd"/>
      <w:r w:rsidRPr="003D6540">
        <w:t xml:space="preserve"> transmission. We found no evidence for such reductions in probing behavior on these genotypes.</w:t>
      </w:r>
    </w:p>
    <w:p w14:paraId="11F8ACB4" w14:textId="78D66E13" w:rsidR="003B6626" w:rsidRPr="00D677A8" w:rsidRDefault="009D15EB" w:rsidP="007343E2">
      <w:pPr>
        <w:pStyle w:val="BodyText"/>
        <w:spacing w:line="480" w:lineRule="auto"/>
      </w:pPr>
      <w:r w:rsidRPr="003D6540">
        <w:t xml:space="preserve">Studies on the Asian citrus psyllid, </w:t>
      </w:r>
      <w:proofErr w:type="spellStart"/>
      <w:r w:rsidRPr="003D6540">
        <w:rPr>
          <w:i/>
        </w:rPr>
        <w:t>Diaphorina</w:t>
      </w:r>
      <w:proofErr w:type="spellEnd"/>
      <w:r w:rsidRPr="003D6540">
        <w:rPr>
          <w:i/>
        </w:rPr>
        <w:t xml:space="preserve"> </w:t>
      </w:r>
      <w:proofErr w:type="spellStart"/>
      <w:r w:rsidRPr="003D6540">
        <w:rPr>
          <w:i/>
        </w:rPr>
        <w:t>citri</w:t>
      </w:r>
      <w:proofErr w:type="spellEnd"/>
      <w:r w:rsidRPr="003D6540">
        <w:t xml:space="preserve"> </w:t>
      </w:r>
      <w:proofErr w:type="spellStart"/>
      <w:r w:rsidRPr="003D6540">
        <w:t>Kuwayama</w:t>
      </w:r>
      <w:proofErr w:type="spellEnd"/>
      <w:r w:rsidRPr="003D6540">
        <w:t xml:space="preserve"> (Hemiptera: </w:t>
      </w:r>
      <w:proofErr w:type="spellStart"/>
      <w:r w:rsidRPr="003D6540">
        <w:t>Liviidae</w:t>
      </w:r>
      <w:proofErr w:type="spellEnd"/>
      <w:r w:rsidRPr="003D6540">
        <w:t xml:space="preserve">), a vector of a similar </w:t>
      </w:r>
      <w:proofErr w:type="spellStart"/>
      <w:r w:rsidRPr="003D6540">
        <w:t>liberibacter</w:t>
      </w:r>
      <w:proofErr w:type="spellEnd"/>
      <w:r w:rsidRPr="003D6540">
        <w:t xml:space="preserve"> pathogen (Teixeira et al. 2005) have examined how host plant volatiles can alter psyllid behaviors (Wenninger et al. 2009, Davidson et al. 2014). Plant volatiles can induce probing in combination </w:t>
      </w:r>
      <w:r w:rsidR="00F01479">
        <w:t>with</w:t>
      </w:r>
      <w:r w:rsidRPr="003D6540">
        <w:t xml:space="preserve"> visual and chemical cues from host plants (</w:t>
      </w:r>
      <w:proofErr w:type="spellStart"/>
      <w:r w:rsidRPr="003D6540">
        <w:t>Patt</w:t>
      </w:r>
      <w:proofErr w:type="spellEnd"/>
      <w:r w:rsidRPr="003D6540">
        <w:t xml:space="preserve"> et al. 2011).</w:t>
      </w:r>
      <w:r w:rsidR="00F01479">
        <w:t xml:space="preserve"> </w:t>
      </w:r>
      <w:r w:rsidRPr="00D677A8">
        <w:t xml:space="preserve">It is possible that </w:t>
      </w:r>
      <w:proofErr w:type="spellStart"/>
      <w:r w:rsidRPr="00D677A8">
        <w:t>Lso</w:t>
      </w:r>
      <w:proofErr w:type="spellEnd"/>
      <w:r w:rsidRPr="00D677A8">
        <w:t xml:space="preserve"> infection alter</w:t>
      </w:r>
      <w:r w:rsidR="00F01479">
        <w:t>s</w:t>
      </w:r>
      <w:r w:rsidRPr="00D677A8">
        <w:t xml:space="preserve"> </w:t>
      </w:r>
      <w:r w:rsidRPr="00D677A8">
        <w:rPr>
          <w:i/>
        </w:rPr>
        <w:t xml:space="preserve">B. </w:t>
      </w:r>
      <w:proofErr w:type="spellStart"/>
      <w:r w:rsidRPr="00D677A8">
        <w:rPr>
          <w:i/>
        </w:rPr>
        <w:t>cockerelli</w:t>
      </w:r>
      <w:r w:rsidRPr="00D677A8">
        <w:t>’s</w:t>
      </w:r>
      <w:proofErr w:type="spellEnd"/>
      <w:r w:rsidRPr="00D677A8">
        <w:t xml:space="preserve"> attraction to leaf volatiles (Mayer et al. 2008) and their settling behavior as well (Mas et al. 2014). </w:t>
      </w:r>
      <w:proofErr w:type="spellStart"/>
      <w:r w:rsidRPr="00D677A8">
        <w:t>Lso</w:t>
      </w:r>
      <w:proofErr w:type="spellEnd"/>
      <w:r w:rsidRPr="00D677A8">
        <w:t xml:space="preserve"> infection can increase psyllid preferences for undamaged, uninfected hosts for oviposition </w:t>
      </w:r>
      <w:r w:rsidRPr="00D677A8">
        <w:lastRenderedPageBreak/>
        <w:t xml:space="preserve">and settling (Davis et al. 2012) – a behavior which has been seen in other insect-plant-vector relationships (Cao et al. 2016, </w:t>
      </w:r>
      <w:proofErr w:type="spellStart"/>
      <w:r w:rsidRPr="00D677A8">
        <w:t>Eigenbrode</w:t>
      </w:r>
      <w:proofErr w:type="spellEnd"/>
      <w:r w:rsidRPr="00D677A8">
        <w:t xml:space="preserve"> et al. 2018). </w:t>
      </w:r>
      <w:r w:rsidR="00F01479">
        <w:t>In the present study i</w:t>
      </w:r>
      <w:r w:rsidRPr="00D677A8">
        <w:t xml:space="preserve">t may be that this </w:t>
      </w:r>
      <w:r w:rsidR="00F01479">
        <w:t xml:space="preserve">phenomenon </w:t>
      </w:r>
      <w:r w:rsidRPr="00D677A8">
        <w:t xml:space="preserve">encouraged greater acceptance of genotypes </w:t>
      </w:r>
      <w:r w:rsidR="00F01479">
        <w:t>that</w:t>
      </w:r>
      <w:r w:rsidRPr="00D677A8">
        <w:t xml:space="preserve"> would be rejected by an uninfected psyllid. A </w:t>
      </w:r>
      <w:commentRangeStart w:id="75"/>
      <w:r w:rsidRPr="00D677A8">
        <w:t xml:space="preserve">high percentage </w:t>
      </w:r>
      <w:commentRangeEnd w:id="75"/>
      <w:r w:rsidR="007E662F">
        <w:rPr>
          <w:rStyle w:val="CommentReference"/>
        </w:rPr>
        <w:commentReference w:id="75"/>
      </w:r>
      <w:r w:rsidRPr="00D677A8">
        <w:t xml:space="preserve">of the psyllids in our colony were infected and our plants were all uninfected, so psyllid infection </w:t>
      </w:r>
      <w:r w:rsidR="00F01479">
        <w:t>may</w:t>
      </w:r>
      <w:r w:rsidRPr="00D677A8">
        <w:t xml:space="preserve"> not entirely explain the patterns we </w:t>
      </w:r>
      <w:r w:rsidR="00F01479">
        <w:t>observed</w:t>
      </w:r>
      <w:r w:rsidRPr="00D677A8">
        <w:t xml:space="preserve">. Infection status also </w:t>
      </w:r>
      <w:r w:rsidR="00F01479">
        <w:t>would not</w:t>
      </w:r>
      <w:r w:rsidRPr="00D677A8">
        <w:t xml:space="preserve"> explain the minor trend we saw between male and female probing on Russet Burbank.</w:t>
      </w:r>
    </w:p>
    <w:p w14:paraId="11F8ACB5" w14:textId="3E16C11D" w:rsidR="003B6626" w:rsidRPr="00D677A8" w:rsidRDefault="009D15EB" w:rsidP="007343E2">
      <w:pPr>
        <w:pStyle w:val="BodyText"/>
        <w:spacing w:line="480" w:lineRule="auto"/>
      </w:pPr>
      <w:r w:rsidRPr="00D677A8">
        <w:t xml:space="preserve">Another </w:t>
      </w:r>
      <w:r w:rsidR="00F01479">
        <w:t xml:space="preserve">possible </w:t>
      </w:r>
      <w:r w:rsidRPr="00D677A8">
        <w:t xml:space="preserve">explanation for differences between genotypes is that the female psyllids are more influenced by familiar cues while selecting host plants for oviposition or feeding (Prager et al. 2014). Russet Burbank was one of the plants used to rear our colonies, so it is possible that the volatiles from this </w:t>
      </w:r>
      <w:r w:rsidR="00F01479">
        <w:t>genotype</w:t>
      </w:r>
      <w:r w:rsidRPr="00D677A8">
        <w:t xml:space="preserve"> were more stimulating for female psyllids. Further studies into potato psyllid’s attraction to plant volatiles while </w:t>
      </w:r>
      <w:proofErr w:type="spellStart"/>
      <w:r w:rsidR="00F01479">
        <w:t>Lso</w:t>
      </w:r>
      <w:proofErr w:type="spellEnd"/>
      <w:r w:rsidR="00F01479">
        <w:t xml:space="preserve"> positive and </w:t>
      </w:r>
      <w:proofErr w:type="spellStart"/>
      <w:r w:rsidR="00F01479">
        <w:t>Lso</w:t>
      </w:r>
      <w:proofErr w:type="spellEnd"/>
      <w:r w:rsidR="00F01479">
        <w:t xml:space="preserve"> negative</w:t>
      </w:r>
      <w:r w:rsidRPr="00D677A8">
        <w:t xml:space="preserve"> can help clarify if these possible explanations correlate with host plant acceptance.</w:t>
      </w:r>
    </w:p>
    <w:p w14:paraId="11F8ACB6" w14:textId="77777777" w:rsidR="003B6626" w:rsidRPr="00D677A8" w:rsidRDefault="009D15EB" w:rsidP="007343E2">
      <w:pPr>
        <w:pStyle w:val="BodyText"/>
        <w:spacing w:line="480" w:lineRule="auto"/>
      </w:pPr>
      <w:r w:rsidRPr="00D677A8">
        <w:t>Although leaf-leaving duration differed significantly among genotypes, the incidence and duration of leaf-leaving behaviors was very small and probably not biologically significant. It is also important to note that leaf-leaving was defined in the context of leaving the leaf in our small observation arena. On a plant in the field there is a much larger surface area for a psyllid to explore, so the leaf-leaving events might represent questing behavior rather than host rejection. It also is possible that the duration between a psyllid’s initial encounter and settling behaviors or eventual plant rejection is longer than the time we allotted for recording.</w:t>
      </w:r>
    </w:p>
    <w:p w14:paraId="11F8ACB7" w14:textId="01B31047" w:rsidR="003B6626" w:rsidRPr="00D677A8" w:rsidRDefault="009D15EB" w:rsidP="007343E2">
      <w:pPr>
        <w:pStyle w:val="BodyText"/>
        <w:spacing w:line="480" w:lineRule="auto"/>
      </w:pPr>
      <w:r w:rsidRPr="00D677A8">
        <w:lastRenderedPageBreak/>
        <w:t xml:space="preserve">Contrary to previously published studies (Butler et al. 2011, Diaz-Montano et al. 2013, Cooper and Bamberg 2014, Rubio-Covarrubias et al. 2017) our study showed similar oviposition rates among genotypes, consistent with results reported by (Prager et al. 2017). Other studies have found psyllids will oviposit on a variety of hosts (Diaz-Montano et al. 2013, </w:t>
      </w:r>
      <w:proofErr w:type="spellStart"/>
      <w:r w:rsidRPr="00D677A8">
        <w:t>Thinakaran</w:t>
      </w:r>
      <w:proofErr w:type="spellEnd"/>
      <w:r w:rsidRPr="00D677A8">
        <w:t xml:space="preserve"> et al. 2015), even when it is not beneficial for their survival (Prager et al. 2014b). Psyllids </w:t>
      </w:r>
      <w:proofErr w:type="spellStart"/>
      <w:r w:rsidRPr="00D677A8">
        <w:t>oviposited</w:t>
      </w:r>
      <w:proofErr w:type="spellEnd"/>
      <w:r w:rsidRPr="00D677A8">
        <w:t xml:space="preserve"> on every type of potato offered, </w:t>
      </w:r>
      <w:r w:rsidR="00F01479">
        <w:t>showing</w:t>
      </w:r>
      <w:r w:rsidRPr="00D677A8">
        <w:t xml:space="preserve"> little evidence of </w:t>
      </w:r>
      <w:proofErr w:type="spellStart"/>
      <w:r w:rsidRPr="00D677A8">
        <w:t>antixenosis</w:t>
      </w:r>
      <w:proofErr w:type="spellEnd"/>
      <w:r w:rsidRPr="00D677A8">
        <w:t>.</w:t>
      </w:r>
    </w:p>
    <w:p w14:paraId="11F8ACB8" w14:textId="12C8F4B3" w:rsidR="003B6626" w:rsidRPr="00D677A8" w:rsidRDefault="009D15EB" w:rsidP="007343E2">
      <w:pPr>
        <w:pStyle w:val="BodyText"/>
        <w:spacing w:line="480" w:lineRule="auto"/>
      </w:pPr>
      <w:r w:rsidRPr="00D677A8">
        <w:t>We selected the number of days for our observations to correlate with the periods of maximum oviposition reported in the life history tables of Abdullah (Knowlton and Janes 1931,) and Yang et al. (2010, 2013). Therefore, it was surprising to see the large reduction of egg fertility for some psyllids in period four (18-24 days</w:t>
      </w:r>
      <w:ins w:id="76" w:author="Author">
        <w:r w:rsidR="00C65D20">
          <w:t xml:space="preserve"> from the mating period</w:t>
        </w:r>
      </w:ins>
      <w:r w:rsidRPr="00D677A8">
        <w:t xml:space="preserve">). Fertility declined on the resistant genotypes as opposed to the Russet Burbank variety, which suggests that these genotypes may have antibiotic effects over time. Over the course of a growing season, these reductions </w:t>
      </w:r>
      <w:r w:rsidR="009B6F5F">
        <w:t xml:space="preserve">in fertility </w:t>
      </w:r>
      <w:r w:rsidRPr="00D677A8">
        <w:t>may have a cumulative effect on psyllid populations</w:t>
      </w:r>
      <w:r w:rsidR="00713B4D">
        <w:t>, which could contribute to integrated pest management</w:t>
      </w:r>
      <w:r w:rsidRPr="00D677A8">
        <w:t>. Longer observation periods could help to better quantify these effects.</w:t>
      </w:r>
    </w:p>
    <w:p w14:paraId="11F8ACB9" w14:textId="51B762F4" w:rsidR="003B6626" w:rsidRPr="00D677A8" w:rsidRDefault="009D15EB" w:rsidP="007343E2">
      <w:pPr>
        <w:pStyle w:val="BodyText"/>
        <w:spacing w:line="480" w:lineRule="auto"/>
      </w:pPr>
      <w:r w:rsidRPr="00D677A8">
        <w:t xml:space="preserve">It is possible that </w:t>
      </w:r>
      <w:proofErr w:type="spellStart"/>
      <w:r w:rsidRPr="00D677A8">
        <w:t>Lso</w:t>
      </w:r>
      <w:proofErr w:type="spellEnd"/>
      <w:r w:rsidRPr="00D677A8">
        <w:t xml:space="preserve"> infection status played a role in the </w:t>
      </w:r>
      <w:r w:rsidR="00584266">
        <w:t xml:space="preserve">egg </w:t>
      </w:r>
      <w:r w:rsidRPr="00D677A8">
        <w:t>fertility observed</w:t>
      </w:r>
      <w:r w:rsidR="00584266">
        <w:t>;</w:t>
      </w:r>
      <w:r w:rsidRPr="00D677A8">
        <w:t xml:space="preserve"> </w:t>
      </w:r>
      <w:proofErr w:type="spellStart"/>
      <w:r w:rsidRPr="00D677A8">
        <w:t>Lso</w:t>
      </w:r>
      <w:proofErr w:type="spellEnd"/>
      <w:r w:rsidRPr="00D677A8">
        <w:t xml:space="preserve"> has been reported to negatively impact female fertility (</w:t>
      </w:r>
      <w:r w:rsidR="00827FDD" w:rsidRPr="00827FDD">
        <w:t>Frias et al. 2018</w:t>
      </w:r>
      <w:r w:rsidR="00827FDD">
        <w:t xml:space="preserve">, </w:t>
      </w:r>
      <w:proofErr w:type="spellStart"/>
      <w:r w:rsidRPr="00D677A8">
        <w:t>Nachappa</w:t>
      </w:r>
      <w:proofErr w:type="spellEnd"/>
      <w:r w:rsidRPr="00D677A8">
        <w:t xml:space="preserve"> et al. </w:t>
      </w:r>
      <w:r w:rsidR="0076287C" w:rsidRPr="00D677A8">
        <w:t>2012a</w:t>
      </w:r>
      <w:r w:rsidR="0076287C">
        <w:t xml:space="preserve">, </w:t>
      </w:r>
      <w:r w:rsidRPr="00D677A8">
        <w:t>2012</w:t>
      </w:r>
      <w:r w:rsidR="00435C96">
        <w:t>b</w:t>
      </w:r>
      <w:r w:rsidRPr="00D677A8">
        <w:t xml:space="preserve">, 2014, Yao et al. 2016). The </w:t>
      </w:r>
      <w:r w:rsidR="00584266">
        <w:t xml:space="preserve">evidence of </w:t>
      </w:r>
      <w:r w:rsidRPr="00D677A8">
        <w:t xml:space="preserve">antibiotic effects we observed </w:t>
      </w:r>
      <w:r w:rsidR="00584266">
        <w:t>on egg fertility of psyllids housed on putatively resistant genotypes might manifest differently for</w:t>
      </w:r>
      <w:r w:rsidRPr="00D677A8">
        <w:t xml:space="preserve"> uninfected psyllids.</w:t>
      </w:r>
    </w:p>
    <w:p w14:paraId="11F8ACBA" w14:textId="1C23F1CB" w:rsidR="003B6626" w:rsidRPr="00D677A8" w:rsidRDefault="009D15EB" w:rsidP="007343E2">
      <w:pPr>
        <w:pStyle w:val="BodyText"/>
        <w:spacing w:line="480" w:lineRule="auto"/>
      </w:pPr>
      <w:r w:rsidRPr="00D677A8">
        <w:lastRenderedPageBreak/>
        <w:t xml:space="preserve">We saw a large degree of variability in fertility for psyllids on all genotypes. We only permitted male access to the female psyllids during the initial period to increase female longevity by preventing possible harassment (Abdullah 2008, Wenninger and Hall 2008, </w:t>
      </w:r>
      <w:proofErr w:type="spellStart"/>
      <w:r w:rsidRPr="00D677A8">
        <w:t>Arnqvist</w:t>
      </w:r>
      <w:proofErr w:type="spellEnd"/>
      <w:r w:rsidR="00DC61DF">
        <w:t xml:space="preserve"> and </w:t>
      </w:r>
      <w:r w:rsidR="00F26C87">
        <w:t>Rowe</w:t>
      </w:r>
      <w:r w:rsidRPr="00D677A8">
        <w:t xml:space="preserve"> 2013). Abdullah (2008</w:t>
      </w:r>
      <w:r w:rsidR="00EB7581">
        <w:t>)</w:t>
      </w:r>
      <w:r w:rsidRPr="00D677A8">
        <w:t xml:space="preserve">, Yang and Liu </w:t>
      </w:r>
      <w:r w:rsidR="00EB7581">
        <w:t>(</w:t>
      </w:r>
      <w:r w:rsidRPr="00D677A8">
        <w:t>2009</w:t>
      </w:r>
      <w:r w:rsidR="00EB7581">
        <w:t>)</w:t>
      </w:r>
      <w:r w:rsidRPr="00D677A8">
        <w:t xml:space="preserve"> and Yang et al. </w:t>
      </w:r>
      <w:r w:rsidR="00EB7581">
        <w:t>(</w:t>
      </w:r>
      <w:r w:rsidRPr="00D677A8">
        <w:t xml:space="preserve">2013) all kept female and male psyllids together to freely mate for the duration their observations, which may explain why they observed greater fertility than we did. It is possible that potato psyllids may require multiple mates and/or multiple mating over time to maintain egg fertility (Wenninger and Hall 2008, </w:t>
      </w:r>
      <w:proofErr w:type="spellStart"/>
      <w:r w:rsidRPr="00D677A8">
        <w:t>Arnqvist</w:t>
      </w:r>
      <w:proofErr w:type="spellEnd"/>
      <w:r w:rsidRPr="00D677A8">
        <w:t xml:space="preserve"> </w:t>
      </w:r>
      <w:r w:rsidR="00F26C87">
        <w:t xml:space="preserve">and Rowe </w:t>
      </w:r>
      <w:r w:rsidRPr="00D677A8">
        <w:t xml:space="preserve">2013). Knowlton and Janes (1931) reported (with a limited number of observations) reductions in egg fertility over time after a single mating. There also may be some variability in female reproductive output created by the physiological interactions of male spermatophores, female spermathecae and/or </w:t>
      </w:r>
      <w:proofErr w:type="spellStart"/>
      <w:r w:rsidRPr="00D677A8">
        <w:t>spermatodose</w:t>
      </w:r>
      <w:proofErr w:type="spellEnd"/>
      <w:r w:rsidRPr="00D677A8">
        <w:t xml:space="preserve"> (</w:t>
      </w:r>
      <w:proofErr w:type="spellStart"/>
      <w:r w:rsidRPr="00D677A8">
        <w:t>Marchini</w:t>
      </w:r>
      <w:proofErr w:type="spellEnd"/>
      <w:r w:rsidRPr="00D677A8">
        <w:t xml:space="preserve"> et al. 2011), which all influence how long females are able to remain fertile (Qazi and </w:t>
      </w:r>
      <w:proofErr w:type="spellStart"/>
      <w:r w:rsidRPr="00D677A8">
        <w:t>Hogdal</w:t>
      </w:r>
      <w:proofErr w:type="spellEnd"/>
      <w:r w:rsidRPr="00D677A8">
        <w:t xml:space="preserve"> 2010, Schnakenberg et al. 2011, </w:t>
      </w:r>
      <w:proofErr w:type="spellStart"/>
      <w:r w:rsidRPr="00D677A8">
        <w:t>Wolfner</w:t>
      </w:r>
      <w:proofErr w:type="spellEnd"/>
      <w:r w:rsidRPr="00D677A8">
        <w:t xml:space="preserve"> 2011, Abe and </w:t>
      </w:r>
      <w:proofErr w:type="spellStart"/>
      <w:r w:rsidRPr="00D677A8">
        <w:t>Kamimura</w:t>
      </w:r>
      <w:proofErr w:type="spellEnd"/>
      <w:r w:rsidRPr="00D677A8">
        <w:t xml:space="preserve"> 2015).</w:t>
      </w:r>
    </w:p>
    <w:p w14:paraId="11F8ACBB" w14:textId="05D197C3" w:rsidR="003B6626" w:rsidRPr="00D677A8" w:rsidRDefault="009D15EB" w:rsidP="007343E2">
      <w:pPr>
        <w:pStyle w:val="BodyText"/>
        <w:spacing w:line="480" w:lineRule="auto"/>
      </w:pPr>
      <w:r w:rsidRPr="00D677A8">
        <w:t xml:space="preserve">In conclusion, we found little evidence of </w:t>
      </w:r>
      <w:proofErr w:type="spellStart"/>
      <w:r w:rsidRPr="00D677A8">
        <w:t>antixenosis</w:t>
      </w:r>
      <w:proofErr w:type="spellEnd"/>
      <w:r w:rsidRPr="00D677A8">
        <w:t xml:space="preserve"> or antibiosis with respect to settling behavior, but we saw a reduction in egg fertility on the </w:t>
      </w:r>
      <w:r w:rsidR="00EB7581">
        <w:t xml:space="preserve">putatively </w:t>
      </w:r>
      <w:r w:rsidRPr="00D677A8">
        <w:t xml:space="preserve">resistant genotypes 18-24 days after mating. Taken together, these results suggest that the modality of resistance to </w:t>
      </w:r>
      <w:proofErr w:type="spellStart"/>
      <w:r w:rsidRPr="00D677A8">
        <w:t>Lso</w:t>
      </w:r>
      <w:proofErr w:type="spellEnd"/>
      <w:r w:rsidRPr="00D677A8">
        <w:t xml:space="preserve"> for the A07781 genotypes (Rashidi et al. 2017) is not likely related to psyllid settling behaviors, but </w:t>
      </w:r>
      <w:r w:rsidR="00EB7581">
        <w:t xml:space="preserve">rather </w:t>
      </w:r>
      <w:r w:rsidRPr="00D677A8">
        <w:t xml:space="preserve">that reduced </w:t>
      </w:r>
      <w:r w:rsidR="00F133BD">
        <w:t>ZC</w:t>
      </w:r>
      <w:r w:rsidR="00F133BD" w:rsidRPr="00D677A8">
        <w:t xml:space="preserve"> </w:t>
      </w:r>
      <w:r w:rsidRPr="00D677A8">
        <w:t xml:space="preserve">symptoms may be due to resistance </w:t>
      </w:r>
      <w:ins w:id="77" w:author="Author">
        <w:r w:rsidR="00C65D20">
          <w:t xml:space="preserve">or tolerance </w:t>
        </w:r>
      </w:ins>
      <w:r w:rsidRPr="00D677A8">
        <w:t xml:space="preserve">to </w:t>
      </w:r>
      <w:proofErr w:type="spellStart"/>
      <w:r w:rsidR="00F133BD">
        <w:t>Lso</w:t>
      </w:r>
      <w:proofErr w:type="spellEnd"/>
      <w:r w:rsidR="00F133BD">
        <w:t xml:space="preserve"> development</w:t>
      </w:r>
      <w:r w:rsidRPr="00D677A8">
        <w:t xml:space="preserve"> itself</w:t>
      </w:r>
      <w:r w:rsidR="00F133BD">
        <w:t xml:space="preserve"> or presence of mechanisms that limit symptom expression</w:t>
      </w:r>
      <w:r w:rsidRPr="00D677A8">
        <w:t xml:space="preserve">. Further work will be required to clarify the modality of resistance to </w:t>
      </w:r>
      <w:proofErr w:type="spellStart"/>
      <w:r w:rsidRPr="00D677A8">
        <w:t>Lso</w:t>
      </w:r>
      <w:proofErr w:type="spellEnd"/>
      <w:r w:rsidRPr="00D677A8">
        <w:t xml:space="preserve"> in the A07781 genotypes.</w:t>
      </w:r>
    </w:p>
    <w:p w14:paraId="10D7A155" w14:textId="77777777" w:rsidR="00F133BD" w:rsidRDefault="00F133BD" w:rsidP="007343E2">
      <w:pPr>
        <w:pStyle w:val="Bibliography"/>
        <w:spacing w:line="480" w:lineRule="auto"/>
        <w:rPr>
          <w:b/>
        </w:rPr>
      </w:pPr>
      <w:bookmarkStart w:id="78" w:name="ref-Abdullah2008"/>
      <w:bookmarkStart w:id="79" w:name="refs"/>
    </w:p>
    <w:p w14:paraId="1968CCBC" w14:textId="6DFFFE9C" w:rsidR="005E7C55" w:rsidRDefault="005E7C55" w:rsidP="007343E2">
      <w:pPr>
        <w:pStyle w:val="Bibliography"/>
        <w:spacing w:line="480" w:lineRule="auto"/>
        <w:rPr>
          <w:b/>
        </w:rPr>
      </w:pPr>
      <w:r>
        <w:rPr>
          <w:b/>
        </w:rPr>
        <w:lastRenderedPageBreak/>
        <w:t>Acknowledgments</w:t>
      </w:r>
    </w:p>
    <w:p w14:paraId="7FBCE757" w14:textId="0E6A4314" w:rsidR="000003CC" w:rsidRDefault="00DB2FDD" w:rsidP="007343E2">
      <w:pPr>
        <w:spacing w:line="480" w:lineRule="auto"/>
      </w:pPr>
      <w:r>
        <w:t>For helpful comments during the development of this project and drafting of the manuscript, we thank N.A. Bosque-Pérez. We</w:t>
      </w:r>
      <w:r w:rsidR="00CA2174">
        <w:t xml:space="preserve"> thank </w:t>
      </w:r>
      <w:r>
        <w:t>A.V.</w:t>
      </w:r>
      <w:r w:rsidR="00CA2174">
        <w:t xml:space="preserve"> Karasev and </w:t>
      </w:r>
      <w:r>
        <w:t>J.</w:t>
      </w:r>
      <w:r w:rsidR="00CA2174">
        <w:t xml:space="preserve"> </w:t>
      </w:r>
      <w:proofErr w:type="spellStart"/>
      <w:r w:rsidR="00CA2174">
        <w:t>Dahan</w:t>
      </w:r>
      <w:proofErr w:type="spellEnd"/>
      <w:r w:rsidR="00CA2174">
        <w:t xml:space="preserve"> for their assistance with haplotyping</w:t>
      </w:r>
      <w:r>
        <w:t>. We</w:t>
      </w:r>
      <w:r w:rsidR="00F50827">
        <w:t xml:space="preserve"> thank A</w:t>
      </w:r>
      <w:r w:rsidR="0030471A">
        <w:t>.</w:t>
      </w:r>
      <w:r w:rsidR="00F50827">
        <w:t xml:space="preserve"> Carlson</w:t>
      </w:r>
      <w:r w:rsidR="00FF557F">
        <w:t xml:space="preserve"> and B. Price</w:t>
      </w:r>
      <w:r>
        <w:t xml:space="preserve"> </w:t>
      </w:r>
      <w:r w:rsidR="00F50827">
        <w:t xml:space="preserve">for </w:t>
      </w:r>
      <w:r w:rsidR="00FF557F">
        <w:t>t</w:t>
      </w:r>
      <w:r w:rsidR="00F50827">
        <w:t>he</w:t>
      </w:r>
      <w:r w:rsidR="00FF557F">
        <w:t>i</w:t>
      </w:r>
      <w:r w:rsidR="00F50827">
        <w:t>r statistical advice.</w:t>
      </w:r>
      <w:r w:rsidR="00CA2174">
        <w:t xml:space="preserve"> </w:t>
      </w:r>
      <w:r>
        <w:t>We are</w:t>
      </w:r>
      <w:r w:rsidR="00CA2174">
        <w:t xml:space="preserve"> especially </w:t>
      </w:r>
      <w:r>
        <w:t>grateful</w:t>
      </w:r>
      <w:r w:rsidR="00CA2174">
        <w:t xml:space="preserve"> to J</w:t>
      </w:r>
      <w:r w:rsidR="0030471A">
        <w:t>.</w:t>
      </w:r>
      <w:r w:rsidR="00CA2174">
        <w:t xml:space="preserve"> </w:t>
      </w:r>
      <w:proofErr w:type="spellStart"/>
      <w:r w:rsidR="00CA2174">
        <w:t>Loje</w:t>
      </w:r>
      <w:r>
        <w:t>w</w:t>
      </w:r>
      <w:r w:rsidR="00CA2174">
        <w:t>ski</w:t>
      </w:r>
      <w:proofErr w:type="spellEnd"/>
      <w:r w:rsidR="00CA2174">
        <w:t xml:space="preserve"> for his diligent work with the</w:t>
      </w:r>
      <w:r>
        <w:t xml:space="preserve"> </w:t>
      </w:r>
      <w:r w:rsidR="00CA2174">
        <w:t xml:space="preserve">oviposition assays. </w:t>
      </w:r>
      <w:r>
        <w:t>We gratefully acknowledge</w:t>
      </w:r>
      <w:r w:rsidR="000B33FD">
        <w:t xml:space="preserve"> </w:t>
      </w:r>
      <w:r w:rsidR="0030471A">
        <w:t xml:space="preserve">additional technical support from L. </w:t>
      </w:r>
      <w:proofErr w:type="spellStart"/>
      <w:r w:rsidR="0030471A">
        <w:t>Standley</w:t>
      </w:r>
      <w:proofErr w:type="spellEnd"/>
      <w:r w:rsidR="0030471A">
        <w:t xml:space="preserve"> and A. </w:t>
      </w:r>
      <w:proofErr w:type="spellStart"/>
      <w:r w:rsidR="0030471A">
        <w:t>Stanzak</w:t>
      </w:r>
      <w:proofErr w:type="spellEnd"/>
      <w:r w:rsidR="0030471A">
        <w:t xml:space="preserve">. </w:t>
      </w:r>
      <w:r>
        <w:t xml:space="preserve">Financial support was generously provided by </w:t>
      </w:r>
      <w:r w:rsidR="00CA2174">
        <w:t>the Gary Lee Memorial</w:t>
      </w:r>
      <w:r>
        <w:t xml:space="preserve"> </w:t>
      </w:r>
      <w:r w:rsidR="00CA2174">
        <w:t xml:space="preserve">Scholarship, the Gary and Darlene Steiner Scholarship, the John L. and Lois K. </w:t>
      </w:r>
      <w:proofErr w:type="spellStart"/>
      <w:r w:rsidR="00CA2174">
        <w:t>Toevs</w:t>
      </w:r>
      <w:proofErr w:type="spellEnd"/>
      <w:r>
        <w:t xml:space="preserve"> </w:t>
      </w:r>
      <w:r w:rsidR="00CA2174">
        <w:t>fund and the University of Idaho</w:t>
      </w:r>
      <w:r>
        <w:t xml:space="preserve"> as well as </w:t>
      </w:r>
      <w:r w:rsidR="00CA2174">
        <w:t>the USDA - National Institute of Food and Agriculture project 2014-67014-22408</w:t>
      </w:r>
      <w:r w:rsidR="000B33FD">
        <w:t>.</w:t>
      </w:r>
    </w:p>
    <w:p w14:paraId="77AF59DE" w14:textId="0307A5AC" w:rsidR="0064201A" w:rsidRDefault="0064201A" w:rsidP="007343E2">
      <w:pPr>
        <w:spacing w:line="480" w:lineRule="auto"/>
      </w:pPr>
    </w:p>
    <w:p w14:paraId="576B59A7" w14:textId="53B90C8F" w:rsidR="0064201A" w:rsidRDefault="0064201A" w:rsidP="007343E2">
      <w:pPr>
        <w:spacing w:line="480" w:lineRule="auto"/>
        <w:rPr>
          <w:b/>
        </w:rPr>
      </w:pPr>
      <w:r>
        <w:rPr>
          <w:b/>
        </w:rPr>
        <w:t>Statement of Author Contribution</w:t>
      </w:r>
      <w:r w:rsidR="006F578E">
        <w:rPr>
          <w:b/>
        </w:rPr>
        <w:t>s</w:t>
      </w:r>
    </w:p>
    <w:p w14:paraId="1700B3BF" w14:textId="2ED30DA7" w:rsidR="003A7D57" w:rsidRDefault="006F578E" w:rsidP="007343E2">
      <w:pPr>
        <w:spacing w:line="480" w:lineRule="auto"/>
        <w:rPr>
          <w:bCs/>
        </w:rPr>
      </w:pPr>
      <w:r>
        <w:rPr>
          <w:bCs/>
        </w:rPr>
        <w:t xml:space="preserve">Austin </w:t>
      </w:r>
      <w:r w:rsidR="003A7D57">
        <w:rPr>
          <w:bCs/>
        </w:rPr>
        <w:t xml:space="preserve">N. </w:t>
      </w:r>
      <w:r>
        <w:rPr>
          <w:bCs/>
        </w:rPr>
        <w:t>Fife:</w:t>
      </w:r>
      <w:r w:rsidR="00AB7E94">
        <w:rPr>
          <w:bCs/>
        </w:rPr>
        <w:t xml:space="preserve"> Collected data, performed statistical analys</w:t>
      </w:r>
      <w:r w:rsidR="00402965">
        <w:rPr>
          <w:bCs/>
        </w:rPr>
        <w:t>e</w:t>
      </w:r>
      <w:r w:rsidR="00AB7E94">
        <w:rPr>
          <w:bCs/>
        </w:rPr>
        <w:t>s</w:t>
      </w:r>
      <w:r w:rsidR="00096E0D">
        <w:rPr>
          <w:bCs/>
        </w:rPr>
        <w:t xml:space="preserve">, </w:t>
      </w:r>
      <w:r w:rsidR="003B46AF">
        <w:rPr>
          <w:bCs/>
        </w:rPr>
        <w:t>helped write the manuscript</w:t>
      </w:r>
    </w:p>
    <w:p w14:paraId="14B34ECA" w14:textId="29AE52C3" w:rsidR="003A7D57" w:rsidRDefault="003A7D57" w:rsidP="007343E2">
      <w:pPr>
        <w:spacing w:line="480" w:lineRule="auto"/>
        <w:rPr>
          <w:bCs/>
        </w:rPr>
      </w:pPr>
      <w:proofErr w:type="spellStart"/>
      <w:r w:rsidRPr="003A7D57">
        <w:rPr>
          <w:bCs/>
        </w:rPr>
        <w:t>Arash</w:t>
      </w:r>
      <w:proofErr w:type="spellEnd"/>
      <w:r w:rsidRPr="003A7D57">
        <w:rPr>
          <w:bCs/>
        </w:rPr>
        <w:t xml:space="preserve"> </w:t>
      </w:r>
      <w:proofErr w:type="spellStart"/>
      <w:r w:rsidRPr="003A7D57">
        <w:rPr>
          <w:bCs/>
        </w:rPr>
        <w:t>Rashed</w:t>
      </w:r>
      <w:proofErr w:type="spellEnd"/>
      <w:r>
        <w:rPr>
          <w:bCs/>
        </w:rPr>
        <w:t>:</w:t>
      </w:r>
      <w:r w:rsidR="00096E0D">
        <w:rPr>
          <w:bCs/>
        </w:rPr>
        <w:t xml:space="preserve"> </w:t>
      </w:r>
      <w:r w:rsidR="00033CF1">
        <w:rPr>
          <w:bCs/>
        </w:rPr>
        <w:t>H</w:t>
      </w:r>
      <w:r w:rsidR="00402965">
        <w:rPr>
          <w:bCs/>
        </w:rPr>
        <w:t>elped write the manuscript</w:t>
      </w:r>
      <w:r w:rsidR="00033CF1">
        <w:rPr>
          <w:bCs/>
        </w:rPr>
        <w:t xml:space="preserve">, provided </w:t>
      </w:r>
      <w:r w:rsidR="00AC0148">
        <w:rPr>
          <w:bCs/>
        </w:rPr>
        <w:t>p</w:t>
      </w:r>
      <w:r w:rsidR="00033CF1">
        <w:rPr>
          <w:bCs/>
        </w:rPr>
        <w:t>syllid haplotypes, assisted with molecular analysis</w:t>
      </w:r>
      <w:r w:rsidR="00AC0148">
        <w:rPr>
          <w:bCs/>
        </w:rPr>
        <w:t>, provided funding</w:t>
      </w:r>
    </w:p>
    <w:p w14:paraId="1FA9D018" w14:textId="2097311F" w:rsidR="00826D64" w:rsidRDefault="00826D64" w:rsidP="007343E2">
      <w:pPr>
        <w:spacing w:line="480" w:lineRule="auto"/>
        <w:rPr>
          <w:bCs/>
        </w:rPr>
      </w:pPr>
      <w:r>
        <w:rPr>
          <w:bCs/>
        </w:rPr>
        <w:t>Karin Cruzado: Tested psyllid haplotypes, assisted with molecular analysis</w:t>
      </w:r>
    </w:p>
    <w:p w14:paraId="19A54BA8" w14:textId="1B3C41E5" w:rsidR="003A7D57" w:rsidRDefault="003A7D57" w:rsidP="007343E2">
      <w:pPr>
        <w:spacing w:line="480" w:lineRule="auto"/>
        <w:rPr>
          <w:bCs/>
        </w:rPr>
      </w:pPr>
      <w:r w:rsidRPr="003A7D57">
        <w:rPr>
          <w:bCs/>
        </w:rPr>
        <w:t>Richard G. Novy</w:t>
      </w:r>
      <w:r>
        <w:rPr>
          <w:bCs/>
        </w:rPr>
        <w:t>:</w:t>
      </w:r>
      <w:r w:rsidR="00E56EBF">
        <w:rPr>
          <w:bCs/>
        </w:rPr>
        <w:t xml:space="preserve"> </w:t>
      </w:r>
      <w:r w:rsidR="009A5F1A">
        <w:rPr>
          <w:bCs/>
        </w:rPr>
        <w:t>Helped write the manuscript, d</w:t>
      </w:r>
      <w:r w:rsidR="00116522">
        <w:rPr>
          <w:bCs/>
        </w:rPr>
        <w:t>eveloped A07781 breeding clones and p</w:t>
      </w:r>
      <w:r w:rsidR="00E56EBF">
        <w:rPr>
          <w:bCs/>
        </w:rPr>
        <w:t>rovided plant materials</w:t>
      </w:r>
      <w:r w:rsidR="005F0783">
        <w:rPr>
          <w:bCs/>
        </w:rPr>
        <w:t xml:space="preserve">, </w:t>
      </w:r>
      <w:commentRangeStart w:id="80"/>
      <w:r w:rsidR="00402965">
        <w:rPr>
          <w:bCs/>
        </w:rPr>
        <w:t>helped write the manuscript</w:t>
      </w:r>
      <w:commentRangeEnd w:id="80"/>
      <w:r w:rsidR="00C65D20">
        <w:rPr>
          <w:rStyle w:val="CommentReference"/>
        </w:rPr>
        <w:commentReference w:id="80"/>
      </w:r>
    </w:p>
    <w:p w14:paraId="7D23BC49" w14:textId="1B753E01" w:rsidR="006F578E" w:rsidRDefault="003A7D57" w:rsidP="007343E2">
      <w:pPr>
        <w:spacing w:line="480" w:lineRule="auto"/>
        <w:rPr>
          <w:bCs/>
        </w:rPr>
      </w:pPr>
      <w:r w:rsidRPr="003A7D57">
        <w:rPr>
          <w:bCs/>
        </w:rPr>
        <w:t>Erik J. Wenninger</w:t>
      </w:r>
      <w:r>
        <w:rPr>
          <w:bCs/>
        </w:rPr>
        <w:t>:</w:t>
      </w:r>
      <w:r w:rsidR="009E1589">
        <w:rPr>
          <w:bCs/>
        </w:rPr>
        <w:t xml:space="preserve"> Conceived and designed the experiments</w:t>
      </w:r>
      <w:r w:rsidR="007C394A">
        <w:rPr>
          <w:bCs/>
        </w:rPr>
        <w:t xml:space="preserve">, </w:t>
      </w:r>
      <w:r w:rsidR="00402965">
        <w:rPr>
          <w:bCs/>
        </w:rPr>
        <w:t>helped write the manuscript</w:t>
      </w:r>
      <w:r w:rsidR="00AC0148">
        <w:rPr>
          <w:bCs/>
        </w:rPr>
        <w:t>, provided funding</w:t>
      </w:r>
    </w:p>
    <w:p w14:paraId="7F6FEA23" w14:textId="77777777" w:rsidR="006F578E" w:rsidRPr="00B80AFA" w:rsidRDefault="006F578E" w:rsidP="007343E2">
      <w:pPr>
        <w:spacing w:line="480" w:lineRule="auto"/>
        <w:rPr>
          <w:bCs/>
        </w:rPr>
      </w:pPr>
    </w:p>
    <w:p w14:paraId="214CDABD" w14:textId="71C55491" w:rsidR="003D6540" w:rsidRDefault="003D6540" w:rsidP="007343E2">
      <w:pPr>
        <w:rPr>
          <w:b/>
        </w:rPr>
      </w:pPr>
      <w:r>
        <w:rPr>
          <w:b/>
        </w:rPr>
        <w:t>References Cited</w:t>
      </w:r>
    </w:p>
    <w:p w14:paraId="11F8AFE8" w14:textId="12F021C9" w:rsidR="003B6626" w:rsidRPr="003D6540" w:rsidRDefault="009D15EB" w:rsidP="007343E2">
      <w:pPr>
        <w:pStyle w:val="Bibliography"/>
        <w:spacing w:line="480" w:lineRule="auto"/>
        <w:ind w:left="720" w:hanging="720"/>
      </w:pPr>
      <w:r w:rsidRPr="006A52AF">
        <w:rPr>
          <w:b/>
        </w:rPr>
        <w:t>Abdullah</w:t>
      </w:r>
      <w:r w:rsidRPr="003D6540">
        <w:rPr>
          <w:b/>
        </w:rPr>
        <w:t>, N. M. H.</w:t>
      </w:r>
      <w:r w:rsidRPr="003D6540">
        <w:t xml:space="preserve"> </w:t>
      </w:r>
      <w:r w:rsidRPr="003D6540">
        <w:rPr>
          <w:b/>
        </w:rPr>
        <w:t>2008</w:t>
      </w:r>
      <w:r w:rsidRPr="003D6540">
        <w:t xml:space="preserve">. Life history of the potato psyllid </w:t>
      </w:r>
      <w:proofErr w:type="spellStart"/>
      <w:r w:rsidRPr="003D6540">
        <w:rPr>
          <w:i/>
        </w:rPr>
        <w:t>Bactericera</w:t>
      </w:r>
      <w:proofErr w:type="spellEnd"/>
      <w:r w:rsidRPr="003D6540">
        <w:rPr>
          <w:i/>
        </w:rPr>
        <w:t xml:space="preserve"> </w:t>
      </w:r>
      <w:proofErr w:type="spellStart"/>
      <w:r w:rsidRPr="003D6540">
        <w:rPr>
          <w:i/>
        </w:rPr>
        <w:t>cockerelli</w:t>
      </w:r>
      <w:proofErr w:type="spellEnd"/>
      <w:r w:rsidRPr="003D6540">
        <w:t xml:space="preserve"> (</w:t>
      </w:r>
      <w:proofErr w:type="spellStart"/>
      <w:r w:rsidRPr="003D6540">
        <w:t>Homoptera</w:t>
      </w:r>
      <w:proofErr w:type="spellEnd"/>
      <w:r w:rsidRPr="003D6540">
        <w:t>: Psyllidae) in controlled environments agriculture in Arizona. Afr. J. Agric. Res. 3: 60–67.</w:t>
      </w:r>
    </w:p>
    <w:p w14:paraId="11F8AFE9" w14:textId="77777777" w:rsidR="003B6626" w:rsidRPr="003D6540" w:rsidRDefault="009D15EB" w:rsidP="007343E2">
      <w:pPr>
        <w:pStyle w:val="Bibliography"/>
        <w:spacing w:line="480" w:lineRule="auto"/>
        <w:ind w:left="720" w:hanging="720"/>
      </w:pPr>
      <w:bookmarkStart w:id="81" w:name="ref-Abe2015"/>
      <w:bookmarkEnd w:id="78"/>
      <w:r w:rsidRPr="006A52AF">
        <w:rPr>
          <w:b/>
        </w:rPr>
        <w:t>Abe, J.,</w:t>
      </w:r>
      <w:r w:rsidRPr="003D6540">
        <w:rPr>
          <w:b/>
        </w:rPr>
        <w:t xml:space="preserve"> and Y. </w:t>
      </w:r>
      <w:proofErr w:type="spellStart"/>
      <w:r w:rsidRPr="003D6540">
        <w:rPr>
          <w:b/>
        </w:rPr>
        <w:t>Kamimura</w:t>
      </w:r>
      <w:proofErr w:type="spellEnd"/>
      <w:r w:rsidRPr="003D6540">
        <w:t xml:space="preserve">. </w:t>
      </w:r>
      <w:r w:rsidRPr="003D6540">
        <w:rPr>
          <w:b/>
        </w:rPr>
        <w:t>2015</w:t>
      </w:r>
      <w:r w:rsidRPr="003D6540">
        <w:t>. Sperm economy between female mating frequency and male ejaculate allocation. Am. Nat. 185: 406–416.</w:t>
      </w:r>
    </w:p>
    <w:p w14:paraId="11F8AFEA" w14:textId="77777777" w:rsidR="003B6626" w:rsidRPr="00D677A8" w:rsidRDefault="009D15EB" w:rsidP="007343E2">
      <w:pPr>
        <w:pStyle w:val="Bibliography"/>
        <w:spacing w:line="480" w:lineRule="auto"/>
        <w:ind w:left="720" w:hanging="720"/>
      </w:pPr>
      <w:bookmarkStart w:id="82" w:name="ref-Aguilar2013"/>
      <w:bookmarkEnd w:id="81"/>
      <w:r w:rsidRPr="006A52AF">
        <w:rPr>
          <w:b/>
        </w:rPr>
        <w:t>Aguilar</w:t>
      </w:r>
      <w:r w:rsidRPr="003D6540">
        <w:rPr>
          <w:b/>
        </w:rPr>
        <w:t xml:space="preserve">, E., V. G. </w:t>
      </w:r>
      <w:proofErr w:type="spellStart"/>
      <w:r w:rsidRPr="003D6540">
        <w:rPr>
          <w:b/>
        </w:rPr>
        <w:t>Sengoda</w:t>
      </w:r>
      <w:proofErr w:type="spellEnd"/>
      <w:r w:rsidRPr="003D6540">
        <w:rPr>
          <w:b/>
        </w:rPr>
        <w:t xml:space="preserve">, B. </w:t>
      </w:r>
      <w:proofErr w:type="spellStart"/>
      <w:r w:rsidRPr="003D6540">
        <w:rPr>
          <w:b/>
        </w:rPr>
        <w:t>Bextine</w:t>
      </w:r>
      <w:proofErr w:type="spellEnd"/>
      <w:r w:rsidRPr="003D6540">
        <w:rPr>
          <w:b/>
        </w:rPr>
        <w:t xml:space="preserve">, K. F. McCue, and J. E. </w:t>
      </w:r>
      <w:proofErr w:type="spellStart"/>
      <w:r w:rsidRPr="003D6540">
        <w:rPr>
          <w:b/>
        </w:rPr>
        <w:t>Munyaneza</w:t>
      </w:r>
      <w:proofErr w:type="spellEnd"/>
      <w:r w:rsidRPr="003D6540">
        <w:t xml:space="preserve">. </w:t>
      </w:r>
      <w:r w:rsidRPr="003D6540">
        <w:rPr>
          <w:b/>
        </w:rPr>
        <w:t>2013</w:t>
      </w:r>
      <w:r w:rsidRPr="003D6540">
        <w:t>. First report of "</w:t>
      </w:r>
      <w:proofErr w:type="spellStart"/>
      <w:r w:rsidRPr="003D6540">
        <w:rPr>
          <w:i/>
        </w:rPr>
        <w:t>Candidatus</w:t>
      </w:r>
      <w:proofErr w:type="spellEnd"/>
      <w:r w:rsidRPr="003D6540">
        <w:t xml:space="preserve"> </w:t>
      </w:r>
      <w:proofErr w:type="spellStart"/>
      <w:r w:rsidRPr="003D6540">
        <w:t>Liberibacter</w:t>
      </w:r>
      <w:proofErr w:type="spellEnd"/>
      <w:r w:rsidRPr="003D6540">
        <w:t xml:space="preserve"> solanacearum" on tobacco in Honduras. Plant Dis. 97: 1376–1376.</w:t>
      </w:r>
    </w:p>
    <w:p w14:paraId="11F8AFEB" w14:textId="77777777" w:rsidR="003B6626" w:rsidRPr="00D677A8" w:rsidRDefault="009D15EB" w:rsidP="007343E2">
      <w:pPr>
        <w:pStyle w:val="Bibliography"/>
        <w:spacing w:line="480" w:lineRule="auto"/>
        <w:ind w:left="720" w:hanging="720"/>
      </w:pPr>
      <w:bookmarkStart w:id="83" w:name="ref-Alvarado2012"/>
      <w:bookmarkEnd w:id="82"/>
      <w:r w:rsidRPr="006A52AF">
        <w:rPr>
          <w:b/>
        </w:rPr>
        <w:t>Alvarado,</w:t>
      </w:r>
      <w:r w:rsidRPr="00D677A8">
        <w:rPr>
          <w:b/>
        </w:rPr>
        <w:t xml:space="preserve"> V. Y., D. </w:t>
      </w:r>
      <w:proofErr w:type="spellStart"/>
      <w:r w:rsidRPr="00D677A8">
        <w:rPr>
          <w:b/>
        </w:rPr>
        <w:t>Odokonyero</w:t>
      </w:r>
      <w:proofErr w:type="spellEnd"/>
      <w:r w:rsidRPr="00D677A8">
        <w:rPr>
          <w:b/>
        </w:rPr>
        <w:t xml:space="preserve">, O. Duncan, T. E. </w:t>
      </w:r>
      <w:proofErr w:type="spellStart"/>
      <w:r w:rsidRPr="00D677A8">
        <w:rPr>
          <w:b/>
        </w:rPr>
        <w:t>Mirkov</w:t>
      </w:r>
      <w:proofErr w:type="spellEnd"/>
      <w:r w:rsidRPr="00D677A8">
        <w:rPr>
          <w:b/>
        </w:rPr>
        <w:t xml:space="preserve">, and H. B. </w:t>
      </w:r>
      <w:proofErr w:type="spellStart"/>
      <w:r w:rsidRPr="00D677A8">
        <w:rPr>
          <w:b/>
        </w:rPr>
        <w:t>Scholthof</w:t>
      </w:r>
      <w:proofErr w:type="spellEnd"/>
      <w:r w:rsidRPr="00D677A8">
        <w:t xml:space="preserve">. </w:t>
      </w:r>
      <w:r w:rsidRPr="00D677A8">
        <w:rPr>
          <w:b/>
        </w:rPr>
        <w:t>2012</w:t>
      </w:r>
      <w:r w:rsidRPr="00D677A8">
        <w:t xml:space="preserve">. Molecular and physiological properties associated with zebra complex disease in potatoes and its relation with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contents in psyllid vectors. </w:t>
      </w:r>
      <w:proofErr w:type="spellStart"/>
      <w:r w:rsidRPr="00D677A8">
        <w:t>PLoS</w:t>
      </w:r>
      <w:proofErr w:type="spellEnd"/>
      <w:r w:rsidRPr="00D677A8">
        <w:t xml:space="preserve"> ONE. 7: e37345.</w:t>
      </w:r>
    </w:p>
    <w:p w14:paraId="11F8AFEC" w14:textId="77777777" w:rsidR="003B6626" w:rsidRPr="00D677A8" w:rsidRDefault="009D15EB" w:rsidP="007343E2">
      <w:pPr>
        <w:pStyle w:val="Bibliography"/>
        <w:spacing w:line="480" w:lineRule="auto"/>
        <w:ind w:left="720" w:hanging="720"/>
      </w:pPr>
      <w:bookmarkStart w:id="84" w:name="ref-Anderson2012"/>
      <w:bookmarkEnd w:id="83"/>
      <w:r w:rsidRPr="006A52AF">
        <w:rPr>
          <w:b/>
        </w:rPr>
        <w:t>Anderson,</w:t>
      </w:r>
      <w:r w:rsidRPr="00D677A8">
        <w:rPr>
          <w:b/>
        </w:rPr>
        <w:t xml:space="preserve"> J. A. D., G. P. Walker, P. A. </w:t>
      </w:r>
      <w:proofErr w:type="spellStart"/>
      <w:r w:rsidRPr="00D677A8">
        <w:rPr>
          <w:b/>
        </w:rPr>
        <w:t>Alspach</w:t>
      </w:r>
      <w:proofErr w:type="spellEnd"/>
      <w:r w:rsidRPr="00D677A8">
        <w:rPr>
          <w:b/>
        </w:rPr>
        <w:t>, M. Jeram, and P. J. Wright</w:t>
      </w:r>
      <w:r w:rsidRPr="00D677A8">
        <w:t xml:space="preserve">. </w:t>
      </w:r>
      <w:r w:rsidRPr="00D677A8">
        <w:rPr>
          <w:b/>
        </w:rPr>
        <w:t>2012</w:t>
      </w:r>
      <w:r w:rsidRPr="00D677A8">
        <w:t xml:space="preserve">. Assessment of susceptibility to zebra chip and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of selected potato cultivars under different insecticide regimes in New Zealand. Am. J. Potato Res. 90: 58–65.</w:t>
      </w:r>
    </w:p>
    <w:p w14:paraId="11F8AFED" w14:textId="7AC55F61" w:rsidR="003B6626" w:rsidRPr="00D677A8" w:rsidRDefault="009D15EB" w:rsidP="007343E2">
      <w:pPr>
        <w:pStyle w:val="Bibliography"/>
        <w:spacing w:line="480" w:lineRule="auto"/>
        <w:ind w:left="720" w:hanging="720"/>
      </w:pPr>
      <w:bookmarkStart w:id="85" w:name="ref-Arnqvist2013"/>
      <w:bookmarkEnd w:id="84"/>
      <w:proofErr w:type="spellStart"/>
      <w:r w:rsidRPr="006A52AF">
        <w:rPr>
          <w:b/>
        </w:rPr>
        <w:t>Arnqvis</w:t>
      </w:r>
      <w:r w:rsidRPr="00D677A8">
        <w:rPr>
          <w:b/>
        </w:rPr>
        <w:t>t</w:t>
      </w:r>
      <w:proofErr w:type="spellEnd"/>
      <w:r w:rsidRPr="00D677A8">
        <w:rPr>
          <w:b/>
        </w:rPr>
        <w:t>, G.</w:t>
      </w:r>
      <w:r w:rsidR="000B321B">
        <w:rPr>
          <w:b/>
        </w:rPr>
        <w:t>,</w:t>
      </w:r>
      <w:r w:rsidRPr="00D677A8">
        <w:t xml:space="preserve"> </w:t>
      </w:r>
      <w:r w:rsidR="004D4604" w:rsidRPr="004D4604">
        <w:rPr>
          <w:b/>
        </w:rPr>
        <w:t>and L</w:t>
      </w:r>
      <w:r w:rsidR="000B321B">
        <w:rPr>
          <w:b/>
        </w:rPr>
        <w:t>.</w:t>
      </w:r>
      <w:r w:rsidR="004D4604" w:rsidRPr="004D4604">
        <w:rPr>
          <w:b/>
        </w:rPr>
        <w:t xml:space="preserve"> Rowe</w:t>
      </w:r>
      <w:r w:rsidRPr="00D677A8">
        <w:t>.</w:t>
      </w:r>
      <w:r w:rsidR="007E3302">
        <w:t xml:space="preserve"> </w:t>
      </w:r>
      <w:r w:rsidR="007E3302" w:rsidRPr="00402965">
        <w:rPr>
          <w:b/>
          <w:bCs/>
        </w:rPr>
        <w:t>2005.</w:t>
      </w:r>
      <w:r w:rsidRPr="00D677A8">
        <w:t xml:space="preserve"> Sexual conflict</w:t>
      </w:r>
      <w:r w:rsidR="00A36BBE">
        <w:t xml:space="preserve"> </w:t>
      </w:r>
      <w:r w:rsidR="00A36BBE" w:rsidRPr="00A36BBE">
        <w:t>(Monographs in Behavior and Ecology)</w:t>
      </w:r>
      <w:r w:rsidRPr="00D677A8">
        <w:t>. Princeton University Press</w:t>
      </w:r>
      <w:r w:rsidR="004344EB">
        <w:t xml:space="preserve"> (New Jersey)</w:t>
      </w:r>
      <w:r w:rsidRPr="00D677A8">
        <w:t>.</w:t>
      </w:r>
    </w:p>
    <w:p w14:paraId="11F8AFEE" w14:textId="77777777" w:rsidR="003B6626" w:rsidRPr="00D677A8" w:rsidRDefault="009D15EB" w:rsidP="007343E2">
      <w:pPr>
        <w:pStyle w:val="Bibliography"/>
        <w:spacing w:line="480" w:lineRule="auto"/>
        <w:ind w:left="720" w:hanging="720"/>
      </w:pPr>
      <w:bookmarkStart w:id="86" w:name="ref-Bates2015"/>
      <w:bookmarkEnd w:id="85"/>
      <w:r w:rsidRPr="006A52AF">
        <w:rPr>
          <w:b/>
        </w:rPr>
        <w:lastRenderedPageBreak/>
        <w:t>Bates, D</w:t>
      </w:r>
      <w:r w:rsidRPr="00D677A8">
        <w:rPr>
          <w:b/>
        </w:rPr>
        <w:t xml:space="preserve">., M. </w:t>
      </w:r>
      <w:proofErr w:type="spellStart"/>
      <w:r w:rsidRPr="00D677A8">
        <w:rPr>
          <w:b/>
        </w:rPr>
        <w:t>Mächler</w:t>
      </w:r>
      <w:proofErr w:type="spellEnd"/>
      <w:r w:rsidRPr="00D677A8">
        <w:rPr>
          <w:b/>
        </w:rPr>
        <w:t xml:space="preserve">, B. </w:t>
      </w:r>
      <w:proofErr w:type="spellStart"/>
      <w:r w:rsidRPr="00D677A8">
        <w:rPr>
          <w:b/>
        </w:rPr>
        <w:t>Bolker</w:t>
      </w:r>
      <w:proofErr w:type="spellEnd"/>
      <w:r w:rsidRPr="00D677A8">
        <w:rPr>
          <w:b/>
        </w:rPr>
        <w:t>, and S. Walker</w:t>
      </w:r>
      <w:r w:rsidRPr="00D677A8">
        <w:t xml:space="preserve">. </w:t>
      </w:r>
      <w:r w:rsidRPr="00D677A8">
        <w:rPr>
          <w:b/>
        </w:rPr>
        <w:t>2015</w:t>
      </w:r>
      <w:r w:rsidRPr="00D677A8">
        <w:t xml:space="preserve">. Fitting linear mixed-effects models using lme4. J. Stat. </w:t>
      </w:r>
      <w:proofErr w:type="spellStart"/>
      <w:r w:rsidRPr="00D677A8">
        <w:t>Softw</w:t>
      </w:r>
      <w:proofErr w:type="spellEnd"/>
      <w:r w:rsidRPr="00D677A8">
        <w:t>. 67.</w:t>
      </w:r>
    </w:p>
    <w:p w14:paraId="11F8AFEF" w14:textId="77777777" w:rsidR="003B6626" w:rsidRPr="00D677A8" w:rsidRDefault="009D15EB" w:rsidP="007343E2">
      <w:pPr>
        <w:pStyle w:val="Bibliography"/>
        <w:spacing w:line="480" w:lineRule="auto"/>
        <w:ind w:left="720" w:hanging="720"/>
      </w:pPr>
      <w:bookmarkStart w:id="87" w:name="ref-Buchman2012"/>
      <w:bookmarkEnd w:id="86"/>
      <w:r w:rsidRPr="006A52AF">
        <w:rPr>
          <w:b/>
        </w:rPr>
        <w:t>Buchman,</w:t>
      </w:r>
      <w:r w:rsidRPr="00D677A8">
        <w:rPr>
          <w:b/>
        </w:rPr>
        <w:t xml:space="preserve"> J. L., T. W. Fisher, V. G. </w:t>
      </w:r>
      <w:proofErr w:type="spellStart"/>
      <w:r w:rsidRPr="00D677A8">
        <w:rPr>
          <w:b/>
        </w:rPr>
        <w:t>Sengoda</w:t>
      </w:r>
      <w:proofErr w:type="spellEnd"/>
      <w:r w:rsidRPr="00D677A8">
        <w:rPr>
          <w:b/>
        </w:rPr>
        <w:t xml:space="preserve">, and J. E. </w:t>
      </w:r>
      <w:proofErr w:type="spellStart"/>
      <w:r w:rsidRPr="00D677A8">
        <w:rPr>
          <w:b/>
        </w:rPr>
        <w:t>Munyaneza</w:t>
      </w:r>
      <w:proofErr w:type="spellEnd"/>
      <w:r w:rsidRPr="00D677A8">
        <w:t xml:space="preserve">. </w:t>
      </w:r>
      <w:r w:rsidRPr="00D677A8">
        <w:rPr>
          <w:b/>
        </w:rPr>
        <w:t>2012</w:t>
      </w:r>
      <w:r w:rsidRPr="00D677A8">
        <w:t xml:space="preserve">. Zebra chip progression: From inoculation of potato plants with </w:t>
      </w:r>
      <w:proofErr w:type="spellStart"/>
      <w:r w:rsidRPr="00D677A8">
        <w:t>Liberibacter</w:t>
      </w:r>
      <w:proofErr w:type="spellEnd"/>
      <w:r w:rsidRPr="00D677A8">
        <w:t xml:space="preserve"> to development of disease symptoms in tubers. Am. J. Potato Res. 89: 159–168.</w:t>
      </w:r>
    </w:p>
    <w:p w14:paraId="11F8AFF0" w14:textId="77777777" w:rsidR="003B6626" w:rsidRPr="00D677A8" w:rsidRDefault="009D15EB" w:rsidP="007343E2">
      <w:pPr>
        <w:pStyle w:val="Bibliography"/>
        <w:spacing w:line="480" w:lineRule="auto"/>
        <w:ind w:left="720" w:hanging="720"/>
      </w:pPr>
      <w:bookmarkStart w:id="88" w:name="ref-Buchman2011a"/>
      <w:bookmarkEnd w:id="87"/>
      <w:r w:rsidRPr="00D677A8">
        <w:rPr>
          <w:b/>
        </w:rPr>
        <w:t xml:space="preserve">Buchman, J. L., V. G. </w:t>
      </w:r>
      <w:proofErr w:type="spellStart"/>
      <w:r w:rsidRPr="00D677A8">
        <w:rPr>
          <w:b/>
        </w:rPr>
        <w:t>Sengoda</w:t>
      </w:r>
      <w:proofErr w:type="spellEnd"/>
      <w:r w:rsidRPr="00D677A8">
        <w:rPr>
          <w:b/>
        </w:rPr>
        <w:t xml:space="preserve">, and J. E. </w:t>
      </w:r>
      <w:proofErr w:type="spellStart"/>
      <w:r w:rsidRPr="00D677A8">
        <w:rPr>
          <w:b/>
        </w:rPr>
        <w:t>Munyaneza</w:t>
      </w:r>
      <w:proofErr w:type="spellEnd"/>
      <w:r w:rsidRPr="00D677A8">
        <w:t xml:space="preserve">. </w:t>
      </w:r>
      <w:r w:rsidRPr="00D677A8">
        <w:rPr>
          <w:b/>
        </w:rPr>
        <w:t>2011</w:t>
      </w:r>
      <w:r w:rsidRPr="00D677A8">
        <w:t xml:space="preserve">. Vector transmission efficiency of </w:t>
      </w:r>
      <w:proofErr w:type="spellStart"/>
      <w:r w:rsidRPr="00D677A8">
        <w:t>Liberibacter</w:t>
      </w:r>
      <w:proofErr w:type="spellEnd"/>
      <w:r w:rsidRPr="00D677A8">
        <w:t xml:space="preserve"> by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in zebra chip potato disease: Effects of psyllid life stage and inoculation access period. J. Econ. </w:t>
      </w:r>
      <w:proofErr w:type="spellStart"/>
      <w:r w:rsidRPr="00D677A8">
        <w:t>Entomol</w:t>
      </w:r>
      <w:proofErr w:type="spellEnd"/>
      <w:r w:rsidRPr="00D677A8">
        <w:t>. 104: 1486–1495.</w:t>
      </w:r>
    </w:p>
    <w:p w14:paraId="11F8AFF1" w14:textId="77777777" w:rsidR="003B6626" w:rsidRPr="00D677A8" w:rsidRDefault="009D15EB" w:rsidP="007343E2">
      <w:pPr>
        <w:pStyle w:val="Bibliography"/>
        <w:spacing w:line="480" w:lineRule="auto"/>
        <w:ind w:left="720" w:hanging="720"/>
      </w:pPr>
      <w:bookmarkStart w:id="89" w:name="ref-Butler2011"/>
      <w:bookmarkEnd w:id="88"/>
      <w:r w:rsidRPr="006A52AF">
        <w:rPr>
          <w:b/>
        </w:rPr>
        <w:t>Butler,</w:t>
      </w:r>
      <w:r w:rsidRPr="00D677A8">
        <w:rPr>
          <w:b/>
        </w:rPr>
        <w:t xml:space="preserve"> C. D., B. Gonzalez, K. L. Manjunath, R. F. Lee, R. G. Novy, J. C. Miller, and J. T. </w:t>
      </w:r>
      <w:proofErr w:type="spellStart"/>
      <w:r w:rsidRPr="00D677A8">
        <w:rPr>
          <w:b/>
        </w:rPr>
        <w:t>Trumble</w:t>
      </w:r>
      <w:proofErr w:type="spellEnd"/>
      <w:r w:rsidRPr="00D677A8">
        <w:t xml:space="preserve">. </w:t>
      </w:r>
      <w:r w:rsidRPr="00D677A8">
        <w:rPr>
          <w:b/>
        </w:rPr>
        <w:t>2011</w:t>
      </w:r>
      <w:r w:rsidRPr="00D677A8">
        <w:t xml:space="preserve">. Behavioral responses of adult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to potato germplasm and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Crop Prot. 30: 1233–1238.</w:t>
      </w:r>
    </w:p>
    <w:p w14:paraId="11F8AFF2" w14:textId="77777777" w:rsidR="003B6626" w:rsidRPr="00D677A8" w:rsidRDefault="009D15EB" w:rsidP="007343E2">
      <w:pPr>
        <w:pStyle w:val="Bibliography"/>
        <w:spacing w:line="480" w:lineRule="auto"/>
        <w:ind w:left="720" w:hanging="720"/>
      </w:pPr>
      <w:bookmarkStart w:id="90" w:name="ref-Butler2012a"/>
      <w:bookmarkEnd w:id="89"/>
      <w:r w:rsidRPr="006A52AF">
        <w:rPr>
          <w:b/>
        </w:rPr>
        <w:t>Butler, C. D</w:t>
      </w:r>
      <w:r w:rsidRPr="00D677A8">
        <w:rPr>
          <w:b/>
        </w:rPr>
        <w:t xml:space="preserve">., and J. T. </w:t>
      </w:r>
      <w:proofErr w:type="spellStart"/>
      <w:r w:rsidRPr="00D677A8">
        <w:rPr>
          <w:b/>
        </w:rPr>
        <w:t>Trumble</w:t>
      </w:r>
      <w:proofErr w:type="spellEnd"/>
      <w:r w:rsidRPr="00D677A8">
        <w:t xml:space="preserve">. </w:t>
      </w:r>
      <w:r w:rsidRPr="00D677A8">
        <w:rPr>
          <w:b/>
        </w:rPr>
        <w:t>2012</w:t>
      </w:r>
      <w:r w:rsidRPr="00D677A8">
        <w:t xml:space="preserve">.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Šulc</w:t>
      </w:r>
      <w:proofErr w:type="spellEnd"/>
      <w:r w:rsidRPr="00D677A8">
        <w:t xml:space="preserve">) (Hemiptera: </w:t>
      </w:r>
      <w:proofErr w:type="spellStart"/>
      <w:r w:rsidRPr="00D677A8">
        <w:t>Triozidae</w:t>
      </w:r>
      <w:proofErr w:type="spellEnd"/>
      <w:r w:rsidRPr="00D677A8">
        <w:t>): Life history, relationship to plant diseases, and management strategies. Terrestrial arthropod reviews. 5: 87–111.</w:t>
      </w:r>
    </w:p>
    <w:p w14:paraId="11F8AFF3" w14:textId="77777777" w:rsidR="003B6626" w:rsidRPr="00D677A8" w:rsidRDefault="009D15EB" w:rsidP="007343E2">
      <w:pPr>
        <w:pStyle w:val="Bibliography"/>
        <w:spacing w:line="480" w:lineRule="auto"/>
        <w:ind w:left="720" w:hanging="720"/>
      </w:pPr>
      <w:bookmarkStart w:id="91" w:name="ref-Butler2012b"/>
      <w:bookmarkEnd w:id="90"/>
      <w:r w:rsidRPr="00D677A8">
        <w:rPr>
          <w:b/>
        </w:rPr>
        <w:t xml:space="preserve">Butler, C. D., G. P. Walker, and J. T. </w:t>
      </w:r>
      <w:proofErr w:type="spellStart"/>
      <w:r w:rsidRPr="00D677A8">
        <w:rPr>
          <w:b/>
        </w:rPr>
        <w:t>Trumble</w:t>
      </w:r>
      <w:proofErr w:type="spellEnd"/>
      <w:r w:rsidRPr="00D677A8">
        <w:t xml:space="preserve">. </w:t>
      </w:r>
      <w:r w:rsidRPr="00D677A8">
        <w:rPr>
          <w:b/>
        </w:rPr>
        <w:t>2012</w:t>
      </w:r>
      <w:r w:rsidRPr="00D677A8">
        <w:t xml:space="preserve">. Feeding disruption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by imidacloprid as measured by electrical penetration graphs. </w:t>
      </w:r>
      <w:proofErr w:type="spellStart"/>
      <w:r w:rsidRPr="00D677A8">
        <w:t>Entomol</w:t>
      </w:r>
      <w:proofErr w:type="spellEnd"/>
      <w:r w:rsidRPr="00D677A8">
        <w:t>. Exp. Appl. 142: 247–257.</w:t>
      </w:r>
    </w:p>
    <w:p w14:paraId="11F8AFF4" w14:textId="77777777" w:rsidR="003B6626" w:rsidRPr="00D677A8" w:rsidRDefault="009D15EB" w:rsidP="007343E2">
      <w:pPr>
        <w:pStyle w:val="Bibliography"/>
        <w:spacing w:line="480" w:lineRule="auto"/>
        <w:ind w:left="720" w:hanging="720"/>
      </w:pPr>
      <w:bookmarkStart w:id="92" w:name="ref-Cao2016"/>
      <w:bookmarkEnd w:id="91"/>
      <w:r w:rsidRPr="006A52AF">
        <w:rPr>
          <w:b/>
        </w:rPr>
        <w:lastRenderedPageBreak/>
        <w:t>Cao</w:t>
      </w:r>
      <w:r w:rsidRPr="00D677A8">
        <w:rPr>
          <w:b/>
        </w:rPr>
        <w:t>, H., H. Liu, Z. Zhang, and T. Liu</w:t>
      </w:r>
      <w:r w:rsidRPr="00D677A8">
        <w:t xml:space="preserve">. </w:t>
      </w:r>
      <w:r w:rsidRPr="00D677A8">
        <w:rPr>
          <w:b/>
        </w:rPr>
        <w:t>2016</w:t>
      </w:r>
      <w:r w:rsidRPr="00D677A8">
        <w:t xml:space="preserve">. The green peach aphid </w:t>
      </w:r>
      <w:proofErr w:type="spellStart"/>
      <w:r w:rsidRPr="00D677A8">
        <w:rPr>
          <w:i/>
        </w:rPr>
        <w:t>Myzus</w:t>
      </w:r>
      <w:proofErr w:type="spellEnd"/>
      <w:r w:rsidRPr="00D677A8">
        <w:rPr>
          <w:i/>
        </w:rPr>
        <w:t xml:space="preserve"> </w:t>
      </w:r>
      <w:proofErr w:type="spellStart"/>
      <w:r w:rsidRPr="00D677A8">
        <w:rPr>
          <w:i/>
        </w:rPr>
        <w:t>persicae</w:t>
      </w:r>
      <w:proofErr w:type="spellEnd"/>
      <w:r w:rsidRPr="00D677A8">
        <w:t xml:space="preserve"> perform better on pre-infested </w:t>
      </w:r>
      <w:proofErr w:type="spellStart"/>
      <w:r w:rsidRPr="00D677A8">
        <w:t>chinese</w:t>
      </w:r>
      <w:proofErr w:type="spellEnd"/>
      <w:r w:rsidRPr="00D677A8">
        <w:t xml:space="preserve"> cabbage </w:t>
      </w:r>
      <w:r w:rsidRPr="00D677A8">
        <w:rPr>
          <w:i/>
        </w:rPr>
        <w:t xml:space="preserve">Brassica </w:t>
      </w:r>
      <w:proofErr w:type="spellStart"/>
      <w:r w:rsidRPr="00D677A8">
        <w:rPr>
          <w:i/>
        </w:rPr>
        <w:t>pekinensis</w:t>
      </w:r>
      <w:proofErr w:type="spellEnd"/>
      <w:r w:rsidRPr="00D677A8">
        <w:t xml:space="preserve"> by enhancing host plant nutritional quality. Sci. Rep. 6.</w:t>
      </w:r>
    </w:p>
    <w:p w14:paraId="11F8AFF5" w14:textId="77777777" w:rsidR="003B6626" w:rsidRPr="00D677A8" w:rsidRDefault="009D15EB" w:rsidP="007343E2">
      <w:pPr>
        <w:pStyle w:val="Bibliography"/>
        <w:spacing w:line="480" w:lineRule="auto"/>
        <w:ind w:left="720" w:hanging="720"/>
      </w:pPr>
      <w:bookmarkStart w:id="93" w:name="ref-Casteel2006"/>
      <w:bookmarkEnd w:id="92"/>
      <w:r w:rsidRPr="006A52AF">
        <w:rPr>
          <w:b/>
        </w:rPr>
        <w:t>Casteel,</w:t>
      </w:r>
      <w:r w:rsidRPr="00D677A8">
        <w:rPr>
          <w:b/>
        </w:rPr>
        <w:t xml:space="preserve"> C. L., L. L. Walling, and T. D. Paine</w:t>
      </w:r>
      <w:r w:rsidRPr="00D677A8">
        <w:t xml:space="preserve">. </w:t>
      </w:r>
      <w:r w:rsidRPr="00D677A8">
        <w:rPr>
          <w:b/>
        </w:rPr>
        <w:t>2006</w:t>
      </w:r>
      <w:r w:rsidRPr="00D677A8">
        <w:t xml:space="preserve">.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in response to the mi-1.2 gene. </w:t>
      </w:r>
      <w:proofErr w:type="spellStart"/>
      <w:r w:rsidRPr="00D677A8">
        <w:t>Entomol</w:t>
      </w:r>
      <w:proofErr w:type="spellEnd"/>
      <w:r w:rsidRPr="00D677A8">
        <w:t>. Exp. Appl. 121: 67–72.</w:t>
      </w:r>
    </w:p>
    <w:p w14:paraId="11F8AFF6" w14:textId="77777777" w:rsidR="003B6626" w:rsidRPr="00D677A8" w:rsidRDefault="009D15EB" w:rsidP="007343E2">
      <w:pPr>
        <w:pStyle w:val="Bibliography"/>
        <w:spacing w:line="480" w:lineRule="auto"/>
        <w:ind w:left="720" w:hanging="720"/>
        <w:rPr>
          <w:lang w:val="es-MX"/>
        </w:rPr>
      </w:pPr>
      <w:bookmarkStart w:id="94" w:name="ref-Casteel2007"/>
      <w:bookmarkEnd w:id="93"/>
      <w:r w:rsidRPr="006A52AF">
        <w:rPr>
          <w:b/>
        </w:rPr>
        <w:t>Casteel,</w:t>
      </w:r>
      <w:r w:rsidRPr="00D677A8">
        <w:rPr>
          <w:b/>
        </w:rPr>
        <w:t xml:space="preserve"> C. L., L. L. Walling, and T. D. Paine</w:t>
      </w:r>
      <w:r w:rsidRPr="00D677A8">
        <w:t xml:space="preserve">. </w:t>
      </w:r>
      <w:r w:rsidRPr="00D677A8">
        <w:rPr>
          <w:b/>
        </w:rPr>
        <w:t>2007</w:t>
      </w:r>
      <w:r w:rsidRPr="00D677A8">
        <w:t xml:space="preserve">. Effect of mi-1.2 gene in natal host plants on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Psyllidae). </w:t>
      </w:r>
      <w:r w:rsidRPr="00D677A8">
        <w:rPr>
          <w:lang w:val="es-MX"/>
        </w:rPr>
        <w:t xml:space="preserve">J. </w:t>
      </w:r>
      <w:proofErr w:type="spellStart"/>
      <w:r w:rsidRPr="00D677A8">
        <w:rPr>
          <w:lang w:val="es-MX"/>
        </w:rPr>
        <w:t>Entomol</w:t>
      </w:r>
      <w:proofErr w:type="spellEnd"/>
      <w:r w:rsidRPr="00D677A8">
        <w:rPr>
          <w:lang w:val="es-MX"/>
        </w:rPr>
        <w:t xml:space="preserve">. </w:t>
      </w:r>
      <w:proofErr w:type="spellStart"/>
      <w:r w:rsidRPr="00D677A8">
        <w:rPr>
          <w:lang w:val="es-MX"/>
        </w:rPr>
        <w:t>Sci</w:t>
      </w:r>
      <w:proofErr w:type="spellEnd"/>
      <w:r w:rsidRPr="00D677A8">
        <w:rPr>
          <w:lang w:val="es-MX"/>
        </w:rPr>
        <w:t>. 42: 155–162.</w:t>
      </w:r>
    </w:p>
    <w:p w14:paraId="11F8AFF7" w14:textId="77777777" w:rsidR="003B6626" w:rsidRPr="00D677A8" w:rsidRDefault="009D15EB" w:rsidP="007343E2">
      <w:pPr>
        <w:pStyle w:val="Bibliography"/>
        <w:spacing w:line="480" w:lineRule="auto"/>
        <w:ind w:left="720" w:hanging="720"/>
      </w:pPr>
      <w:bookmarkStart w:id="95" w:name="ref-Chavez2015"/>
      <w:bookmarkEnd w:id="94"/>
      <w:r w:rsidRPr="006A52AF">
        <w:rPr>
          <w:b/>
          <w:lang w:val="es-MX"/>
        </w:rPr>
        <w:t>Chávez</w:t>
      </w:r>
      <w:r w:rsidRPr="00D677A8">
        <w:rPr>
          <w:b/>
          <w:lang w:val="es-MX"/>
        </w:rPr>
        <w:t>, E. C., O. H. Bautista, J. L. Flores, L. A. Uribe, and Y. M. O. Fuentes</w:t>
      </w:r>
      <w:r w:rsidRPr="00D677A8">
        <w:rPr>
          <w:lang w:val="es-MX"/>
        </w:rPr>
        <w:t xml:space="preserve">. </w:t>
      </w:r>
      <w:r w:rsidRPr="00D677A8">
        <w:rPr>
          <w:b/>
        </w:rPr>
        <w:t>2015</w:t>
      </w:r>
      <w:r w:rsidRPr="00D677A8">
        <w:t xml:space="preserve">. Insecticide-resistance ratios of three populations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Psylloidea</w:t>
      </w:r>
      <w:proofErr w:type="spellEnd"/>
      <w:r w:rsidRPr="00D677A8">
        <w:t xml:space="preserve">: </w:t>
      </w:r>
      <w:proofErr w:type="spellStart"/>
      <w:r w:rsidRPr="00D677A8">
        <w:t>Triozidae</w:t>
      </w:r>
      <w:proofErr w:type="spellEnd"/>
      <w:r w:rsidRPr="00D677A8">
        <w:t xml:space="preserve">) in regions of northern Mexico. Fla. </w:t>
      </w:r>
      <w:proofErr w:type="spellStart"/>
      <w:r w:rsidRPr="00D677A8">
        <w:t>Entomol</w:t>
      </w:r>
      <w:proofErr w:type="spellEnd"/>
      <w:r w:rsidRPr="00D677A8">
        <w:t>. 98: 950–953.</w:t>
      </w:r>
    </w:p>
    <w:p w14:paraId="11F8AFF8" w14:textId="77777777" w:rsidR="003B6626" w:rsidRPr="00D677A8" w:rsidRDefault="009D15EB" w:rsidP="007343E2">
      <w:pPr>
        <w:pStyle w:val="Bibliography"/>
        <w:spacing w:line="480" w:lineRule="auto"/>
        <w:ind w:left="720" w:hanging="720"/>
      </w:pPr>
      <w:bookmarkStart w:id="96" w:name="ref-Cicero2016"/>
      <w:bookmarkEnd w:id="95"/>
      <w:r w:rsidRPr="006A52AF">
        <w:rPr>
          <w:b/>
        </w:rPr>
        <w:t>Cicero</w:t>
      </w:r>
      <w:r w:rsidRPr="00D677A8">
        <w:rPr>
          <w:b/>
        </w:rPr>
        <w:t>, J. M., T. W. Fisher, and J. K. Brown</w:t>
      </w:r>
      <w:r w:rsidRPr="00D677A8">
        <w:t xml:space="preserve">. </w:t>
      </w:r>
      <w:r w:rsidRPr="00D677A8">
        <w:rPr>
          <w:b/>
        </w:rPr>
        <w:t>2016</w:t>
      </w:r>
      <w:r w:rsidRPr="00D677A8">
        <w:t>. Localization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evidence for surface appendages in the potato psyllid vector. Phytopathology. 106: 142–154.</w:t>
      </w:r>
    </w:p>
    <w:p w14:paraId="11F8AFF9" w14:textId="77777777" w:rsidR="003B6626" w:rsidRPr="00D677A8" w:rsidRDefault="009D15EB" w:rsidP="007343E2">
      <w:pPr>
        <w:pStyle w:val="Bibliography"/>
        <w:spacing w:line="480" w:lineRule="auto"/>
        <w:ind w:left="720" w:hanging="720"/>
      </w:pPr>
      <w:bookmarkStart w:id="97" w:name="ref-Cooper2014"/>
      <w:bookmarkEnd w:id="96"/>
      <w:r w:rsidRPr="006A52AF">
        <w:rPr>
          <w:b/>
        </w:rPr>
        <w:t>Cooper, W. R</w:t>
      </w:r>
      <w:r w:rsidRPr="00D677A8">
        <w:rPr>
          <w:b/>
        </w:rPr>
        <w:t>., and J. B. Bamberg</w:t>
      </w:r>
      <w:r w:rsidRPr="00D677A8">
        <w:t xml:space="preserve">. </w:t>
      </w:r>
      <w:r w:rsidRPr="00D677A8">
        <w:rPr>
          <w:b/>
        </w:rPr>
        <w:t>2014</w:t>
      </w:r>
      <w:r w:rsidRPr="00D677A8">
        <w:t xml:space="preserve">. Variation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oviposition, survival, and development on </w:t>
      </w:r>
      <w:r w:rsidRPr="00D677A8">
        <w:rPr>
          <w:i/>
        </w:rPr>
        <w:t xml:space="preserve">Solanum </w:t>
      </w:r>
      <w:proofErr w:type="spellStart"/>
      <w:r w:rsidRPr="00D677A8">
        <w:rPr>
          <w:i/>
        </w:rPr>
        <w:t>bulbocastanum</w:t>
      </w:r>
      <w:proofErr w:type="spellEnd"/>
      <w:r w:rsidRPr="00D677A8">
        <w:t xml:space="preserve"> germplasm. Am. J. Potato Res. 91: 532–537.</w:t>
      </w:r>
    </w:p>
    <w:p w14:paraId="11F8AFFA" w14:textId="77777777" w:rsidR="003B6626" w:rsidRPr="00D677A8" w:rsidRDefault="009D15EB" w:rsidP="007343E2">
      <w:pPr>
        <w:pStyle w:val="Bibliography"/>
        <w:spacing w:line="480" w:lineRule="auto"/>
        <w:ind w:left="720" w:hanging="720"/>
      </w:pPr>
      <w:bookmarkStart w:id="98" w:name="ref-Crosslin2011"/>
      <w:bookmarkEnd w:id="97"/>
      <w:proofErr w:type="spellStart"/>
      <w:r w:rsidRPr="006A52AF">
        <w:rPr>
          <w:b/>
        </w:rPr>
        <w:lastRenderedPageBreak/>
        <w:t>Crosslin</w:t>
      </w:r>
      <w:proofErr w:type="spellEnd"/>
      <w:r w:rsidRPr="006A52AF">
        <w:rPr>
          <w:b/>
        </w:rPr>
        <w:t>,</w:t>
      </w:r>
      <w:r w:rsidRPr="00D677A8">
        <w:rPr>
          <w:b/>
        </w:rPr>
        <w:t xml:space="preserve"> J. M., H. Lin, and J. E. </w:t>
      </w:r>
      <w:proofErr w:type="spellStart"/>
      <w:r w:rsidRPr="00D677A8">
        <w:rPr>
          <w:b/>
        </w:rPr>
        <w:t>Munyaneza</w:t>
      </w:r>
      <w:proofErr w:type="spellEnd"/>
      <w:r w:rsidRPr="00D677A8">
        <w:t xml:space="preserve">. </w:t>
      </w:r>
      <w:r w:rsidRPr="00D677A8">
        <w:rPr>
          <w:b/>
        </w:rPr>
        <w:t>2011</w:t>
      </w:r>
      <w:r w:rsidRPr="00D677A8">
        <w:t>. Detection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by conventional and real-time PCR. Southwest. </w:t>
      </w:r>
      <w:proofErr w:type="spellStart"/>
      <w:r w:rsidRPr="00D677A8">
        <w:t>Entomol</w:t>
      </w:r>
      <w:proofErr w:type="spellEnd"/>
      <w:r w:rsidRPr="00D677A8">
        <w:t>. 36: 125–135.</w:t>
      </w:r>
    </w:p>
    <w:p w14:paraId="11F8AFFB" w14:textId="77777777" w:rsidR="003B6626" w:rsidRPr="00D677A8" w:rsidRDefault="009D15EB" w:rsidP="007343E2">
      <w:pPr>
        <w:pStyle w:val="Bibliography"/>
        <w:spacing w:line="480" w:lineRule="auto"/>
        <w:ind w:left="720" w:hanging="720"/>
      </w:pPr>
      <w:bookmarkStart w:id="99" w:name="ref-Crosslin2012"/>
      <w:bookmarkEnd w:id="98"/>
      <w:proofErr w:type="spellStart"/>
      <w:r w:rsidRPr="006A52AF">
        <w:rPr>
          <w:b/>
        </w:rPr>
        <w:t>Crosslin</w:t>
      </w:r>
      <w:proofErr w:type="spellEnd"/>
      <w:r w:rsidRPr="006A52AF">
        <w:rPr>
          <w:b/>
        </w:rPr>
        <w:t>,</w:t>
      </w:r>
      <w:r w:rsidRPr="00D677A8">
        <w:rPr>
          <w:b/>
        </w:rPr>
        <w:t xml:space="preserve"> J. M., N. Olsen, and P. Nolte</w:t>
      </w:r>
      <w:r w:rsidRPr="00D677A8">
        <w:t xml:space="preserve">. </w:t>
      </w:r>
      <w:r w:rsidRPr="00D677A8">
        <w:rPr>
          <w:b/>
        </w:rPr>
        <w:t>2012</w:t>
      </w:r>
      <w:r w:rsidRPr="00D677A8">
        <w:t xml:space="preserve">. First report of zebra chip disease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potatoes in Idaho. Plant Dis. 96: 453–453.</w:t>
      </w:r>
    </w:p>
    <w:p w14:paraId="11F8AFFC" w14:textId="77777777" w:rsidR="003B6626" w:rsidRPr="00D677A8" w:rsidRDefault="009D15EB" w:rsidP="007343E2">
      <w:pPr>
        <w:pStyle w:val="Bibliography"/>
        <w:spacing w:line="480" w:lineRule="auto"/>
        <w:ind w:left="720" w:hanging="720"/>
      </w:pPr>
      <w:bookmarkStart w:id="100" w:name="ref-Dahan2017"/>
      <w:bookmarkEnd w:id="99"/>
      <w:proofErr w:type="spellStart"/>
      <w:r w:rsidRPr="006A52AF">
        <w:rPr>
          <w:b/>
        </w:rPr>
        <w:t>Dahan</w:t>
      </w:r>
      <w:proofErr w:type="spellEnd"/>
      <w:r w:rsidRPr="00D677A8">
        <w:rPr>
          <w:b/>
        </w:rPr>
        <w:t>, J., E. J. Wenninger, B. Thompson, S. Eid, N. Olsen, and A. V. Karasev</w:t>
      </w:r>
      <w:r w:rsidRPr="00D677A8">
        <w:t xml:space="preserve">. </w:t>
      </w:r>
      <w:r w:rsidRPr="00D677A8">
        <w:rPr>
          <w:b/>
        </w:rPr>
        <w:t>2017</w:t>
      </w:r>
      <w:r w:rsidRPr="00D677A8">
        <w:t>. Relative abundance of potato psyllid haplotypes in southern Idaho potato fields during 2012 to 2015, and incidence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causing zebra chip disease. Plant Dis. 101: 822–829.</w:t>
      </w:r>
    </w:p>
    <w:p w14:paraId="11F8AFFD" w14:textId="77777777" w:rsidR="003B6626" w:rsidRPr="00D677A8" w:rsidRDefault="009D15EB" w:rsidP="007343E2">
      <w:pPr>
        <w:pStyle w:val="Bibliography"/>
        <w:spacing w:line="480" w:lineRule="auto"/>
        <w:ind w:left="720" w:hanging="720"/>
      </w:pPr>
      <w:bookmarkStart w:id="101" w:name="ref-Davidson2014"/>
      <w:bookmarkEnd w:id="100"/>
      <w:r w:rsidRPr="006A52AF">
        <w:rPr>
          <w:b/>
        </w:rPr>
        <w:t>Davidson,</w:t>
      </w:r>
      <w:r w:rsidRPr="00D677A8">
        <w:rPr>
          <w:b/>
        </w:rPr>
        <w:t xml:space="preserve"> M. M., R. C. Butler, N. M. Taylor, M. C. Nielsen, C. E. Sansom, and N. B. Perry</w:t>
      </w:r>
      <w:r w:rsidRPr="00D677A8">
        <w:t xml:space="preserve">. </w:t>
      </w:r>
      <w:r w:rsidRPr="00D677A8">
        <w:rPr>
          <w:b/>
        </w:rPr>
        <w:t>2014</w:t>
      </w:r>
      <w:r w:rsidRPr="00D677A8">
        <w:t xml:space="preserve">. A volatile compound, 2-undecanone, increases walking, but not flying, tomato potato psyllid movement toward an </w:t>
      </w:r>
      <w:proofErr w:type="spellStart"/>
      <w:r w:rsidRPr="00D677A8">
        <w:t>odour</w:t>
      </w:r>
      <w:proofErr w:type="spellEnd"/>
      <w:r w:rsidRPr="00D677A8">
        <w:t xml:space="preserve"> source. New Zealand plant protection. 67: 184–190.</w:t>
      </w:r>
    </w:p>
    <w:p w14:paraId="11F8AFFE" w14:textId="77777777" w:rsidR="003B6626" w:rsidRPr="00D677A8" w:rsidRDefault="009D15EB" w:rsidP="007343E2">
      <w:pPr>
        <w:pStyle w:val="Bibliography"/>
        <w:spacing w:line="480" w:lineRule="auto"/>
        <w:ind w:left="720" w:hanging="720"/>
      </w:pPr>
      <w:bookmarkStart w:id="102" w:name="ref-Davis2012"/>
      <w:bookmarkEnd w:id="101"/>
      <w:r w:rsidRPr="006A52AF">
        <w:rPr>
          <w:b/>
        </w:rPr>
        <w:t>Davis,</w:t>
      </w:r>
      <w:r w:rsidRPr="00D677A8">
        <w:rPr>
          <w:b/>
        </w:rPr>
        <w:t xml:space="preserve"> T. S., D. R. Horton, J. E. </w:t>
      </w:r>
      <w:proofErr w:type="spellStart"/>
      <w:r w:rsidRPr="00D677A8">
        <w:rPr>
          <w:b/>
        </w:rPr>
        <w:t>Munyaneza</w:t>
      </w:r>
      <w:proofErr w:type="spellEnd"/>
      <w:r w:rsidRPr="00D677A8">
        <w:rPr>
          <w:b/>
        </w:rPr>
        <w:t xml:space="preserve">, and P. J. </w:t>
      </w:r>
      <w:proofErr w:type="spellStart"/>
      <w:r w:rsidRPr="00D677A8">
        <w:rPr>
          <w:b/>
        </w:rPr>
        <w:t>Landolt</w:t>
      </w:r>
      <w:proofErr w:type="spellEnd"/>
      <w:r w:rsidRPr="00D677A8">
        <w:t xml:space="preserve">. </w:t>
      </w:r>
      <w:r w:rsidRPr="00D677A8">
        <w:rPr>
          <w:b/>
        </w:rPr>
        <w:t>2012</w:t>
      </w:r>
      <w:r w:rsidRPr="00D677A8">
        <w:t xml:space="preserve">. Experimental infection of plants with an herbivore-associated bacterial endosymbiont influences herbivore host selection behavior. </w:t>
      </w:r>
      <w:proofErr w:type="spellStart"/>
      <w:r w:rsidRPr="00D677A8">
        <w:t>PLoS</w:t>
      </w:r>
      <w:proofErr w:type="spellEnd"/>
      <w:r w:rsidRPr="00D677A8">
        <w:t xml:space="preserve"> ONE. 7: e49330.</w:t>
      </w:r>
    </w:p>
    <w:p w14:paraId="11F8AFFF" w14:textId="77777777" w:rsidR="003B6626" w:rsidRPr="00D677A8" w:rsidRDefault="009D15EB" w:rsidP="007343E2">
      <w:pPr>
        <w:pStyle w:val="Bibliography"/>
        <w:spacing w:line="480" w:lineRule="auto"/>
        <w:ind w:left="720" w:hanging="720"/>
      </w:pPr>
      <w:bookmarkStart w:id="103" w:name="ref-Delignette-Muller2015"/>
      <w:bookmarkEnd w:id="102"/>
      <w:proofErr w:type="spellStart"/>
      <w:r w:rsidRPr="006A52AF">
        <w:rPr>
          <w:b/>
        </w:rPr>
        <w:t>Delignette</w:t>
      </w:r>
      <w:proofErr w:type="spellEnd"/>
      <w:r w:rsidRPr="00D677A8">
        <w:rPr>
          <w:b/>
        </w:rPr>
        <w:t xml:space="preserve">-Muller, M. L., and C. </w:t>
      </w:r>
      <w:proofErr w:type="spellStart"/>
      <w:r w:rsidRPr="00D677A8">
        <w:rPr>
          <w:b/>
        </w:rPr>
        <w:t>Dutang</w:t>
      </w:r>
      <w:proofErr w:type="spellEnd"/>
      <w:r w:rsidRPr="00D677A8">
        <w:t xml:space="preserve">. </w:t>
      </w:r>
      <w:r w:rsidRPr="00D677A8">
        <w:rPr>
          <w:b/>
        </w:rPr>
        <w:t>2015</w:t>
      </w:r>
      <w:r w:rsidRPr="00D677A8">
        <w:t xml:space="preserve">. </w:t>
      </w:r>
      <w:proofErr w:type="spellStart"/>
      <w:r w:rsidRPr="00D677A8">
        <w:t>fitdistrplus</w:t>
      </w:r>
      <w:proofErr w:type="spellEnd"/>
      <w:r w:rsidRPr="00D677A8">
        <w:t xml:space="preserve">: An R package for fitting distributions. J. Stat. </w:t>
      </w:r>
      <w:proofErr w:type="spellStart"/>
      <w:r w:rsidRPr="00D677A8">
        <w:t>Softw</w:t>
      </w:r>
      <w:proofErr w:type="spellEnd"/>
      <w:r w:rsidRPr="00D677A8">
        <w:t>. 64.</w:t>
      </w:r>
    </w:p>
    <w:p w14:paraId="11F8B000" w14:textId="77777777" w:rsidR="003B6626" w:rsidRPr="00D677A8" w:rsidRDefault="009D15EB" w:rsidP="007343E2">
      <w:pPr>
        <w:pStyle w:val="Bibliography"/>
        <w:spacing w:line="480" w:lineRule="auto"/>
        <w:ind w:left="720" w:hanging="720"/>
      </w:pPr>
      <w:bookmarkStart w:id="104" w:name="ref-Diaz-Montano2006"/>
      <w:bookmarkEnd w:id="103"/>
      <w:r w:rsidRPr="006A52AF">
        <w:rPr>
          <w:b/>
        </w:rPr>
        <w:t>Diaz-Montano</w:t>
      </w:r>
      <w:r w:rsidRPr="00D677A8">
        <w:rPr>
          <w:b/>
        </w:rPr>
        <w:t xml:space="preserve">, J., J. C. Reese, W. T. </w:t>
      </w:r>
      <w:proofErr w:type="spellStart"/>
      <w:r w:rsidRPr="00D677A8">
        <w:rPr>
          <w:b/>
        </w:rPr>
        <w:t>Schapaugh</w:t>
      </w:r>
      <w:proofErr w:type="spellEnd"/>
      <w:r w:rsidRPr="00D677A8">
        <w:rPr>
          <w:b/>
        </w:rPr>
        <w:t>, and L. R. Campbell</w:t>
      </w:r>
      <w:r w:rsidRPr="00D677A8">
        <w:t xml:space="preserve">. </w:t>
      </w:r>
      <w:r w:rsidRPr="00D677A8">
        <w:rPr>
          <w:b/>
        </w:rPr>
        <w:t>2006</w:t>
      </w:r>
      <w:r w:rsidRPr="00D677A8">
        <w:t xml:space="preserve">. Characterization of antibiosis and </w:t>
      </w:r>
      <w:proofErr w:type="spellStart"/>
      <w:r w:rsidRPr="00D677A8">
        <w:t>antixenosis</w:t>
      </w:r>
      <w:proofErr w:type="spellEnd"/>
      <w:r w:rsidRPr="00D677A8">
        <w:t xml:space="preserve"> to the soybean aphid (Hemiptera: </w:t>
      </w:r>
      <w:proofErr w:type="spellStart"/>
      <w:r w:rsidRPr="00D677A8">
        <w:t>Aphididae</w:t>
      </w:r>
      <w:proofErr w:type="spellEnd"/>
      <w:r w:rsidRPr="00D677A8">
        <w:t xml:space="preserve">) in several soybean genotypes. J. Econ. </w:t>
      </w:r>
      <w:proofErr w:type="spellStart"/>
      <w:r w:rsidRPr="00D677A8">
        <w:t>Entomol</w:t>
      </w:r>
      <w:proofErr w:type="spellEnd"/>
      <w:r w:rsidRPr="00D677A8">
        <w:t>. 99: 1884–1889.</w:t>
      </w:r>
    </w:p>
    <w:p w14:paraId="11F8B001" w14:textId="77777777" w:rsidR="003B6626" w:rsidRPr="00D677A8" w:rsidRDefault="009D15EB" w:rsidP="007343E2">
      <w:pPr>
        <w:pStyle w:val="Bibliography"/>
        <w:spacing w:line="480" w:lineRule="auto"/>
        <w:ind w:left="720" w:hanging="720"/>
      </w:pPr>
      <w:bookmarkStart w:id="105" w:name="ref-Diaz-Montano2013"/>
      <w:bookmarkEnd w:id="104"/>
      <w:r w:rsidRPr="006A52AF">
        <w:rPr>
          <w:b/>
        </w:rPr>
        <w:lastRenderedPageBreak/>
        <w:t>Diaz-Montano</w:t>
      </w:r>
      <w:r w:rsidRPr="00D677A8">
        <w:rPr>
          <w:b/>
        </w:rPr>
        <w:t xml:space="preserve">, J., B. G. </w:t>
      </w:r>
      <w:proofErr w:type="spellStart"/>
      <w:r w:rsidRPr="00D677A8">
        <w:rPr>
          <w:b/>
        </w:rPr>
        <w:t>Vindiola</w:t>
      </w:r>
      <w:proofErr w:type="spellEnd"/>
      <w:r w:rsidRPr="00D677A8">
        <w:rPr>
          <w:b/>
        </w:rPr>
        <w:t xml:space="preserve">, N. Drew, R. G. Novy, J. C. Miller, and J. T. </w:t>
      </w:r>
      <w:proofErr w:type="spellStart"/>
      <w:r w:rsidRPr="00D677A8">
        <w:rPr>
          <w:b/>
        </w:rPr>
        <w:t>Trumble</w:t>
      </w:r>
      <w:proofErr w:type="spellEnd"/>
      <w:r w:rsidRPr="00D677A8">
        <w:t xml:space="preserve">. </w:t>
      </w:r>
      <w:r w:rsidRPr="00D677A8">
        <w:rPr>
          <w:b/>
        </w:rPr>
        <w:t>2013</w:t>
      </w:r>
      <w:r w:rsidRPr="00D677A8">
        <w:t xml:space="preserve">. Resistance of selected potato genotypes to the potato psyllid (Hemiptera: </w:t>
      </w:r>
      <w:proofErr w:type="spellStart"/>
      <w:r w:rsidRPr="00D677A8">
        <w:t>Triozidae</w:t>
      </w:r>
      <w:proofErr w:type="spellEnd"/>
      <w:r w:rsidRPr="00D677A8">
        <w:t>). Am. J. Potato Res. 91: 363–367.</w:t>
      </w:r>
    </w:p>
    <w:p w14:paraId="11F8B002" w14:textId="77777777" w:rsidR="003B6626" w:rsidRPr="00D677A8" w:rsidRDefault="009D15EB" w:rsidP="007343E2">
      <w:pPr>
        <w:pStyle w:val="Bibliography"/>
        <w:spacing w:line="480" w:lineRule="auto"/>
        <w:ind w:left="720" w:hanging="720"/>
      </w:pPr>
      <w:bookmarkStart w:id="106" w:name="ref-Dwelle2003"/>
      <w:bookmarkEnd w:id="105"/>
      <w:proofErr w:type="spellStart"/>
      <w:r w:rsidRPr="006A52AF">
        <w:rPr>
          <w:b/>
        </w:rPr>
        <w:t>Dwelle</w:t>
      </w:r>
      <w:proofErr w:type="spellEnd"/>
      <w:r w:rsidRPr="00D677A8">
        <w:rPr>
          <w:b/>
        </w:rPr>
        <w:t xml:space="preserve">, R. B., J. M. Alvarez, P. Bain, C. R. Baird, E. J. </w:t>
      </w:r>
      <w:proofErr w:type="spellStart"/>
      <w:r w:rsidRPr="00D677A8">
        <w:rPr>
          <w:b/>
        </w:rPr>
        <w:t>Bechinski</w:t>
      </w:r>
      <w:proofErr w:type="spellEnd"/>
      <w:r w:rsidRPr="00D677A8">
        <w:rPr>
          <w:b/>
        </w:rPr>
        <w:t xml:space="preserve">, W. H. </w:t>
      </w:r>
      <w:proofErr w:type="spellStart"/>
      <w:r w:rsidRPr="00D677A8">
        <w:rPr>
          <w:b/>
        </w:rPr>
        <w:t>Bohl</w:t>
      </w:r>
      <w:proofErr w:type="spellEnd"/>
      <w:r w:rsidRPr="00D677A8">
        <w:rPr>
          <w:b/>
        </w:rPr>
        <w:t xml:space="preserve">, D. L. </w:t>
      </w:r>
      <w:proofErr w:type="spellStart"/>
      <w:r w:rsidRPr="00D677A8">
        <w:rPr>
          <w:b/>
        </w:rPr>
        <w:t>Corsini</w:t>
      </w:r>
      <w:proofErr w:type="spellEnd"/>
      <w:r w:rsidRPr="00D677A8">
        <w:rPr>
          <w:b/>
        </w:rPr>
        <w:t xml:space="preserve">, C. V. </w:t>
      </w:r>
      <w:proofErr w:type="spellStart"/>
      <w:r w:rsidRPr="00D677A8">
        <w:rPr>
          <w:b/>
        </w:rPr>
        <w:t>Eberlein</w:t>
      </w:r>
      <w:proofErr w:type="spellEnd"/>
      <w:r w:rsidRPr="00D677A8">
        <w:rPr>
          <w:b/>
        </w:rPr>
        <w:t xml:space="preserve">, L. L. Ewing, B. F. Finnigan, B. D. Geary, J. F. </w:t>
      </w:r>
      <w:proofErr w:type="spellStart"/>
      <w:r w:rsidRPr="00D677A8">
        <w:rPr>
          <w:b/>
        </w:rPr>
        <w:t>Guenthner</w:t>
      </w:r>
      <w:proofErr w:type="spellEnd"/>
      <w:r w:rsidRPr="00D677A8">
        <w:rPr>
          <w:b/>
        </w:rPr>
        <w:t xml:space="preserve">, S. L. Hafez, P. J. S. Hutchinson, W. B. Jones, B. A. King, G. E. </w:t>
      </w:r>
      <w:proofErr w:type="spellStart"/>
      <w:r w:rsidRPr="00D677A8">
        <w:rPr>
          <w:b/>
        </w:rPr>
        <w:t>Kleinkopf</w:t>
      </w:r>
      <w:proofErr w:type="spellEnd"/>
      <w:r w:rsidRPr="00D677A8">
        <w:rPr>
          <w:b/>
        </w:rPr>
        <w:t xml:space="preserve">, J. S. Miller, P. Nolte, R. Novy, N. Olsen, S. </w:t>
      </w:r>
      <w:proofErr w:type="spellStart"/>
      <w:r w:rsidRPr="00D677A8">
        <w:rPr>
          <w:b/>
        </w:rPr>
        <w:t>Palanisamy</w:t>
      </w:r>
      <w:proofErr w:type="spellEnd"/>
      <w:r w:rsidRPr="00D677A8">
        <w:rPr>
          <w:b/>
        </w:rPr>
        <w:t xml:space="preserve">, P. E. Patterson, L. E. </w:t>
      </w:r>
      <w:proofErr w:type="spellStart"/>
      <w:r w:rsidRPr="00D677A8">
        <w:rPr>
          <w:b/>
        </w:rPr>
        <w:t>Sandvol</w:t>
      </w:r>
      <w:proofErr w:type="spellEnd"/>
      <w:r w:rsidRPr="00D677A8">
        <w:rPr>
          <w:b/>
        </w:rPr>
        <w:t>, R. L. Stoltz, D. T. Westermann, and J. C. Whitmore</w:t>
      </w:r>
      <w:r w:rsidRPr="00D677A8">
        <w:t xml:space="preserve">. </w:t>
      </w:r>
      <w:r w:rsidRPr="00D677A8">
        <w:rPr>
          <w:b/>
        </w:rPr>
        <w:t>2003</w:t>
      </w:r>
      <w:r w:rsidRPr="00D677A8">
        <w:t xml:space="preserve">. Potato production systems, pp. 12–14. </w:t>
      </w:r>
      <w:r w:rsidRPr="00D677A8">
        <w:rPr>
          <w:i/>
        </w:rPr>
        <w:t>In</w:t>
      </w:r>
      <w:r w:rsidRPr="00D677A8">
        <w:t>. The University of Idaho agricultural communications.</w:t>
      </w:r>
    </w:p>
    <w:p w14:paraId="11F8B003" w14:textId="77777777" w:rsidR="003B6626" w:rsidRPr="00D677A8" w:rsidRDefault="009D15EB" w:rsidP="007343E2">
      <w:pPr>
        <w:pStyle w:val="Bibliography"/>
        <w:spacing w:line="480" w:lineRule="auto"/>
        <w:ind w:left="720" w:hanging="720"/>
      </w:pPr>
      <w:bookmarkStart w:id="107" w:name="ref-Echegaray2017"/>
      <w:bookmarkEnd w:id="106"/>
      <w:r w:rsidRPr="006A52AF">
        <w:rPr>
          <w:b/>
        </w:rPr>
        <w:t>Echegaray,</w:t>
      </w:r>
      <w:r w:rsidRPr="00D677A8">
        <w:rPr>
          <w:b/>
        </w:rPr>
        <w:t xml:space="preserve"> E. R., and S. I. </w:t>
      </w:r>
      <w:proofErr w:type="spellStart"/>
      <w:r w:rsidRPr="00D677A8">
        <w:rPr>
          <w:b/>
        </w:rPr>
        <w:t>Rondon</w:t>
      </w:r>
      <w:proofErr w:type="spellEnd"/>
      <w:r w:rsidRPr="00D677A8">
        <w:t xml:space="preserve">. </w:t>
      </w:r>
      <w:r w:rsidRPr="00D677A8">
        <w:rPr>
          <w:b/>
        </w:rPr>
        <w:t>2017</w:t>
      </w:r>
      <w:r w:rsidRPr="00D677A8">
        <w:t xml:space="preserve">. Incidence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under different pesticide regimes in the lower Columbia Basin. J. Econ. </w:t>
      </w:r>
      <w:proofErr w:type="spellStart"/>
      <w:r w:rsidRPr="00D677A8">
        <w:t>Entomol</w:t>
      </w:r>
      <w:proofErr w:type="spellEnd"/>
      <w:r w:rsidRPr="00D677A8">
        <w:t>. 110: 1639–1647.</w:t>
      </w:r>
    </w:p>
    <w:p w14:paraId="11F8B004" w14:textId="77777777" w:rsidR="003B6626" w:rsidRPr="00D677A8" w:rsidRDefault="009D15EB" w:rsidP="007343E2">
      <w:pPr>
        <w:pStyle w:val="Bibliography"/>
        <w:spacing w:line="480" w:lineRule="auto"/>
        <w:ind w:left="720" w:hanging="720"/>
      </w:pPr>
      <w:bookmarkStart w:id="108" w:name="ref-Eigenbrode2018"/>
      <w:bookmarkEnd w:id="107"/>
      <w:proofErr w:type="spellStart"/>
      <w:r w:rsidRPr="006A52AF">
        <w:rPr>
          <w:b/>
        </w:rPr>
        <w:t>Eigenbrode</w:t>
      </w:r>
      <w:proofErr w:type="spellEnd"/>
      <w:r w:rsidRPr="00D677A8">
        <w:rPr>
          <w:b/>
        </w:rPr>
        <w:t>, S. D., N. A. Bosque-Pérez, and T. S. Davis</w:t>
      </w:r>
      <w:r w:rsidRPr="00D677A8">
        <w:t xml:space="preserve">. </w:t>
      </w:r>
      <w:r w:rsidRPr="00D677A8">
        <w:rPr>
          <w:b/>
        </w:rPr>
        <w:t>2018</w:t>
      </w:r>
      <w:r w:rsidRPr="00D677A8">
        <w:t xml:space="preserve">. Insect-borne plant pathogens and their vectors: Ecology, evolution, and complex interactions. </w:t>
      </w:r>
      <w:proofErr w:type="spellStart"/>
      <w:r w:rsidRPr="00D677A8">
        <w:t>Annu</w:t>
      </w:r>
      <w:proofErr w:type="spellEnd"/>
      <w:r w:rsidRPr="00D677A8">
        <w:t xml:space="preserve">. Rev. </w:t>
      </w:r>
      <w:proofErr w:type="spellStart"/>
      <w:r w:rsidRPr="00D677A8">
        <w:t>Entomol</w:t>
      </w:r>
      <w:proofErr w:type="spellEnd"/>
      <w:r w:rsidRPr="00D677A8">
        <w:t>. 63: 169–191.</w:t>
      </w:r>
    </w:p>
    <w:p w14:paraId="11F8B005" w14:textId="77777777" w:rsidR="003B6626" w:rsidRPr="00D677A8" w:rsidRDefault="009D15EB" w:rsidP="007343E2">
      <w:pPr>
        <w:pStyle w:val="Bibliography"/>
        <w:spacing w:line="480" w:lineRule="auto"/>
        <w:ind w:left="720" w:hanging="720"/>
        <w:rPr>
          <w:lang w:val="es-MX"/>
        </w:rPr>
      </w:pPr>
      <w:bookmarkStart w:id="109" w:name="ref-Eyer1933"/>
      <w:bookmarkEnd w:id="108"/>
      <w:proofErr w:type="spellStart"/>
      <w:r w:rsidRPr="006A52AF">
        <w:rPr>
          <w:b/>
        </w:rPr>
        <w:t>Eyer</w:t>
      </w:r>
      <w:proofErr w:type="spellEnd"/>
      <w:r w:rsidRPr="006A52AF">
        <w:rPr>
          <w:b/>
        </w:rPr>
        <w:t>, J. R</w:t>
      </w:r>
      <w:r w:rsidRPr="00D677A8">
        <w:rPr>
          <w:b/>
        </w:rPr>
        <w:t>., and R. F. Crawford</w:t>
      </w:r>
      <w:r w:rsidRPr="00D677A8">
        <w:t xml:space="preserve">. </w:t>
      </w:r>
      <w:r w:rsidRPr="00D677A8">
        <w:rPr>
          <w:b/>
        </w:rPr>
        <w:t>1933</w:t>
      </w:r>
      <w:r w:rsidRPr="00D677A8">
        <w:t>. Observations on the feeding habits of the potato psyllid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and the pathological history of the "psyllid yellows" which it produces. </w:t>
      </w:r>
      <w:r w:rsidRPr="005A598E">
        <w:rPr>
          <w:lang w:val="es-419"/>
        </w:rPr>
        <w:t xml:space="preserve">J. Econ. </w:t>
      </w:r>
      <w:proofErr w:type="spellStart"/>
      <w:r w:rsidRPr="00D677A8">
        <w:rPr>
          <w:lang w:val="es-MX"/>
        </w:rPr>
        <w:t>Entomol</w:t>
      </w:r>
      <w:proofErr w:type="spellEnd"/>
      <w:r w:rsidRPr="00D677A8">
        <w:rPr>
          <w:lang w:val="es-MX"/>
        </w:rPr>
        <w:t>. 26: 846–850.</w:t>
      </w:r>
    </w:p>
    <w:p w14:paraId="11F8B006" w14:textId="77777777" w:rsidR="003B6626" w:rsidRPr="00D677A8" w:rsidRDefault="009D15EB" w:rsidP="007343E2">
      <w:pPr>
        <w:pStyle w:val="Bibliography"/>
        <w:spacing w:line="480" w:lineRule="auto"/>
        <w:ind w:left="720" w:hanging="720"/>
      </w:pPr>
      <w:bookmarkStart w:id="110" w:name="ref-Frias2018"/>
      <w:bookmarkEnd w:id="109"/>
      <w:proofErr w:type="spellStart"/>
      <w:r w:rsidRPr="006A52AF">
        <w:rPr>
          <w:b/>
          <w:lang w:val="es-MX"/>
        </w:rPr>
        <w:t>Frias</w:t>
      </w:r>
      <w:proofErr w:type="spellEnd"/>
      <w:r w:rsidRPr="006A52AF">
        <w:rPr>
          <w:b/>
          <w:lang w:val="es-MX"/>
        </w:rPr>
        <w:t>,</w:t>
      </w:r>
      <w:r w:rsidRPr="00D677A8">
        <w:rPr>
          <w:b/>
          <w:lang w:val="es-MX"/>
        </w:rPr>
        <w:t xml:space="preserve"> A. A. T., F. </w:t>
      </w:r>
      <w:proofErr w:type="spellStart"/>
      <w:r w:rsidRPr="00D677A8">
        <w:rPr>
          <w:b/>
          <w:lang w:val="es-MX"/>
        </w:rPr>
        <w:t>Ibanez</w:t>
      </w:r>
      <w:proofErr w:type="spellEnd"/>
      <w:r w:rsidRPr="00D677A8">
        <w:rPr>
          <w:b/>
          <w:lang w:val="es-MX"/>
        </w:rPr>
        <w:t xml:space="preserve">, A. Mendoza, W. M. de Carvalho Nunes, and C. </w:t>
      </w:r>
      <w:proofErr w:type="spellStart"/>
      <w:r w:rsidRPr="00D677A8">
        <w:rPr>
          <w:b/>
          <w:lang w:val="es-MX"/>
        </w:rPr>
        <w:t>Tamborindeguy</w:t>
      </w:r>
      <w:proofErr w:type="spellEnd"/>
      <w:r w:rsidRPr="00D677A8">
        <w:rPr>
          <w:lang w:val="es-MX"/>
        </w:rPr>
        <w:t xml:space="preserve">. </w:t>
      </w:r>
      <w:r w:rsidRPr="00D677A8">
        <w:rPr>
          <w:b/>
        </w:rPr>
        <w:t>2018</w:t>
      </w:r>
      <w:r w:rsidRPr="00D677A8">
        <w:t>. Effects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(haplotype b) on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fitness and vitellogenesis. Insect Sci.</w:t>
      </w:r>
    </w:p>
    <w:p w14:paraId="11F8B007" w14:textId="77777777" w:rsidR="003B6626" w:rsidRPr="00D677A8" w:rsidRDefault="009D15EB" w:rsidP="007343E2">
      <w:pPr>
        <w:pStyle w:val="Bibliography"/>
        <w:spacing w:line="480" w:lineRule="auto"/>
        <w:ind w:left="720" w:hanging="720"/>
      </w:pPr>
      <w:bookmarkStart w:id="111" w:name="ref-Gharalari2009"/>
      <w:bookmarkEnd w:id="110"/>
      <w:proofErr w:type="spellStart"/>
      <w:r w:rsidRPr="006A52AF">
        <w:rPr>
          <w:b/>
        </w:rPr>
        <w:lastRenderedPageBreak/>
        <w:t>Gharalari</w:t>
      </w:r>
      <w:proofErr w:type="spellEnd"/>
      <w:r w:rsidRPr="006A52AF">
        <w:rPr>
          <w:b/>
        </w:rPr>
        <w:t>,</w:t>
      </w:r>
      <w:r w:rsidRPr="00D677A8">
        <w:rPr>
          <w:b/>
        </w:rPr>
        <w:t xml:space="preserve"> A. H., C. Nansen, D. S. Lawson, J. Gilley, J. E. </w:t>
      </w:r>
      <w:proofErr w:type="spellStart"/>
      <w:r w:rsidRPr="00D677A8">
        <w:rPr>
          <w:b/>
        </w:rPr>
        <w:t>Munyaneza</w:t>
      </w:r>
      <w:proofErr w:type="spellEnd"/>
      <w:r w:rsidRPr="00D677A8">
        <w:rPr>
          <w:b/>
        </w:rPr>
        <w:t>, and K. Vaughn</w:t>
      </w:r>
      <w:r w:rsidRPr="00D677A8">
        <w:t xml:space="preserve">. </w:t>
      </w:r>
      <w:r w:rsidRPr="00D677A8">
        <w:rPr>
          <w:b/>
        </w:rPr>
        <w:t>2009</w:t>
      </w:r>
      <w:r w:rsidRPr="00D677A8">
        <w:t xml:space="preserve">. Knockdown mortality, repellency, and residual effects of insecticides for control of adult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J. Econ. </w:t>
      </w:r>
      <w:proofErr w:type="spellStart"/>
      <w:r w:rsidRPr="00D677A8">
        <w:t>Entomol</w:t>
      </w:r>
      <w:proofErr w:type="spellEnd"/>
      <w:r w:rsidRPr="00D677A8">
        <w:t>. 102: 1032–1038.</w:t>
      </w:r>
    </w:p>
    <w:p w14:paraId="11F8B008" w14:textId="2CFF854B" w:rsidR="003B6626" w:rsidRPr="00D677A8" w:rsidRDefault="009D15EB" w:rsidP="007343E2">
      <w:pPr>
        <w:pStyle w:val="Bibliography"/>
        <w:spacing w:line="480" w:lineRule="auto"/>
        <w:ind w:left="720" w:hanging="720"/>
      </w:pPr>
      <w:bookmarkStart w:id="112" w:name="ref-Goolsby2007b"/>
      <w:bookmarkEnd w:id="111"/>
      <w:r w:rsidRPr="00713B4D">
        <w:rPr>
          <w:b/>
        </w:rPr>
        <w:t>Goolsby, J. A.,</w:t>
      </w:r>
      <w:r w:rsidRPr="00D677A8">
        <w:rPr>
          <w:b/>
        </w:rPr>
        <w:t xml:space="preserve"> J. Adamczyk, B. </w:t>
      </w:r>
      <w:proofErr w:type="spellStart"/>
      <w:r w:rsidRPr="00D677A8">
        <w:rPr>
          <w:b/>
        </w:rPr>
        <w:t>Bextine</w:t>
      </w:r>
      <w:proofErr w:type="spellEnd"/>
      <w:r w:rsidRPr="00D677A8">
        <w:rPr>
          <w:b/>
        </w:rPr>
        <w:t xml:space="preserve">, D. Lin, J. E. </w:t>
      </w:r>
      <w:proofErr w:type="spellStart"/>
      <w:r w:rsidRPr="00D677A8">
        <w:rPr>
          <w:b/>
        </w:rPr>
        <w:t>Munyaneza</w:t>
      </w:r>
      <w:proofErr w:type="spellEnd"/>
      <w:r w:rsidRPr="00D677A8">
        <w:rPr>
          <w:b/>
        </w:rPr>
        <w:t>, and G. Bester</w:t>
      </w:r>
      <w:r w:rsidRPr="00D677A8">
        <w:t xml:space="preserve">. </w:t>
      </w:r>
      <w:r w:rsidRPr="00D677A8">
        <w:rPr>
          <w:b/>
        </w:rPr>
        <w:t>2007</w:t>
      </w:r>
      <w:r w:rsidR="00036F70">
        <w:rPr>
          <w:b/>
        </w:rPr>
        <w:t>a</w:t>
      </w:r>
      <w:r w:rsidRPr="00D677A8">
        <w:t>. Development of an IPM program for management of the potato psyllid to reduce incidence of zebra chip disorder in potatoes. Subtropical Plant Science. 59: 85–94.</w:t>
      </w:r>
    </w:p>
    <w:p w14:paraId="11F8B009" w14:textId="5F738B4F" w:rsidR="003B6626" w:rsidRPr="00D677A8" w:rsidRDefault="009D15EB" w:rsidP="007343E2">
      <w:pPr>
        <w:pStyle w:val="Bibliography"/>
        <w:spacing w:line="480" w:lineRule="auto"/>
        <w:ind w:left="720" w:hanging="720"/>
      </w:pPr>
      <w:bookmarkStart w:id="113" w:name="ref-Goolsby2007a"/>
      <w:bookmarkEnd w:id="112"/>
      <w:r w:rsidRPr="00D677A8">
        <w:rPr>
          <w:b/>
        </w:rPr>
        <w:t xml:space="preserve">Goolsby, J. A., B. </w:t>
      </w:r>
      <w:proofErr w:type="spellStart"/>
      <w:r w:rsidRPr="00D677A8">
        <w:rPr>
          <w:b/>
        </w:rPr>
        <w:t>Bextine</w:t>
      </w:r>
      <w:proofErr w:type="spellEnd"/>
      <w:r w:rsidRPr="00D677A8">
        <w:rPr>
          <w:b/>
        </w:rPr>
        <w:t xml:space="preserve">, J. E. </w:t>
      </w:r>
      <w:proofErr w:type="spellStart"/>
      <w:r w:rsidRPr="00D677A8">
        <w:rPr>
          <w:b/>
        </w:rPr>
        <w:t>Munyaneza</w:t>
      </w:r>
      <w:proofErr w:type="spellEnd"/>
      <w:r w:rsidRPr="00D677A8">
        <w:rPr>
          <w:b/>
        </w:rPr>
        <w:t xml:space="preserve">, M. </w:t>
      </w:r>
      <w:proofErr w:type="spellStart"/>
      <w:r w:rsidRPr="00D677A8">
        <w:rPr>
          <w:b/>
        </w:rPr>
        <w:t>Setamou</w:t>
      </w:r>
      <w:proofErr w:type="spellEnd"/>
      <w:r w:rsidRPr="00D677A8">
        <w:rPr>
          <w:b/>
        </w:rPr>
        <w:t>, J. Adamczyk, and G. Bester</w:t>
      </w:r>
      <w:r w:rsidRPr="00D677A8">
        <w:t xml:space="preserve">. </w:t>
      </w:r>
      <w:r w:rsidRPr="00D677A8">
        <w:rPr>
          <w:b/>
        </w:rPr>
        <w:t>2007</w:t>
      </w:r>
      <w:r w:rsidR="00036F70">
        <w:rPr>
          <w:b/>
        </w:rPr>
        <w:t>b</w:t>
      </w:r>
      <w:r w:rsidRPr="00D677A8">
        <w:t>. Seasonal abundance of sharpshooters, leafhoppers, and psyllids associated with potatoes affected by zebra chip disorder. Subtropical Plant Science. 59: 15–23.</w:t>
      </w:r>
    </w:p>
    <w:p w14:paraId="11F8B00A" w14:textId="77777777" w:rsidR="003B6626" w:rsidRPr="00D677A8" w:rsidRDefault="009D15EB" w:rsidP="007343E2">
      <w:pPr>
        <w:pStyle w:val="Bibliography"/>
        <w:spacing w:line="480" w:lineRule="auto"/>
        <w:ind w:left="720" w:hanging="720"/>
      </w:pPr>
      <w:bookmarkStart w:id="114" w:name="ref-Greenway2014"/>
      <w:bookmarkEnd w:id="113"/>
      <w:r w:rsidRPr="006A52AF">
        <w:rPr>
          <w:b/>
        </w:rPr>
        <w:t>Greenway, G.</w:t>
      </w:r>
      <w:r w:rsidRPr="006A52AF">
        <w:t xml:space="preserve"> </w:t>
      </w:r>
      <w:r w:rsidRPr="006A52AF">
        <w:rPr>
          <w:b/>
        </w:rPr>
        <w:t>2014</w:t>
      </w:r>
      <w:r w:rsidRPr="00D677A8">
        <w:t>. Economic impact of zebra chip control costs on grower returns in seven US states. Am. J. Potato Res. 91: 714–719.</w:t>
      </w:r>
    </w:p>
    <w:p w14:paraId="11F8B00B" w14:textId="77777777" w:rsidR="003B6626" w:rsidRPr="00D677A8" w:rsidRDefault="009D15EB" w:rsidP="007343E2">
      <w:pPr>
        <w:pStyle w:val="Bibliography"/>
        <w:spacing w:line="480" w:lineRule="auto"/>
        <w:ind w:left="720" w:hanging="720"/>
      </w:pPr>
      <w:bookmarkStart w:id="115" w:name="ref-Greenway2018"/>
      <w:bookmarkEnd w:id="114"/>
      <w:r w:rsidRPr="006A52AF">
        <w:rPr>
          <w:b/>
        </w:rPr>
        <w:t>Greenway, G. A</w:t>
      </w:r>
      <w:r w:rsidRPr="00D677A8">
        <w:rPr>
          <w:b/>
        </w:rPr>
        <w:t xml:space="preserve">., and S. </w:t>
      </w:r>
      <w:proofErr w:type="spellStart"/>
      <w:r w:rsidRPr="00D677A8">
        <w:rPr>
          <w:b/>
        </w:rPr>
        <w:t>Rondon</w:t>
      </w:r>
      <w:proofErr w:type="spellEnd"/>
      <w:r w:rsidRPr="00D677A8">
        <w:t xml:space="preserve">. </w:t>
      </w:r>
      <w:r w:rsidRPr="00D677A8">
        <w:rPr>
          <w:b/>
        </w:rPr>
        <w:t>2018</w:t>
      </w:r>
      <w:r w:rsidRPr="00D677A8">
        <w:t>. Economic impacts of zebra chip in Idaho, Oregon, and Washington. Am. J. Potato Res.</w:t>
      </w:r>
    </w:p>
    <w:p w14:paraId="11F8B00C" w14:textId="77777777" w:rsidR="003B6626" w:rsidRPr="00D677A8" w:rsidRDefault="009D15EB" w:rsidP="007343E2">
      <w:pPr>
        <w:pStyle w:val="Bibliography"/>
        <w:spacing w:line="480" w:lineRule="auto"/>
        <w:ind w:left="720" w:hanging="720"/>
      </w:pPr>
      <w:bookmarkStart w:id="116" w:name="ref-Guenthner2012"/>
      <w:bookmarkEnd w:id="115"/>
      <w:proofErr w:type="spellStart"/>
      <w:r w:rsidRPr="006A52AF">
        <w:rPr>
          <w:b/>
        </w:rPr>
        <w:t>Guenthner</w:t>
      </w:r>
      <w:proofErr w:type="spellEnd"/>
      <w:r w:rsidRPr="006A52AF">
        <w:rPr>
          <w:b/>
        </w:rPr>
        <w:t>,</w:t>
      </w:r>
      <w:r w:rsidRPr="00D677A8">
        <w:rPr>
          <w:b/>
        </w:rPr>
        <w:t xml:space="preserve"> J., J. Goolsby, and G. Greenway</w:t>
      </w:r>
      <w:r w:rsidRPr="00D677A8">
        <w:t xml:space="preserve">. </w:t>
      </w:r>
      <w:r w:rsidRPr="00D677A8">
        <w:rPr>
          <w:b/>
        </w:rPr>
        <w:t>2012</w:t>
      </w:r>
      <w:r w:rsidRPr="00D677A8">
        <w:t xml:space="preserve">. Use and cost of insecticides to control potato psyllids and zebra chip on potatoes. Southwest. </w:t>
      </w:r>
      <w:proofErr w:type="spellStart"/>
      <w:r w:rsidRPr="00D677A8">
        <w:t>Entomol</w:t>
      </w:r>
      <w:proofErr w:type="spellEnd"/>
      <w:r w:rsidRPr="00D677A8">
        <w:t>. 37: 263–270.</w:t>
      </w:r>
    </w:p>
    <w:p w14:paraId="11F8B00D" w14:textId="77777777" w:rsidR="003B6626" w:rsidRPr="00D677A8" w:rsidRDefault="009D15EB" w:rsidP="007343E2">
      <w:pPr>
        <w:pStyle w:val="Bibliography"/>
        <w:spacing w:line="480" w:lineRule="auto"/>
        <w:ind w:left="720" w:hanging="720"/>
      </w:pPr>
      <w:bookmarkStart w:id="117" w:name="ref-Hansen2008"/>
      <w:bookmarkEnd w:id="116"/>
      <w:r w:rsidRPr="006A52AF">
        <w:rPr>
          <w:b/>
        </w:rPr>
        <w:t>Hansen</w:t>
      </w:r>
      <w:r w:rsidRPr="00D677A8">
        <w:rPr>
          <w:b/>
        </w:rPr>
        <w:t xml:space="preserve">, A. K., J. T. </w:t>
      </w:r>
      <w:proofErr w:type="spellStart"/>
      <w:r w:rsidRPr="00D677A8">
        <w:rPr>
          <w:b/>
        </w:rPr>
        <w:t>Trumble</w:t>
      </w:r>
      <w:proofErr w:type="spellEnd"/>
      <w:r w:rsidRPr="00D677A8">
        <w:rPr>
          <w:b/>
        </w:rPr>
        <w:t xml:space="preserve">, R. </w:t>
      </w:r>
      <w:proofErr w:type="spellStart"/>
      <w:r w:rsidRPr="00D677A8">
        <w:rPr>
          <w:b/>
        </w:rPr>
        <w:t>Stouthamer</w:t>
      </w:r>
      <w:proofErr w:type="spellEnd"/>
      <w:r w:rsidRPr="00D677A8">
        <w:rPr>
          <w:b/>
        </w:rPr>
        <w:t>, and T. D. Paine</w:t>
      </w:r>
      <w:r w:rsidRPr="00D677A8">
        <w:t xml:space="preserve">. </w:t>
      </w:r>
      <w:r w:rsidRPr="00D677A8">
        <w:rPr>
          <w:b/>
        </w:rPr>
        <w:t>2008</w:t>
      </w:r>
      <w:r w:rsidRPr="00D677A8">
        <w:t xml:space="preserve">. A new </w:t>
      </w:r>
      <w:proofErr w:type="spellStart"/>
      <w:r w:rsidRPr="00D677A8">
        <w:t>huanglongbing</w:t>
      </w:r>
      <w:proofErr w:type="spellEnd"/>
      <w:r w:rsidRPr="00D677A8">
        <w:t xml:space="preserve"> species,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xml:space="preserve">," found to infect tomato and potato, is vectored by the psyllid </w:t>
      </w:r>
      <w:r w:rsidRPr="00D677A8">
        <w:rPr>
          <w:i/>
        </w:rPr>
        <w:t>(</w:t>
      </w:r>
      <w:proofErr w:type="spellStart"/>
      <w:r w:rsidRPr="00D677A8">
        <w:t>Bactericera</w:t>
      </w:r>
      <w:proofErr w:type="spellEnd"/>
      <w:r w:rsidRPr="00D677A8">
        <w:t xml:space="preserve"> </w:t>
      </w:r>
      <w:proofErr w:type="spellStart"/>
      <w:r w:rsidRPr="00D677A8">
        <w:t>cockerelli</w:t>
      </w:r>
      <w:proofErr w:type="spellEnd"/>
      <w:r w:rsidRPr="00D677A8">
        <w:t>) (</w:t>
      </w:r>
      <w:proofErr w:type="spellStart"/>
      <w:r w:rsidRPr="00D677A8">
        <w:t>Sulc</w:t>
      </w:r>
      <w:proofErr w:type="spellEnd"/>
      <w:r w:rsidRPr="00D677A8">
        <w:t>). Appl. Environ. Microbiol. 74: 5862–5865.</w:t>
      </w:r>
    </w:p>
    <w:p w14:paraId="11F8B00E" w14:textId="77777777" w:rsidR="003B6626" w:rsidRPr="00D677A8" w:rsidRDefault="009D15EB" w:rsidP="007343E2">
      <w:pPr>
        <w:pStyle w:val="Bibliography"/>
        <w:spacing w:line="480" w:lineRule="auto"/>
        <w:ind w:left="720" w:hanging="720"/>
        <w:rPr>
          <w:lang w:val="es-MX"/>
        </w:rPr>
      </w:pPr>
      <w:bookmarkStart w:id="118" w:name="ref-Haenninen2009"/>
      <w:bookmarkEnd w:id="117"/>
      <w:proofErr w:type="spellStart"/>
      <w:r w:rsidRPr="006A52AF">
        <w:rPr>
          <w:b/>
        </w:rPr>
        <w:lastRenderedPageBreak/>
        <w:t>Hänninen</w:t>
      </w:r>
      <w:proofErr w:type="spellEnd"/>
      <w:r w:rsidRPr="006A52AF">
        <w:rPr>
          <w:b/>
        </w:rPr>
        <w:t>, L.,</w:t>
      </w:r>
      <w:r w:rsidRPr="00D677A8">
        <w:rPr>
          <w:b/>
        </w:rPr>
        <w:t xml:space="preserve"> and M. </w:t>
      </w:r>
      <w:proofErr w:type="spellStart"/>
      <w:r w:rsidRPr="00D677A8">
        <w:rPr>
          <w:b/>
        </w:rPr>
        <w:t>Pastell</w:t>
      </w:r>
      <w:proofErr w:type="spellEnd"/>
      <w:r w:rsidRPr="00D677A8">
        <w:t xml:space="preserve">. </w:t>
      </w:r>
      <w:r w:rsidRPr="00D677A8">
        <w:rPr>
          <w:b/>
        </w:rPr>
        <w:t>2009</w:t>
      </w:r>
      <w:r w:rsidRPr="00D677A8">
        <w:t xml:space="preserve">. </w:t>
      </w:r>
      <w:proofErr w:type="spellStart"/>
      <w:r w:rsidRPr="00D677A8">
        <w:t>CowLog</w:t>
      </w:r>
      <w:proofErr w:type="spellEnd"/>
      <w:r w:rsidRPr="00D677A8">
        <w:t xml:space="preserve">: Open-source software for coding behaviors from digital video. </w:t>
      </w:r>
      <w:proofErr w:type="spellStart"/>
      <w:r w:rsidRPr="00713B4D">
        <w:rPr>
          <w:lang w:val="es-MX"/>
        </w:rPr>
        <w:t>Behav</w:t>
      </w:r>
      <w:proofErr w:type="spellEnd"/>
      <w:r w:rsidRPr="00713B4D">
        <w:rPr>
          <w:lang w:val="es-MX"/>
        </w:rPr>
        <w:t xml:space="preserve">. Res. </w:t>
      </w:r>
      <w:proofErr w:type="spellStart"/>
      <w:r w:rsidRPr="00713B4D">
        <w:rPr>
          <w:lang w:val="es-MX"/>
        </w:rPr>
        <w:t>Methods</w:t>
      </w:r>
      <w:proofErr w:type="spellEnd"/>
      <w:r w:rsidRPr="00713B4D">
        <w:rPr>
          <w:lang w:val="es-MX"/>
        </w:rPr>
        <w:t xml:space="preserve">. </w:t>
      </w:r>
      <w:r w:rsidRPr="00D677A8">
        <w:rPr>
          <w:lang w:val="es-MX"/>
        </w:rPr>
        <w:t>41: 472–476.</w:t>
      </w:r>
    </w:p>
    <w:p w14:paraId="11F8B00F" w14:textId="77777777" w:rsidR="003B6626" w:rsidRPr="005A598E" w:rsidRDefault="009D15EB" w:rsidP="007343E2">
      <w:pPr>
        <w:pStyle w:val="Bibliography"/>
        <w:spacing w:line="480" w:lineRule="auto"/>
        <w:ind w:left="720" w:hanging="720"/>
        <w:rPr>
          <w:lang w:val="es-419"/>
        </w:rPr>
      </w:pPr>
      <w:bookmarkStart w:id="119" w:name="ref-Hernandez-Bautista2013"/>
      <w:bookmarkEnd w:id="118"/>
      <w:r w:rsidRPr="006A52AF">
        <w:rPr>
          <w:b/>
          <w:lang w:val="es-MX"/>
        </w:rPr>
        <w:t>Hernández-Bautista</w:t>
      </w:r>
      <w:r w:rsidRPr="00D677A8">
        <w:rPr>
          <w:b/>
          <w:lang w:val="es-MX"/>
        </w:rPr>
        <w:t>, O., E. Cerna-Chávez, J. Landeros-Flores, Y. Ochoa-Fuentes, J. Chacón-Hernández, and S. Castillo-Arriaga</w:t>
      </w:r>
      <w:r w:rsidRPr="00D677A8">
        <w:rPr>
          <w:lang w:val="es-MX"/>
        </w:rPr>
        <w:t xml:space="preserve">. </w:t>
      </w:r>
      <w:r w:rsidRPr="00D677A8">
        <w:rPr>
          <w:b/>
          <w:lang w:val="es-MX"/>
        </w:rPr>
        <w:t>2013</w:t>
      </w:r>
      <w:r w:rsidRPr="00D677A8">
        <w:rPr>
          <w:lang w:val="es-MX"/>
        </w:rPr>
        <w:t xml:space="preserve">. </w:t>
      </w:r>
      <w:proofErr w:type="spellStart"/>
      <w:r w:rsidRPr="00D677A8">
        <w:rPr>
          <w:lang w:val="es-MX"/>
        </w:rPr>
        <w:t>Resistance</w:t>
      </w:r>
      <w:proofErr w:type="spellEnd"/>
      <w:r w:rsidRPr="00D677A8">
        <w:rPr>
          <w:lang w:val="es-MX"/>
        </w:rPr>
        <w:t xml:space="preserve"> </w:t>
      </w:r>
      <w:proofErr w:type="spellStart"/>
      <w:r w:rsidRPr="00D677A8">
        <w:rPr>
          <w:lang w:val="es-MX"/>
        </w:rPr>
        <w:t>proportion</w:t>
      </w:r>
      <w:proofErr w:type="spellEnd"/>
      <w:r w:rsidRPr="00D677A8">
        <w:rPr>
          <w:lang w:val="es-MX"/>
        </w:rPr>
        <w:t xml:space="preserve"> </w:t>
      </w:r>
      <w:proofErr w:type="spellStart"/>
      <w:r w:rsidRPr="00D677A8">
        <w:rPr>
          <w:lang w:val="es-MX"/>
        </w:rPr>
        <w:t>of</w:t>
      </w:r>
      <w:proofErr w:type="spellEnd"/>
      <w:r w:rsidRPr="00D677A8">
        <w:rPr>
          <w:lang w:val="es-MX"/>
        </w:rPr>
        <w:t xml:space="preserve"> </w:t>
      </w:r>
      <w:proofErr w:type="spellStart"/>
      <w:r w:rsidRPr="00D677A8">
        <w:rPr>
          <w:i/>
          <w:lang w:val="es-MX"/>
        </w:rPr>
        <w:t>Bactericera</w:t>
      </w:r>
      <w:proofErr w:type="spellEnd"/>
      <w:r w:rsidRPr="00D677A8">
        <w:rPr>
          <w:i/>
          <w:lang w:val="es-MX"/>
        </w:rPr>
        <w:t xml:space="preserve"> </w:t>
      </w:r>
      <w:proofErr w:type="spellStart"/>
      <w:r w:rsidRPr="00D677A8">
        <w:rPr>
          <w:i/>
          <w:lang w:val="es-MX"/>
        </w:rPr>
        <w:t>cockerelli</w:t>
      </w:r>
      <w:proofErr w:type="spellEnd"/>
      <w:r w:rsidRPr="00D677A8">
        <w:rPr>
          <w:lang w:val="es-MX"/>
        </w:rPr>
        <w:t xml:space="preserve"> (</w:t>
      </w:r>
      <w:proofErr w:type="spellStart"/>
      <w:r w:rsidRPr="00D677A8">
        <w:rPr>
          <w:lang w:val="es-MX"/>
        </w:rPr>
        <w:t>Sulc</w:t>
      </w:r>
      <w:proofErr w:type="spellEnd"/>
      <w:r w:rsidRPr="00D677A8">
        <w:rPr>
          <w:lang w:val="es-MX"/>
        </w:rPr>
        <w:t xml:space="preserve">) in </w:t>
      </w:r>
      <w:proofErr w:type="spellStart"/>
      <w:r w:rsidRPr="00D677A8">
        <w:rPr>
          <w:lang w:val="es-MX"/>
        </w:rPr>
        <w:t>regions</w:t>
      </w:r>
      <w:proofErr w:type="spellEnd"/>
      <w:r w:rsidRPr="00D677A8">
        <w:rPr>
          <w:lang w:val="es-MX"/>
        </w:rPr>
        <w:t xml:space="preserve"> </w:t>
      </w:r>
      <w:proofErr w:type="spellStart"/>
      <w:r w:rsidRPr="00D677A8">
        <w:rPr>
          <w:lang w:val="es-MX"/>
        </w:rPr>
        <w:t>from</w:t>
      </w:r>
      <w:proofErr w:type="spellEnd"/>
      <w:r w:rsidRPr="00D677A8">
        <w:rPr>
          <w:lang w:val="es-MX"/>
        </w:rPr>
        <w:t xml:space="preserve"> Villa de Arista, San Luis Potosí and Saltillo, Coahuila. </w:t>
      </w:r>
      <w:r w:rsidRPr="005A598E">
        <w:rPr>
          <w:lang w:val="es-419"/>
        </w:rPr>
        <w:t>Entomología mexicana.</w:t>
      </w:r>
    </w:p>
    <w:p w14:paraId="11F8B011" w14:textId="77777777" w:rsidR="003B6626" w:rsidRPr="00D677A8" w:rsidRDefault="009D15EB" w:rsidP="007343E2">
      <w:pPr>
        <w:pStyle w:val="Bibliography"/>
        <w:spacing w:line="480" w:lineRule="auto"/>
        <w:ind w:left="720" w:hanging="720"/>
      </w:pPr>
      <w:bookmarkStart w:id="120" w:name="ref-Kaloshian2004"/>
      <w:bookmarkEnd w:id="119"/>
      <w:proofErr w:type="spellStart"/>
      <w:r w:rsidRPr="006A52AF">
        <w:rPr>
          <w:b/>
        </w:rPr>
        <w:t>Kaloshian</w:t>
      </w:r>
      <w:proofErr w:type="spellEnd"/>
      <w:r w:rsidRPr="006A52AF">
        <w:rPr>
          <w:b/>
        </w:rPr>
        <w:t>, I.</w:t>
      </w:r>
      <w:r w:rsidRPr="00D677A8">
        <w:t xml:space="preserve"> </w:t>
      </w:r>
      <w:r w:rsidRPr="00D677A8">
        <w:rPr>
          <w:b/>
        </w:rPr>
        <w:t>2004</w:t>
      </w:r>
      <w:r w:rsidRPr="00D677A8">
        <w:t>. Gene-for-gene disease resistance: Bridging insect pest and pathogen defense. J. Chem. Ecol. 30: 2419–2438.</w:t>
      </w:r>
    </w:p>
    <w:p w14:paraId="11F8B012" w14:textId="77777777" w:rsidR="003B6626" w:rsidRPr="00D677A8" w:rsidRDefault="009D15EB" w:rsidP="007343E2">
      <w:pPr>
        <w:pStyle w:val="Bibliography"/>
        <w:spacing w:line="480" w:lineRule="auto"/>
        <w:ind w:left="720" w:hanging="720"/>
      </w:pPr>
      <w:bookmarkStart w:id="121" w:name="ref-Kennedy1987"/>
      <w:bookmarkEnd w:id="120"/>
      <w:r w:rsidRPr="006A52AF">
        <w:rPr>
          <w:b/>
        </w:rPr>
        <w:t>Kennedy,</w:t>
      </w:r>
      <w:r w:rsidRPr="00D677A8">
        <w:rPr>
          <w:b/>
        </w:rPr>
        <w:t xml:space="preserve"> G. G., F. Gould, O. M. B. </w:t>
      </w:r>
      <w:proofErr w:type="spellStart"/>
      <w:r w:rsidRPr="00D677A8">
        <w:rPr>
          <w:b/>
        </w:rPr>
        <w:t>Deponti</w:t>
      </w:r>
      <w:proofErr w:type="spellEnd"/>
      <w:r w:rsidRPr="00D677A8">
        <w:rPr>
          <w:b/>
        </w:rPr>
        <w:t xml:space="preserve">, and R. E. </w:t>
      </w:r>
      <w:proofErr w:type="spellStart"/>
      <w:r w:rsidRPr="00D677A8">
        <w:rPr>
          <w:b/>
        </w:rPr>
        <w:t>Stinner</w:t>
      </w:r>
      <w:proofErr w:type="spellEnd"/>
      <w:r w:rsidRPr="00D677A8">
        <w:t xml:space="preserve">. </w:t>
      </w:r>
      <w:r w:rsidRPr="00D677A8">
        <w:rPr>
          <w:b/>
        </w:rPr>
        <w:t>1987</w:t>
      </w:r>
      <w:r w:rsidRPr="00D677A8">
        <w:t xml:space="preserve">. Ecological, agricultural, genetic, and commercial considerations in the deployment of insect-resistant germplasm. Environ. </w:t>
      </w:r>
      <w:proofErr w:type="spellStart"/>
      <w:r w:rsidRPr="00D677A8">
        <w:t>Entomol</w:t>
      </w:r>
      <w:proofErr w:type="spellEnd"/>
      <w:r w:rsidRPr="00D677A8">
        <w:t>. 16: 327–338.</w:t>
      </w:r>
    </w:p>
    <w:p w14:paraId="11F8B013" w14:textId="77777777" w:rsidR="003B6626" w:rsidRPr="00D677A8" w:rsidRDefault="009D15EB" w:rsidP="007343E2">
      <w:pPr>
        <w:pStyle w:val="Bibliography"/>
        <w:spacing w:line="480" w:lineRule="auto"/>
        <w:ind w:left="720" w:hanging="720"/>
      </w:pPr>
      <w:bookmarkStart w:id="122" w:name="ref-Klingler2005"/>
      <w:bookmarkEnd w:id="121"/>
      <w:r w:rsidRPr="006A52AF">
        <w:rPr>
          <w:b/>
        </w:rPr>
        <w:t>Klingler</w:t>
      </w:r>
      <w:r w:rsidRPr="00D677A8">
        <w:rPr>
          <w:b/>
        </w:rPr>
        <w:t>, J., R. Creasy, L. Gao, R. M. Nair, A. S. Calix, H. S. Jacob, O. R. Edwards, and K. B. Singh</w:t>
      </w:r>
      <w:r w:rsidRPr="00D677A8">
        <w:t xml:space="preserve">. </w:t>
      </w:r>
      <w:r w:rsidRPr="00D677A8">
        <w:rPr>
          <w:b/>
        </w:rPr>
        <w:t>2005</w:t>
      </w:r>
      <w:r w:rsidRPr="00D677A8">
        <w:t xml:space="preserve">. Aphid resistance in </w:t>
      </w:r>
      <w:r w:rsidRPr="00D677A8">
        <w:rPr>
          <w:i/>
        </w:rPr>
        <w:t xml:space="preserve">Medicago </w:t>
      </w:r>
      <w:proofErr w:type="spellStart"/>
      <w:r w:rsidRPr="00D677A8">
        <w:rPr>
          <w:i/>
        </w:rPr>
        <w:t>truncatula</w:t>
      </w:r>
      <w:proofErr w:type="spellEnd"/>
      <w:r w:rsidRPr="00D677A8">
        <w:t xml:space="preserve"> involves </w:t>
      </w:r>
      <w:proofErr w:type="spellStart"/>
      <w:r w:rsidRPr="00D677A8">
        <w:t>antixenosis</w:t>
      </w:r>
      <w:proofErr w:type="spellEnd"/>
      <w:r w:rsidRPr="00D677A8">
        <w:t xml:space="preserve"> and phloem-specific, inducible antibiosis, and maps to a single locus flanked by NBS-LRR resistance gene analogs. Plant Physiol. 137: 1445–1455.</w:t>
      </w:r>
    </w:p>
    <w:p w14:paraId="11F8B014" w14:textId="77777777" w:rsidR="003B6626" w:rsidRPr="00D677A8" w:rsidRDefault="009D15EB" w:rsidP="007343E2">
      <w:pPr>
        <w:pStyle w:val="Bibliography"/>
        <w:spacing w:line="480" w:lineRule="auto"/>
        <w:ind w:left="720" w:hanging="720"/>
      </w:pPr>
      <w:bookmarkStart w:id="123" w:name="ref-Knowlton1931"/>
      <w:bookmarkEnd w:id="122"/>
      <w:r w:rsidRPr="006A52AF">
        <w:rPr>
          <w:b/>
        </w:rPr>
        <w:t>Knowlton, G. F</w:t>
      </w:r>
      <w:r w:rsidRPr="00D677A8">
        <w:rPr>
          <w:b/>
        </w:rPr>
        <w:t>., and M. J. Janes</w:t>
      </w:r>
      <w:r w:rsidRPr="00D677A8">
        <w:t xml:space="preserve">. </w:t>
      </w:r>
      <w:r w:rsidRPr="00D677A8">
        <w:rPr>
          <w:b/>
        </w:rPr>
        <w:t>1931</w:t>
      </w:r>
      <w:r w:rsidRPr="00D677A8">
        <w:t xml:space="preserve">. Studies on the biology of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Ann. </w:t>
      </w:r>
      <w:proofErr w:type="spellStart"/>
      <w:r w:rsidRPr="00D677A8">
        <w:t>Entomol</w:t>
      </w:r>
      <w:proofErr w:type="spellEnd"/>
      <w:r w:rsidRPr="00D677A8">
        <w:t>. Soc. Am. 24: 283–292.</w:t>
      </w:r>
    </w:p>
    <w:p w14:paraId="11F8B015" w14:textId="77777777" w:rsidR="003B6626" w:rsidRPr="00D677A8" w:rsidRDefault="009D15EB" w:rsidP="007343E2">
      <w:pPr>
        <w:pStyle w:val="Bibliography"/>
        <w:spacing w:line="480" w:lineRule="auto"/>
        <w:ind w:left="720" w:hanging="720"/>
      </w:pPr>
      <w:bookmarkStart w:id="124" w:name="ref-Knowlton1934"/>
      <w:bookmarkEnd w:id="123"/>
      <w:r w:rsidRPr="006A52AF">
        <w:rPr>
          <w:b/>
        </w:rPr>
        <w:t>Knowlton</w:t>
      </w:r>
      <w:r w:rsidRPr="00D677A8">
        <w:rPr>
          <w:b/>
        </w:rPr>
        <w:t>, G. F., and W. L. Thomas</w:t>
      </w:r>
      <w:r w:rsidRPr="00D677A8">
        <w:t xml:space="preserve">. </w:t>
      </w:r>
      <w:r w:rsidRPr="00D677A8">
        <w:rPr>
          <w:b/>
        </w:rPr>
        <w:t>1934</w:t>
      </w:r>
      <w:r w:rsidRPr="00D677A8">
        <w:t xml:space="preserve">. Host plants of the potato psyllid. J. Econ. </w:t>
      </w:r>
      <w:proofErr w:type="spellStart"/>
      <w:r w:rsidRPr="00D677A8">
        <w:t>Entomol</w:t>
      </w:r>
      <w:proofErr w:type="spellEnd"/>
      <w:r w:rsidRPr="00D677A8">
        <w:t>. 27: 547–549.</w:t>
      </w:r>
    </w:p>
    <w:p w14:paraId="11F8B016" w14:textId="77777777" w:rsidR="003B6626" w:rsidRPr="00D677A8" w:rsidRDefault="009D15EB" w:rsidP="007343E2">
      <w:pPr>
        <w:pStyle w:val="Bibliography"/>
        <w:spacing w:line="480" w:lineRule="auto"/>
        <w:ind w:left="720" w:hanging="720"/>
      </w:pPr>
      <w:bookmarkStart w:id="125" w:name="ref-Kogan1988"/>
      <w:bookmarkEnd w:id="124"/>
      <w:r w:rsidRPr="006A52AF">
        <w:rPr>
          <w:b/>
        </w:rPr>
        <w:t>Kogan, M.</w:t>
      </w:r>
      <w:r w:rsidRPr="006A52AF">
        <w:t xml:space="preserve"> </w:t>
      </w:r>
      <w:r w:rsidRPr="006A52AF">
        <w:rPr>
          <w:b/>
        </w:rPr>
        <w:t>1988</w:t>
      </w:r>
      <w:r w:rsidRPr="00D677A8">
        <w:t xml:space="preserve">. Integrated pest management theory and practice. </w:t>
      </w:r>
      <w:proofErr w:type="spellStart"/>
      <w:r w:rsidRPr="00D677A8">
        <w:t>Entomol</w:t>
      </w:r>
      <w:proofErr w:type="spellEnd"/>
      <w:r w:rsidRPr="00D677A8">
        <w:t>. Exp. Appl. 49: 59–70.</w:t>
      </w:r>
    </w:p>
    <w:p w14:paraId="11F8B017" w14:textId="77777777" w:rsidR="003B6626" w:rsidRPr="00D677A8" w:rsidRDefault="009D15EB" w:rsidP="007343E2">
      <w:pPr>
        <w:pStyle w:val="Bibliography"/>
        <w:spacing w:line="480" w:lineRule="auto"/>
        <w:ind w:left="720" w:hanging="720"/>
      </w:pPr>
      <w:bookmarkStart w:id="126" w:name="ref-Levy2011"/>
      <w:bookmarkEnd w:id="125"/>
      <w:r w:rsidRPr="006A52AF">
        <w:rPr>
          <w:b/>
        </w:rPr>
        <w:lastRenderedPageBreak/>
        <w:t>Levy, J.,</w:t>
      </w:r>
      <w:r w:rsidRPr="00D677A8">
        <w:rPr>
          <w:b/>
        </w:rPr>
        <w:t xml:space="preserve"> A. Ravindran, D. Gross, C. </w:t>
      </w:r>
      <w:proofErr w:type="spellStart"/>
      <w:r w:rsidRPr="00D677A8">
        <w:rPr>
          <w:b/>
        </w:rPr>
        <w:t>Tamborindeguy</w:t>
      </w:r>
      <w:proofErr w:type="spellEnd"/>
      <w:r w:rsidRPr="00D677A8">
        <w:rPr>
          <w:b/>
        </w:rPr>
        <w:t>, and E. Pierson</w:t>
      </w:r>
      <w:r w:rsidRPr="00D677A8">
        <w:t xml:space="preserve">. </w:t>
      </w:r>
      <w:r w:rsidRPr="00D677A8">
        <w:rPr>
          <w:b/>
        </w:rPr>
        <w:t>2011</w:t>
      </w:r>
      <w:r w:rsidRPr="00D677A8">
        <w:t>. Translocation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the zebra chip pathogen, in potato and tomato. Phytopathology. 101: 1285–1291.</w:t>
      </w:r>
    </w:p>
    <w:p w14:paraId="11F8B018" w14:textId="77777777" w:rsidR="003B6626" w:rsidRPr="00D677A8" w:rsidRDefault="009D15EB" w:rsidP="007343E2">
      <w:pPr>
        <w:pStyle w:val="Bibliography"/>
        <w:spacing w:line="480" w:lineRule="auto"/>
        <w:ind w:left="720" w:hanging="720"/>
      </w:pPr>
      <w:bookmarkStart w:id="127" w:name="ref-Li2009"/>
      <w:bookmarkEnd w:id="126"/>
      <w:r w:rsidRPr="00D677A8">
        <w:rPr>
          <w:b/>
        </w:rPr>
        <w:t>Li, W., J. A. Abad, R. D. French-</w:t>
      </w:r>
      <w:proofErr w:type="spellStart"/>
      <w:r w:rsidRPr="00D677A8">
        <w:rPr>
          <w:b/>
        </w:rPr>
        <w:t>Monar</w:t>
      </w:r>
      <w:proofErr w:type="spellEnd"/>
      <w:r w:rsidRPr="00D677A8">
        <w:rPr>
          <w:b/>
        </w:rPr>
        <w:t xml:space="preserve">, R. J., A. Wen, N. C. </w:t>
      </w:r>
      <w:proofErr w:type="spellStart"/>
      <w:r w:rsidRPr="00D677A8">
        <w:rPr>
          <w:b/>
        </w:rPr>
        <w:t>Gudmestad</w:t>
      </w:r>
      <w:proofErr w:type="spellEnd"/>
      <w:r w:rsidRPr="00D677A8">
        <w:rPr>
          <w:b/>
        </w:rPr>
        <w:t xml:space="preserve">, G. A. </w:t>
      </w:r>
      <w:proofErr w:type="spellStart"/>
      <w:r w:rsidRPr="00D677A8">
        <w:rPr>
          <w:b/>
        </w:rPr>
        <w:t>Secor</w:t>
      </w:r>
      <w:proofErr w:type="spellEnd"/>
      <w:r w:rsidRPr="00D677A8">
        <w:rPr>
          <w:b/>
        </w:rPr>
        <w:t xml:space="preserve">, I. M. Lee, Y. </w:t>
      </w:r>
      <w:proofErr w:type="spellStart"/>
      <w:r w:rsidRPr="00D677A8">
        <w:rPr>
          <w:b/>
        </w:rPr>
        <w:t>Duan</w:t>
      </w:r>
      <w:proofErr w:type="spellEnd"/>
      <w:r w:rsidRPr="00D677A8">
        <w:rPr>
          <w:b/>
        </w:rPr>
        <w:t>, and L. Levy</w:t>
      </w:r>
      <w:r w:rsidRPr="00D677A8">
        <w:t xml:space="preserve">. </w:t>
      </w:r>
      <w:r w:rsidRPr="00D677A8">
        <w:rPr>
          <w:b/>
        </w:rPr>
        <w:t>2009</w:t>
      </w:r>
      <w:r w:rsidRPr="00D677A8">
        <w:t>. Multiplex real-time PCR for detection, identification and quantification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potato plants with zebra chip. J. Microbiol. Methods. 78: 59–65.</w:t>
      </w:r>
    </w:p>
    <w:p w14:paraId="11F8B019" w14:textId="77777777" w:rsidR="003B6626" w:rsidRPr="00D677A8" w:rsidRDefault="009D15EB" w:rsidP="007343E2">
      <w:pPr>
        <w:pStyle w:val="Bibliography"/>
        <w:spacing w:line="480" w:lineRule="auto"/>
        <w:ind w:left="720" w:hanging="720"/>
      </w:pPr>
      <w:bookmarkStart w:id="128" w:name="ref-Li2006"/>
      <w:bookmarkEnd w:id="127"/>
      <w:r w:rsidRPr="00D677A8">
        <w:rPr>
          <w:b/>
        </w:rPr>
        <w:t>Li, W., J. S. Hartung, and L. Levy</w:t>
      </w:r>
      <w:r w:rsidRPr="00D677A8">
        <w:t xml:space="preserve">. </w:t>
      </w:r>
      <w:r w:rsidRPr="00D677A8">
        <w:rPr>
          <w:b/>
        </w:rPr>
        <w:t>2006</w:t>
      </w:r>
      <w:r w:rsidRPr="00D677A8">
        <w:t xml:space="preserve">. Quantitative real-time PCR for detection and identification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species associated with citrus </w:t>
      </w:r>
      <w:proofErr w:type="spellStart"/>
      <w:r w:rsidRPr="00D677A8">
        <w:t>huanglongbing</w:t>
      </w:r>
      <w:proofErr w:type="spellEnd"/>
      <w:r w:rsidRPr="00D677A8">
        <w:t>. J. Microbiol. Methods. 66: 104–115.</w:t>
      </w:r>
    </w:p>
    <w:p w14:paraId="11F8B01B" w14:textId="602B04EA" w:rsidR="003B6626" w:rsidRPr="00D677A8" w:rsidRDefault="009D15EB" w:rsidP="007343E2">
      <w:pPr>
        <w:pStyle w:val="Bibliography"/>
        <w:spacing w:line="480" w:lineRule="auto"/>
        <w:ind w:left="720" w:hanging="720"/>
      </w:pPr>
      <w:bookmarkStart w:id="129" w:name="ref-Liefting2009"/>
      <w:bookmarkEnd w:id="128"/>
      <w:proofErr w:type="spellStart"/>
      <w:r w:rsidRPr="006A52AF">
        <w:rPr>
          <w:b/>
        </w:rPr>
        <w:t>Liefting</w:t>
      </w:r>
      <w:proofErr w:type="spellEnd"/>
      <w:r w:rsidRPr="00D677A8">
        <w:rPr>
          <w:b/>
        </w:rPr>
        <w:t>, L. W., B. S. Weir, S. R. Pennycook, and G. R. G. Clover</w:t>
      </w:r>
      <w:r w:rsidRPr="00D677A8">
        <w:t xml:space="preserve">. </w:t>
      </w:r>
      <w:r w:rsidRPr="00D677A8">
        <w:rPr>
          <w:b/>
        </w:rPr>
        <w:t>2009</w:t>
      </w:r>
      <w:r w:rsidRPr="00D677A8">
        <w:t xml:space="preserve">. </w:t>
      </w:r>
      <w:r w:rsidR="00713B4D">
        <w:t>‘</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associated with plants in the family Solanaceae. Int. J. Syst. </w:t>
      </w:r>
      <w:proofErr w:type="spellStart"/>
      <w:r w:rsidRPr="00D677A8">
        <w:t>Evol</w:t>
      </w:r>
      <w:proofErr w:type="spellEnd"/>
      <w:r w:rsidRPr="00D677A8">
        <w:t>. Microbiol. 59: 2274–2276.</w:t>
      </w:r>
    </w:p>
    <w:p w14:paraId="11F8B01C" w14:textId="77777777" w:rsidR="003B6626" w:rsidRPr="00D677A8" w:rsidRDefault="009D15EB" w:rsidP="007343E2">
      <w:pPr>
        <w:pStyle w:val="Bibliography"/>
        <w:spacing w:line="480" w:lineRule="auto"/>
        <w:ind w:left="720" w:hanging="720"/>
      </w:pPr>
      <w:bookmarkStart w:id="130" w:name="ref-Lin2009"/>
      <w:bookmarkEnd w:id="129"/>
      <w:r w:rsidRPr="00D677A8">
        <w:rPr>
          <w:b/>
        </w:rPr>
        <w:t xml:space="preserve">Lin, H., H. </w:t>
      </w:r>
      <w:proofErr w:type="spellStart"/>
      <w:r w:rsidRPr="00D677A8">
        <w:rPr>
          <w:b/>
        </w:rPr>
        <w:t>Doddapaneni</w:t>
      </w:r>
      <w:proofErr w:type="spellEnd"/>
      <w:r w:rsidRPr="00D677A8">
        <w:rPr>
          <w:b/>
        </w:rPr>
        <w:t xml:space="preserve">, J. E. </w:t>
      </w:r>
      <w:proofErr w:type="spellStart"/>
      <w:r w:rsidRPr="00D677A8">
        <w:rPr>
          <w:b/>
        </w:rPr>
        <w:t>Munyaneza</w:t>
      </w:r>
      <w:proofErr w:type="spellEnd"/>
      <w:r w:rsidRPr="00D677A8">
        <w:rPr>
          <w:b/>
        </w:rPr>
        <w:t xml:space="preserve">, E. L. </w:t>
      </w:r>
      <w:proofErr w:type="spellStart"/>
      <w:r w:rsidRPr="00D677A8">
        <w:rPr>
          <w:b/>
        </w:rPr>
        <w:t>Civerolo</w:t>
      </w:r>
      <w:proofErr w:type="spellEnd"/>
      <w:r w:rsidRPr="00D677A8">
        <w:rPr>
          <w:b/>
        </w:rPr>
        <w:t xml:space="preserve">, V. G. </w:t>
      </w:r>
      <w:proofErr w:type="spellStart"/>
      <w:r w:rsidRPr="00D677A8">
        <w:rPr>
          <w:b/>
        </w:rPr>
        <w:t>Sengoda</w:t>
      </w:r>
      <w:proofErr w:type="spellEnd"/>
      <w:r w:rsidRPr="00D677A8">
        <w:rPr>
          <w:b/>
        </w:rPr>
        <w:t>, J. L. Buchman, and D. C. Stenger</w:t>
      </w:r>
      <w:r w:rsidRPr="00D677A8">
        <w:t xml:space="preserve">. </w:t>
      </w:r>
      <w:r w:rsidRPr="00D677A8">
        <w:rPr>
          <w:b/>
        </w:rPr>
        <w:t>2009</w:t>
      </w:r>
      <w:r w:rsidRPr="00D677A8">
        <w:t>. Molecular characterization and phylogenetic analysis of 16S rRNA from a new "</w:t>
      </w:r>
      <w:proofErr w:type="spellStart"/>
      <w:r w:rsidRPr="00D677A8">
        <w:rPr>
          <w:i/>
        </w:rPr>
        <w:t>Candidatus</w:t>
      </w:r>
      <w:proofErr w:type="spellEnd"/>
      <w:r w:rsidRPr="00D677A8">
        <w:t xml:space="preserve"> </w:t>
      </w:r>
      <w:proofErr w:type="spellStart"/>
      <w:r w:rsidRPr="00D677A8">
        <w:t>Liberibacter</w:t>
      </w:r>
      <w:proofErr w:type="spellEnd"/>
      <w:r w:rsidRPr="00D677A8">
        <w:t>" strain associated with zebra chip disease of potato (</w:t>
      </w:r>
      <w:r w:rsidRPr="00D677A8">
        <w:rPr>
          <w:i/>
        </w:rPr>
        <w:t>Solanum tuberosum</w:t>
      </w:r>
      <w:r w:rsidRPr="00D677A8">
        <w:t xml:space="preserve"> l.) and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J. Plant </w:t>
      </w:r>
      <w:proofErr w:type="spellStart"/>
      <w:r w:rsidRPr="00D677A8">
        <w:t>Pathol</w:t>
      </w:r>
      <w:proofErr w:type="spellEnd"/>
      <w:r w:rsidRPr="00D677A8">
        <w:t>. 91: 215–219.</w:t>
      </w:r>
    </w:p>
    <w:p w14:paraId="11F8B01D" w14:textId="77777777" w:rsidR="003B6626" w:rsidRPr="00D677A8" w:rsidRDefault="009D15EB" w:rsidP="007343E2">
      <w:pPr>
        <w:pStyle w:val="Bibliography"/>
        <w:spacing w:line="480" w:lineRule="auto"/>
        <w:ind w:left="720" w:hanging="720"/>
      </w:pPr>
      <w:bookmarkStart w:id="131" w:name="ref-Liu2004"/>
      <w:bookmarkEnd w:id="130"/>
      <w:r w:rsidRPr="006A52AF">
        <w:rPr>
          <w:b/>
        </w:rPr>
        <w:t>Liu, D</w:t>
      </w:r>
      <w:r w:rsidRPr="00D677A8">
        <w:rPr>
          <w:b/>
        </w:rPr>
        <w:t xml:space="preserve">., and J. T. </w:t>
      </w:r>
      <w:proofErr w:type="spellStart"/>
      <w:r w:rsidRPr="00D677A8">
        <w:rPr>
          <w:b/>
        </w:rPr>
        <w:t>Trumble</w:t>
      </w:r>
      <w:proofErr w:type="spellEnd"/>
      <w:r w:rsidRPr="00D677A8">
        <w:t xml:space="preserve">. </w:t>
      </w:r>
      <w:r w:rsidRPr="00D677A8">
        <w:rPr>
          <w:b/>
        </w:rPr>
        <w:t>2004</w:t>
      </w:r>
      <w:r w:rsidRPr="00D677A8">
        <w:t xml:space="preserve">. Tomato psyllid behavioral responses to tomato plant lines and interactions of plant lines with insecticides. J. Econ. </w:t>
      </w:r>
      <w:proofErr w:type="spellStart"/>
      <w:r w:rsidRPr="00D677A8">
        <w:t>Entomol</w:t>
      </w:r>
      <w:proofErr w:type="spellEnd"/>
      <w:r w:rsidRPr="00D677A8">
        <w:t>. 97: 1078–1085.</w:t>
      </w:r>
    </w:p>
    <w:p w14:paraId="11F8B01E" w14:textId="77777777" w:rsidR="003B6626" w:rsidRPr="00D677A8" w:rsidRDefault="009D15EB" w:rsidP="007343E2">
      <w:pPr>
        <w:pStyle w:val="Bibliography"/>
        <w:spacing w:line="480" w:lineRule="auto"/>
        <w:ind w:left="720" w:hanging="720"/>
      </w:pPr>
      <w:bookmarkStart w:id="132" w:name="ref-Marchini2011"/>
      <w:bookmarkEnd w:id="131"/>
      <w:proofErr w:type="spellStart"/>
      <w:r w:rsidRPr="006A52AF">
        <w:rPr>
          <w:b/>
        </w:rPr>
        <w:lastRenderedPageBreak/>
        <w:t>Marchini</w:t>
      </w:r>
      <w:proofErr w:type="spellEnd"/>
      <w:r w:rsidRPr="00D677A8">
        <w:rPr>
          <w:b/>
        </w:rPr>
        <w:t xml:space="preserve">, D., G. D. Bene, R. </w:t>
      </w:r>
      <w:proofErr w:type="spellStart"/>
      <w:r w:rsidRPr="00D677A8">
        <w:rPr>
          <w:b/>
        </w:rPr>
        <w:t>Viscuso</w:t>
      </w:r>
      <w:proofErr w:type="spellEnd"/>
      <w:r w:rsidRPr="00D677A8">
        <w:rPr>
          <w:b/>
        </w:rPr>
        <w:t xml:space="preserve">, and R. </w:t>
      </w:r>
      <w:proofErr w:type="spellStart"/>
      <w:r w:rsidRPr="00D677A8">
        <w:rPr>
          <w:b/>
        </w:rPr>
        <w:t>Dallai</w:t>
      </w:r>
      <w:proofErr w:type="spellEnd"/>
      <w:r w:rsidRPr="00D677A8">
        <w:t xml:space="preserve">. </w:t>
      </w:r>
      <w:r w:rsidRPr="00D677A8">
        <w:rPr>
          <w:b/>
        </w:rPr>
        <w:t>2011</w:t>
      </w:r>
      <w:r w:rsidRPr="00D677A8">
        <w:t xml:space="preserve">. Sperm storage by </w:t>
      </w:r>
      <w:proofErr w:type="spellStart"/>
      <w:r w:rsidRPr="00D677A8">
        <w:t>spermatodoses</w:t>
      </w:r>
      <w:proofErr w:type="spellEnd"/>
      <w:r w:rsidRPr="00D677A8">
        <w:t xml:space="preserve"> in the spermatheca of </w:t>
      </w:r>
      <w:proofErr w:type="spellStart"/>
      <w:r w:rsidRPr="00D677A8">
        <w:rPr>
          <w:i/>
        </w:rPr>
        <w:t>Trioza</w:t>
      </w:r>
      <w:proofErr w:type="spellEnd"/>
      <w:r w:rsidRPr="00D677A8">
        <w:rPr>
          <w:i/>
        </w:rPr>
        <w:t xml:space="preserve"> </w:t>
      </w:r>
      <w:proofErr w:type="spellStart"/>
      <w:r w:rsidRPr="00D677A8">
        <w:rPr>
          <w:i/>
        </w:rPr>
        <w:t>alacris</w:t>
      </w:r>
      <w:proofErr w:type="spellEnd"/>
      <w:r w:rsidRPr="00D677A8">
        <w:t xml:space="preserve"> (Flor, 1861) Hemiptera, </w:t>
      </w:r>
      <w:proofErr w:type="spellStart"/>
      <w:r w:rsidRPr="00D677A8">
        <w:t>Psylloidea</w:t>
      </w:r>
      <w:proofErr w:type="spellEnd"/>
      <w:r w:rsidRPr="00D677A8">
        <w:t xml:space="preserve">, </w:t>
      </w:r>
      <w:proofErr w:type="spellStart"/>
      <w:r w:rsidRPr="00D677A8">
        <w:t>Triozidae</w:t>
      </w:r>
      <w:proofErr w:type="spellEnd"/>
      <w:r w:rsidRPr="00D677A8">
        <w:t xml:space="preserve">: A structural and ultrastructural study. J. </w:t>
      </w:r>
      <w:proofErr w:type="spellStart"/>
      <w:r w:rsidRPr="00D677A8">
        <w:t>Morphol</w:t>
      </w:r>
      <w:proofErr w:type="spellEnd"/>
      <w:r w:rsidRPr="00D677A8">
        <w:t>. 273: 195–210.</w:t>
      </w:r>
    </w:p>
    <w:p w14:paraId="11F8B01F" w14:textId="77777777" w:rsidR="003B6626" w:rsidRPr="00D677A8" w:rsidRDefault="009D15EB" w:rsidP="007343E2">
      <w:pPr>
        <w:pStyle w:val="Bibliography"/>
        <w:spacing w:line="480" w:lineRule="auto"/>
        <w:ind w:left="720" w:hanging="720"/>
      </w:pPr>
      <w:bookmarkStart w:id="133" w:name="ref-Martin2008"/>
      <w:bookmarkEnd w:id="132"/>
      <w:r w:rsidRPr="006A52AF">
        <w:rPr>
          <w:b/>
        </w:rPr>
        <w:t>Martin,</w:t>
      </w:r>
      <w:r w:rsidRPr="00D677A8">
        <w:rPr>
          <w:b/>
        </w:rPr>
        <w:t xml:space="preserve"> N. A.</w:t>
      </w:r>
      <w:r w:rsidRPr="00D677A8">
        <w:t xml:space="preserve"> </w:t>
      </w:r>
      <w:r w:rsidRPr="00D677A8">
        <w:rPr>
          <w:b/>
        </w:rPr>
        <w:t>2008</w:t>
      </w:r>
      <w:r w:rsidRPr="00D677A8">
        <w:t xml:space="preserve">. Host plants of the potato/tomato psyllid: A cautionary tale. The </w:t>
      </w:r>
      <w:proofErr w:type="spellStart"/>
      <w:r w:rsidRPr="00D677A8">
        <w:t>Weta</w:t>
      </w:r>
      <w:proofErr w:type="spellEnd"/>
      <w:r w:rsidRPr="00D677A8">
        <w:t>. 35: 12–16.</w:t>
      </w:r>
    </w:p>
    <w:p w14:paraId="11F8B020" w14:textId="77777777" w:rsidR="003B6626" w:rsidRPr="00D677A8" w:rsidRDefault="009D15EB" w:rsidP="007343E2">
      <w:pPr>
        <w:pStyle w:val="Bibliography"/>
        <w:spacing w:line="480" w:lineRule="auto"/>
        <w:ind w:left="720" w:hanging="720"/>
      </w:pPr>
      <w:bookmarkStart w:id="134" w:name="ref-Marzachi1998"/>
      <w:bookmarkEnd w:id="133"/>
      <w:proofErr w:type="spellStart"/>
      <w:r w:rsidRPr="006A52AF">
        <w:rPr>
          <w:b/>
        </w:rPr>
        <w:t>Marzachi</w:t>
      </w:r>
      <w:proofErr w:type="spellEnd"/>
      <w:r w:rsidRPr="006A52AF">
        <w:rPr>
          <w:b/>
        </w:rPr>
        <w:t>,</w:t>
      </w:r>
      <w:r w:rsidRPr="00D677A8">
        <w:rPr>
          <w:b/>
        </w:rPr>
        <w:t xml:space="preserve"> C., F. </w:t>
      </w:r>
      <w:proofErr w:type="spellStart"/>
      <w:r w:rsidRPr="00D677A8">
        <w:rPr>
          <w:b/>
        </w:rPr>
        <w:t>Beratti</w:t>
      </w:r>
      <w:proofErr w:type="spellEnd"/>
      <w:r w:rsidRPr="00D677A8">
        <w:rPr>
          <w:b/>
        </w:rPr>
        <w:t>, and D. Bosco</w:t>
      </w:r>
      <w:r w:rsidRPr="00D677A8">
        <w:t xml:space="preserve">. </w:t>
      </w:r>
      <w:r w:rsidRPr="00D677A8">
        <w:rPr>
          <w:b/>
        </w:rPr>
        <w:t>1998</w:t>
      </w:r>
      <w:r w:rsidRPr="00D677A8">
        <w:t>. Direct PCR detection of phytoplasmas in experimentally infected insects. Ann. Appl. Biol. 133: 45–54.</w:t>
      </w:r>
    </w:p>
    <w:p w14:paraId="11F8B021" w14:textId="77777777" w:rsidR="003B6626" w:rsidRPr="00D677A8" w:rsidRDefault="009D15EB" w:rsidP="007343E2">
      <w:pPr>
        <w:pStyle w:val="Bibliography"/>
        <w:spacing w:line="480" w:lineRule="auto"/>
        <w:ind w:left="720" w:hanging="720"/>
      </w:pPr>
      <w:bookmarkStart w:id="135" w:name="ref-Mas2014"/>
      <w:bookmarkEnd w:id="134"/>
      <w:r w:rsidRPr="006A52AF">
        <w:rPr>
          <w:b/>
        </w:rPr>
        <w:t>Mas,</w:t>
      </w:r>
      <w:r w:rsidRPr="00D677A8">
        <w:rPr>
          <w:b/>
        </w:rPr>
        <w:t xml:space="preserve"> F., J. </w:t>
      </w:r>
      <w:proofErr w:type="spellStart"/>
      <w:r w:rsidRPr="00D677A8">
        <w:rPr>
          <w:b/>
        </w:rPr>
        <w:t>Vereijssen</w:t>
      </w:r>
      <w:proofErr w:type="spellEnd"/>
      <w:r w:rsidRPr="00D677A8">
        <w:rPr>
          <w:b/>
        </w:rPr>
        <w:t>, and D. M. Suckling</w:t>
      </w:r>
      <w:r w:rsidRPr="00D677A8">
        <w:t xml:space="preserve">. </w:t>
      </w:r>
      <w:r w:rsidRPr="00D677A8">
        <w:rPr>
          <w:b/>
        </w:rPr>
        <w:t>2014</w:t>
      </w:r>
      <w:r w:rsidRPr="00D677A8">
        <w:t xml:space="preserve">. Influence of the pathogen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tomato host plant volatiles and psyllid vector settlement. J. Chem. Ecol. 40: 1197–1202.</w:t>
      </w:r>
    </w:p>
    <w:p w14:paraId="11F8B022" w14:textId="77777777" w:rsidR="003B6626" w:rsidRPr="00D677A8" w:rsidRDefault="009D15EB" w:rsidP="007343E2">
      <w:pPr>
        <w:pStyle w:val="Bibliography"/>
        <w:spacing w:line="480" w:lineRule="auto"/>
        <w:ind w:left="720" w:hanging="720"/>
      </w:pPr>
      <w:bookmarkStart w:id="136" w:name="ref-Mayer2008"/>
      <w:bookmarkEnd w:id="135"/>
      <w:r w:rsidRPr="006A52AF">
        <w:rPr>
          <w:b/>
        </w:rPr>
        <w:t>Mayer,</w:t>
      </w:r>
      <w:r w:rsidRPr="00D677A8">
        <w:rPr>
          <w:b/>
        </w:rPr>
        <w:t xml:space="preserve"> C. J., A. </w:t>
      </w:r>
      <w:proofErr w:type="spellStart"/>
      <w:r w:rsidRPr="00D677A8">
        <w:rPr>
          <w:b/>
        </w:rPr>
        <w:t>Vilcinskas</w:t>
      </w:r>
      <w:proofErr w:type="spellEnd"/>
      <w:r w:rsidRPr="00D677A8">
        <w:rPr>
          <w:b/>
        </w:rPr>
        <w:t>, and J. Gross</w:t>
      </w:r>
      <w:r w:rsidRPr="00D677A8">
        <w:t xml:space="preserve">. </w:t>
      </w:r>
      <w:r w:rsidRPr="00D677A8">
        <w:rPr>
          <w:b/>
        </w:rPr>
        <w:t>2008</w:t>
      </w:r>
      <w:r w:rsidRPr="00D677A8">
        <w:t>. Phytopathogen lures its insect vector by altering host plant odor. J. Chem. Ecol. 34: 1045–1049.</w:t>
      </w:r>
    </w:p>
    <w:p w14:paraId="11F8B023" w14:textId="77777777" w:rsidR="003B6626" w:rsidRPr="00D677A8" w:rsidRDefault="009D15EB" w:rsidP="007343E2">
      <w:pPr>
        <w:pStyle w:val="Bibliography"/>
        <w:spacing w:line="480" w:lineRule="auto"/>
        <w:ind w:left="720" w:hanging="720"/>
      </w:pPr>
      <w:bookmarkStart w:id="137" w:name="ref-Munyaneza2012b"/>
      <w:bookmarkEnd w:id="136"/>
      <w:proofErr w:type="spellStart"/>
      <w:r w:rsidRPr="006A52AF">
        <w:rPr>
          <w:b/>
        </w:rPr>
        <w:t>Munyaneza</w:t>
      </w:r>
      <w:proofErr w:type="spellEnd"/>
      <w:r w:rsidRPr="006A52AF">
        <w:rPr>
          <w:b/>
        </w:rPr>
        <w:t>,</w:t>
      </w:r>
      <w:r w:rsidRPr="00D677A8">
        <w:rPr>
          <w:b/>
        </w:rPr>
        <w:t xml:space="preserve"> J. E.</w:t>
      </w:r>
      <w:r w:rsidRPr="00D677A8">
        <w:t xml:space="preserve"> </w:t>
      </w:r>
      <w:r w:rsidRPr="00D677A8">
        <w:rPr>
          <w:b/>
        </w:rPr>
        <w:t>2012</w:t>
      </w:r>
      <w:r w:rsidRPr="00D677A8">
        <w:t>. Zebra chip disease of potato: Biology, epidemiology, and management. Am. J. Potato Res. 89: 329–350.</w:t>
      </w:r>
    </w:p>
    <w:p w14:paraId="11F8B024" w14:textId="77777777" w:rsidR="003B6626" w:rsidRPr="00D677A8" w:rsidRDefault="009D15EB" w:rsidP="007343E2">
      <w:pPr>
        <w:pStyle w:val="Bibliography"/>
        <w:spacing w:line="480" w:lineRule="auto"/>
        <w:ind w:left="720" w:hanging="720"/>
      </w:pPr>
      <w:bookmarkStart w:id="138" w:name="ref-Munyaneza2011"/>
      <w:bookmarkEnd w:id="137"/>
      <w:proofErr w:type="spellStart"/>
      <w:r w:rsidRPr="006A52AF">
        <w:rPr>
          <w:b/>
        </w:rPr>
        <w:t>Munyaneza</w:t>
      </w:r>
      <w:proofErr w:type="spellEnd"/>
      <w:r w:rsidRPr="00D677A8">
        <w:rPr>
          <w:b/>
        </w:rPr>
        <w:t xml:space="preserve">, J. E., J. L. Buchman, V. G. </w:t>
      </w:r>
      <w:proofErr w:type="spellStart"/>
      <w:r w:rsidRPr="00D677A8">
        <w:rPr>
          <w:b/>
        </w:rPr>
        <w:t>Sengoda</w:t>
      </w:r>
      <w:proofErr w:type="spellEnd"/>
      <w:r w:rsidRPr="00D677A8">
        <w:rPr>
          <w:b/>
        </w:rPr>
        <w:t>, T. W. Fisher, and C. C. Pearson</w:t>
      </w:r>
      <w:r w:rsidRPr="00D677A8">
        <w:t xml:space="preserve">. </w:t>
      </w:r>
      <w:r w:rsidRPr="00D677A8">
        <w:rPr>
          <w:b/>
        </w:rPr>
        <w:t>2011</w:t>
      </w:r>
      <w:r w:rsidRPr="00D677A8">
        <w:t>. Susceptibility of selected potato varieties to zebra chip potato disease. Am. J. Potato Res. 88: 435–440.</w:t>
      </w:r>
    </w:p>
    <w:p w14:paraId="11F8B025" w14:textId="77777777" w:rsidR="003B6626" w:rsidRPr="00D677A8" w:rsidRDefault="009D15EB" w:rsidP="007343E2">
      <w:pPr>
        <w:pStyle w:val="Bibliography"/>
        <w:spacing w:line="480" w:lineRule="auto"/>
        <w:ind w:left="720" w:hanging="720"/>
      </w:pPr>
      <w:bookmarkStart w:id="139" w:name="ref-Munyaneza2008"/>
      <w:bookmarkEnd w:id="138"/>
      <w:proofErr w:type="spellStart"/>
      <w:r w:rsidRPr="006A52AF">
        <w:rPr>
          <w:b/>
        </w:rPr>
        <w:t>Munyaneza</w:t>
      </w:r>
      <w:proofErr w:type="spellEnd"/>
      <w:r w:rsidRPr="006A52AF">
        <w:rPr>
          <w:b/>
        </w:rPr>
        <w:t>,</w:t>
      </w:r>
      <w:r w:rsidRPr="00D677A8">
        <w:rPr>
          <w:b/>
        </w:rPr>
        <w:t xml:space="preserve"> J. E., J. L. Buchman, J. E. Upton, J. A. Goolsby, J. M. </w:t>
      </w:r>
      <w:proofErr w:type="spellStart"/>
      <w:r w:rsidRPr="00D677A8">
        <w:rPr>
          <w:b/>
        </w:rPr>
        <w:t>Crosslin</w:t>
      </w:r>
      <w:proofErr w:type="spellEnd"/>
      <w:r w:rsidRPr="00D677A8">
        <w:rPr>
          <w:b/>
        </w:rPr>
        <w:t xml:space="preserve">, G. Bester, G. P. Miles, and V. G. </w:t>
      </w:r>
      <w:proofErr w:type="spellStart"/>
      <w:r w:rsidRPr="00D677A8">
        <w:rPr>
          <w:b/>
        </w:rPr>
        <w:t>Sengoda</w:t>
      </w:r>
      <w:proofErr w:type="spellEnd"/>
      <w:r w:rsidRPr="00D677A8">
        <w:t xml:space="preserve">. </w:t>
      </w:r>
      <w:r w:rsidRPr="00D677A8">
        <w:rPr>
          <w:b/>
        </w:rPr>
        <w:t>2008</w:t>
      </w:r>
      <w:r w:rsidRPr="00D677A8">
        <w:t xml:space="preserve">. Main content area impact of different potato </w:t>
      </w:r>
      <w:r w:rsidRPr="00D677A8">
        <w:lastRenderedPageBreak/>
        <w:t>psyllid populations on zebra chip disease incidence, severity, and potato yield. Subtropical plant science. 60: 27–37.</w:t>
      </w:r>
    </w:p>
    <w:p w14:paraId="11F8B026" w14:textId="77777777" w:rsidR="003B6626" w:rsidRPr="009F1389" w:rsidRDefault="009D15EB" w:rsidP="007343E2">
      <w:pPr>
        <w:pStyle w:val="Bibliography"/>
        <w:spacing w:line="480" w:lineRule="auto"/>
        <w:ind w:left="720" w:hanging="720"/>
      </w:pPr>
      <w:bookmarkStart w:id="140" w:name="ref-Munyaneza2007a"/>
      <w:bookmarkEnd w:id="139"/>
      <w:proofErr w:type="spellStart"/>
      <w:r w:rsidRPr="006A52AF">
        <w:rPr>
          <w:b/>
        </w:rPr>
        <w:t>Munyaneza</w:t>
      </w:r>
      <w:proofErr w:type="spellEnd"/>
      <w:r w:rsidRPr="00D677A8">
        <w:rPr>
          <w:b/>
        </w:rPr>
        <w:t xml:space="preserve">, J. E., J. M. </w:t>
      </w:r>
      <w:proofErr w:type="spellStart"/>
      <w:r w:rsidRPr="00D677A8">
        <w:rPr>
          <w:b/>
        </w:rPr>
        <w:t>Crosslin</w:t>
      </w:r>
      <w:proofErr w:type="spellEnd"/>
      <w:r w:rsidRPr="00D677A8">
        <w:rPr>
          <w:b/>
        </w:rPr>
        <w:t>, and J. E. Upton</w:t>
      </w:r>
      <w:r w:rsidRPr="00D677A8">
        <w:t xml:space="preserve">. </w:t>
      </w:r>
      <w:r w:rsidRPr="00D677A8">
        <w:rPr>
          <w:b/>
        </w:rPr>
        <w:t>2007</w:t>
      </w:r>
      <w:r w:rsidRPr="00D677A8">
        <w:t xml:space="preserve">. Association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with ’zebra chip,’ a new potato disease in southwestern United States and Mexico. </w:t>
      </w:r>
      <w:r w:rsidRPr="009F1389">
        <w:t xml:space="preserve">J. Econ. </w:t>
      </w:r>
      <w:proofErr w:type="spellStart"/>
      <w:r w:rsidRPr="00273667">
        <w:t>Entomol</w:t>
      </w:r>
      <w:proofErr w:type="spellEnd"/>
      <w:r w:rsidRPr="00273667">
        <w:t xml:space="preserve">. </w:t>
      </w:r>
      <w:r w:rsidRPr="009F1389">
        <w:t>100: 656–663.</w:t>
      </w:r>
    </w:p>
    <w:p w14:paraId="11F8B028" w14:textId="77777777" w:rsidR="003B6626" w:rsidRPr="00D677A8" w:rsidRDefault="009D15EB" w:rsidP="007343E2">
      <w:pPr>
        <w:pStyle w:val="Bibliography"/>
        <w:spacing w:line="480" w:lineRule="auto"/>
        <w:ind w:left="720" w:hanging="720"/>
      </w:pPr>
      <w:bookmarkStart w:id="141" w:name="ref-Murphy2012"/>
      <w:bookmarkEnd w:id="140"/>
      <w:r w:rsidRPr="006A52AF">
        <w:rPr>
          <w:b/>
        </w:rPr>
        <w:t>Murphy</w:t>
      </w:r>
      <w:r w:rsidRPr="00D677A8">
        <w:rPr>
          <w:b/>
        </w:rPr>
        <w:t xml:space="preserve">, A. F., S. I. </w:t>
      </w:r>
      <w:proofErr w:type="spellStart"/>
      <w:r w:rsidRPr="00D677A8">
        <w:rPr>
          <w:b/>
        </w:rPr>
        <w:t>Rondon</w:t>
      </w:r>
      <w:proofErr w:type="spellEnd"/>
      <w:r w:rsidRPr="00D677A8">
        <w:rPr>
          <w:b/>
        </w:rPr>
        <w:t>, and A. S. Jensen</w:t>
      </w:r>
      <w:r w:rsidRPr="00D677A8">
        <w:t xml:space="preserve">. </w:t>
      </w:r>
      <w:r w:rsidRPr="00D677A8">
        <w:rPr>
          <w:b/>
        </w:rPr>
        <w:t>2012</w:t>
      </w:r>
      <w:r w:rsidRPr="00D677A8">
        <w:t xml:space="preserve">. First report of potato psyllids,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overwintering in the Pacific Northwest. Am. J. Potato Res. 90: 294–296.</w:t>
      </w:r>
    </w:p>
    <w:p w14:paraId="11F8B029" w14:textId="77777777" w:rsidR="003B6626" w:rsidRPr="00D677A8" w:rsidRDefault="009D15EB" w:rsidP="007343E2">
      <w:pPr>
        <w:pStyle w:val="Bibliography"/>
        <w:spacing w:line="480" w:lineRule="auto"/>
        <w:ind w:left="720" w:hanging="720"/>
      </w:pPr>
      <w:bookmarkStart w:id="142" w:name="ref-Mustafa2015b"/>
      <w:bookmarkEnd w:id="141"/>
      <w:r w:rsidRPr="006A52AF">
        <w:rPr>
          <w:b/>
        </w:rPr>
        <w:t>Mustafa, T</w:t>
      </w:r>
      <w:r w:rsidRPr="00D677A8">
        <w:rPr>
          <w:b/>
        </w:rPr>
        <w:t xml:space="preserve">., D. R. Horton, W. R. Cooper, K. D. Swisher, R. S. Zack, H. R. </w:t>
      </w:r>
      <w:proofErr w:type="spellStart"/>
      <w:r w:rsidRPr="00D677A8">
        <w:rPr>
          <w:b/>
        </w:rPr>
        <w:t>Pappu</w:t>
      </w:r>
      <w:proofErr w:type="spellEnd"/>
      <w:r w:rsidRPr="00D677A8">
        <w:rPr>
          <w:b/>
        </w:rPr>
        <w:t xml:space="preserve">, and J. E. </w:t>
      </w:r>
      <w:proofErr w:type="spellStart"/>
      <w:r w:rsidRPr="00D677A8">
        <w:rPr>
          <w:b/>
        </w:rPr>
        <w:t>Munyaneza</w:t>
      </w:r>
      <w:proofErr w:type="spellEnd"/>
      <w:r w:rsidRPr="00D677A8">
        <w:t xml:space="preserve">. </w:t>
      </w:r>
      <w:r w:rsidRPr="00D677A8">
        <w:rPr>
          <w:b/>
        </w:rPr>
        <w:t>2015</w:t>
      </w:r>
      <w:r w:rsidRPr="00D677A8">
        <w:t>. Use of electrical penetration graph technology to examine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to potato by three haplotypes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w:t>
      </w:r>
      <w:proofErr w:type="spellStart"/>
      <w:r w:rsidRPr="00D677A8">
        <w:t>PLoS</w:t>
      </w:r>
      <w:proofErr w:type="spellEnd"/>
      <w:r w:rsidRPr="00D677A8">
        <w:t xml:space="preserve"> ONE. 10: e0138946.</w:t>
      </w:r>
    </w:p>
    <w:p w14:paraId="11F8B02A" w14:textId="73728423" w:rsidR="003B6626" w:rsidRPr="00D677A8" w:rsidRDefault="009D15EB" w:rsidP="007343E2">
      <w:pPr>
        <w:pStyle w:val="Bibliography"/>
        <w:spacing w:line="480" w:lineRule="auto"/>
        <w:ind w:left="720" w:hanging="720"/>
      </w:pPr>
      <w:bookmarkStart w:id="143" w:name="ref-Nachappa2012a"/>
      <w:bookmarkEnd w:id="142"/>
      <w:proofErr w:type="spellStart"/>
      <w:r w:rsidRPr="006A52AF">
        <w:rPr>
          <w:b/>
        </w:rPr>
        <w:t>Nachappa</w:t>
      </w:r>
      <w:proofErr w:type="spellEnd"/>
      <w:r w:rsidRPr="006A52AF">
        <w:rPr>
          <w:b/>
        </w:rPr>
        <w:t>,</w:t>
      </w:r>
      <w:r w:rsidRPr="00D677A8">
        <w:rPr>
          <w:b/>
        </w:rPr>
        <w:t xml:space="preserve"> P., J. Levy, and C. </w:t>
      </w:r>
      <w:proofErr w:type="spellStart"/>
      <w:r w:rsidRPr="00D677A8">
        <w:rPr>
          <w:b/>
        </w:rPr>
        <w:t>Tamborindeguy</w:t>
      </w:r>
      <w:proofErr w:type="spellEnd"/>
      <w:r w:rsidRPr="00D677A8">
        <w:t xml:space="preserve">. </w:t>
      </w:r>
      <w:r w:rsidRPr="00D677A8">
        <w:rPr>
          <w:b/>
        </w:rPr>
        <w:t>2012</w:t>
      </w:r>
      <w:r w:rsidR="00435C96">
        <w:rPr>
          <w:b/>
        </w:rPr>
        <w:t>a</w:t>
      </w:r>
      <w:r w:rsidRPr="00D677A8">
        <w:t xml:space="preserve">. Transcriptome analyses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adults in response to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Mol. Genet. Genomics. 287: 803–817.</w:t>
      </w:r>
    </w:p>
    <w:p w14:paraId="11F8B02B" w14:textId="2D4D9966" w:rsidR="003B6626" w:rsidRPr="00D677A8" w:rsidRDefault="009D15EB" w:rsidP="007343E2">
      <w:pPr>
        <w:pStyle w:val="Bibliography"/>
        <w:spacing w:line="480" w:lineRule="auto"/>
        <w:ind w:left="720" w:hanging="720"/>
      </w:pPr>
      <w:bookmarkStart w:id="144" w:name="ref-Nachappa2012"/>
      <w:bookmarkEnd w:id="143"/>
      <w:proofErr w:type="spellStart"/>
      <w:r w:rsidRPr="006A52AF">
        <w:rPr>
          <w:b/>
        </w:rPr>
        <w:t>Nachappa</w:t>
      </w:r>
      <w:proofErr w:type="spellEnd"/>
      <w:r w:rsidRPr="00D677A8">
        <w:rPr>
          <w:b/>
        </w:rPr>
        <w:t xml:space="preserve">, P., A. A. Shapiro, and C. </w:t>
      </w:r>
      <w:proofErr w:type="spellStart"/>
      <w:r w:rsidRPr="00D677A8">
        <w:rPr>
          <w:b/>
        </w:rPr>
        <w:t>Tamborindeguy</w:t>
      </w:r>
      <w:proofErr w:type="spellEnd"/>
      <w:r w:rsidRPr="00D677A8">
        <w:t xml:space="preserve">. </w:t>
      </w:r>
      <w:r w:rsidRPr="00D677A8">
        <w:rPr>
          <w:b/>
        </w:rPr>
        <w:t>2012</w:t>
      </w:r>
      <w:r w:rsidR="00435C96">
        <w:rPr>
          <w:b/>
        </w:rPr>
        <w:t>b</w:t>
      </w:r>
      <w:r w:rsidRPr="00D677A8">
        <w:t>. Effect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fitness of its insect vector,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on tomato. Phytopathology. 102: 41–46.</w:t>
      </w:r>
    </w:p>
    <w:p w14:paraId="11F8B02C" w14:textId="7060005D" w:rsidR="003B6626" w:rsidRPr="00D677A8" w:rsidRDefault="009D15EB" w:rsidP="007343E2">
      <w:pPr>
        <w:pStyle w:val="Bibliography"/>
        <w:spacing w:line="480" w:lineRule="auto"/>
        <w:ind w:left="720" w:hanging="720"/>
      </w:pPr>
      <w:bookmarkStart w:id="145" w:name="ref-Nachappa2014"/>
      <w:bookmarkEnd w:id="144"/>
      <w:proofErr w:type="spellStart"/>
      <w:r w:rsidRPr="006A52AF">
        <w:rPr>
          <w:b/>
        </w:rPr>
        <w:lastRenderedPageBreak/>
        <w:t>Nachappa</w:t>
      </w:r>
      <w:proofErr w:type="spellEnd"/>
      <w:r w:rsidRPr="006A52AF">
        <w:rPr>
          <w:b/>
        </w:rPr>
        <w:t>,</w:t>
      </w:r>
      <w:r w:rsidRPr="00D677A8">
        <w:rPr>
          <w:b/>
        </w:rPr>
        <w:t xml:space="preserve"> P.</w:t>
      </w:r>
      <w:ins w:id="146" w:author="Author">
        <w:r w:rsidR="00C65D20">
          <w:rPr>
            <w:b/>
          </w:rPr>
          <w:t>,</w:t>
        </w:r>
      </w:ins>
      <w:r w:rsidRPr="00D677A8">
        <w:rPr>
          <w:b/>
        </w:rPr>
        <w:t xml:space="preserve"> J. Levy, E. Pierson, and C. </w:t>
      </w:r>
      <w:proofErr w:type="spellStart"/>
      <w:r w:rsidRPr="00D677A8">
        <w:rPr>
          <w:b/>
        </w:rPr>
        <w:t>Tamborindeguy</w:t>
      </w:r>
      <w:proofErr w:type="spellEnd"/>
      <w:r w:rsidRPr="00D677A8">
        <w:t xml:space="preserve">. </w:t>
      </w:r>
      <w:r w:rsidRPr="00D677A8">
        <w:rPr>
          <w:b/>
        </w:rPr>
        <w:t>2014</w:t>
      </w:r>
      <w:r w:rsidRPr="00D677A8">
        <w:t>. Correlation between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levels and fecundity in its psyllid vector. J. </w:t>
      </w:r>
      <w:proofErr w:type="spellStart"/>
      <w:r w:rsidRPr="00D677A8">
        <w:t>Invertebr</w:t>
      </w:r>
      <w:proofErr w:type="spellEnd"/>
      <w:r w:rsidRPr="00D677A8">
        <w:t xml:space="preserve">. </w:t>
      </w:r>
      <w:proofErr w:type="spellStart"/>
      <w:r w:rsidRPr="00D677A8">
        <w:t>Pathol</w:t>
      </w:r>
      <w:proofErr w:type="spellEnd"/>
      <w:r w:rsidRPr="00D677A8">
        <w:t>. 115: 55–61.</w:t>
      </w:r>
    </w:p>
    <w:p w14:paraId="11F8B02D" w14:textId="77777777" w:rsidR="003B6626" w:rsidRPr="00D677A8" w:rsidRDefault="009D15EB" w:rsidP="007343E2">
      <w:pPr>
        <w:pStyle w:val="Bibliography"/>
        <w:spacing w:line="480" w:lineRule="auto"/>
        <w:ind w:left="720" w:hanging="720"/>
      </w:pPr>
      <w:bookmarkStart w:id="147" w:name="ref-NASSNorthwestRegionalFieldOffice2017"/>
      <w:bookmarkEnd w:id="145"/>
      <w:r w:rsidRPr="006A52AF">
        <w:rPr>
          <w:b/>
        </w:rPr>
        <w:t>NASS</w:t>
      </w:r>
      <w:r w:rsidRPr="00D677A8">
        <w:rPr>
          <w:b/>
        </w:rPr>
        <w:t xml:space="preserve"> Northwest Regional Field Office, U. S. D. A.</w:t>
      </w:r>
      <w:r w:rsidRPr="00D677A8">
        <w:t xml:space="preserve"> </w:t>
      </w:r>
      <w:r w:rsidRPr="00D677A8">
        <w:rPr>
          <w:b/>
        </w:rPr>
        <w:t>2017</w:t>
      </w:r>
      <w:r w:rsidRPr="00D677A8">
        <w:t>. Potato size and grade summary – 2017 crop. United States Department of Agriculture - National Agricultural Statistics Service.</w:t>
      </w:r>
    </w:p>
    <w:p w14:paraId="11F8B02E" w14:textId="77777777" w:rsidR="003B6626" w:rsidRPr="00D677A8" w:rsidRDefault="009D15EB" w:rsidP="007343E2">
      <w:pPr>
        <w:pStyle w:val="Bibliography"/>
        <w:spacing w:line="480" w:lineRule="auto"/>
        <w:ind w:left="720" w:hanging="720"/>
      </w:pPr>
      <w:bookmarkStart w:id="148" w:name="ref-Navarre2009"/>
      <w:bookmarkEnd w:id="147"/>
      <w:r w:rsidRPr="006A52AF">
        <w:rPr>
          <w:b/>
        </w:rPr>
        <w:t>Navarre,</w:t>
      </w:r>
      <w:r w:rsidRPr="00D677A8">
        <w:rPr>
          <w:b/>
        </w:rPr>
        <w:t xml:space="preserve"> D. A., R. Shakya, J. Holden, and J. M. </w:t>
      </w:r>
      <w:proofErr w:type="spellStart"/>
      <w:r w:rsidRPr="00D677A8">
        <w:rPr>
          <w:b/>
        </w:rPr>
        <w:t>Crosslin</w:t>
      </w:r>
      <w:proofErr w:type="spellEnd"/>
      <w:r w:rsidRPr="00D677A8">
        <w:t xml:space="preserve">. </w:t>
      </w:r>
      <w:r w:rsidRPr="00D677A8">
        <w:rPr>
          <w:b/>
        </w:rPr>
        <w:t>2009</w:t>
      </w:r>
      <w:r w:rsidRPr="00D677A8">
        <w:t>. LC-MS analysis of phenolic compounds in tubers showing zebra chip symptoms. Am. J. Potato Res. 86: 88–95.</w:t>
      </w:r>
    </w:p>
    <w:p w14:paraId="11F8B02F" w14:textId="77777777" w:rsidR="003B6626" w:rsidRPr="00D677A8" w:rsidRDefault="009D15EB" w:rsidP="007343E2">
      <w:pPr>
        <w:pStyle w:val="Bibliography"/>
        <w:spacing w:line="480" w:lineRule="auto"/>
        <w:ind w:left="720" w:hanging="720"/>
      </w:pPr>
      <w:bookmarkStart w:id="149" w:name="ref-Patt2011"/>
      <w:bookmarkEnd w:id="148"/>
      <w:proofErr w:type="spellStart"/>
      <w:r w:rsidRPr="006A52AF">
        <w:rPr>
          <w:b/>
        </w:rPr>
        <w:t>Patt</w:t>
      </w:r>
      <w:proofErr w:type="spellEnd"/>
      <w:r w:rsidRPr="006A52AF">
        <w:rPr>
          <w:b/>
        </w:rPr>
        <w:t>,</w:t>
      </w:r>
      <w:r w:rsidRPr="00D677A8">
        <w:rPr>
          <w:b/>
        </w:rPr>
        <w:t xml:space="preserve"> J. M., W. G. Meikle, A. </w:t>
      </w:r>
      <w:proofErr w:type="spellStart"/>
      <w:r w:rsidRPr="00D677A8">
        <w:rPr>
          <w:b/>
        </w:rPr>
        <w:t>Mafra-Neto</w:t>
      </w:r>
      <w:proofErr w:type="spellEnd"/>
      <w:r w:rsidRPr="00D677A8">
        <w:rPr>
          <w:b/>
        </w:rPr>
        <w:t xml:space="preserve">, M. </w:t>
      </w:r>
      <w:proofErr w:type="spellStart"/>
      <w:r w:rsidRPr="00D677A8">
        <w:rPr>
          <w:b/>
        </w:rPr>
        <w:t>Sétamou</w:t>
      </w:r>
      <w:proofErr w:type="spellEnd"/>
      <w:r w:rsidRPr="00D677A8">
        <w:rPr>
          <w:b/>
        </w:rPr>
        <w:t>, R. Mangan, C. Yang, N. Malik, and J. J. Adamczyk</w:t>
      </w:r>
      <w:r w:rsidRPr="00D677A8">
        <w:t xml:space="preserve">. </w:t>
      </w:r>
      <w:r w:rsidRPr="00D677A8">
        <w:rPr>
          <w:b/>
        </w:rPr>
        <w:t>2011</w:t>
      </w:r>
      <w:r w:rsidRPr="00D677A8">
        <w:t xml:space="preserve">. Multimodal cues drive host-plant assessment in </w:t>
      </w:r>
      <w:proofErr w:type="spellStart"/>
      <w:r w:rsidRPr="00D677A8">
        <w:t>asian</w:t>
      </w:r>
      <w:proofErr w:type="spellEnd"/>
      <w:r w:rsidRPr="00D677A8">
        <w:t xml:space="preserve"> citrus psyllid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Environ. </w:t>
      </w:r>
      <w:proofErr w:type="spellStart"/>
      <w:r w:rsidRPr="00D677A8">
        <w:t>Entomol</w:t>
      </w:r>
      <w:proofErr w:type="spellEnd"/>
      <w:r w:rsidRPr="00D677A8">
        <w:t>. 40: 1494–1502.</w:t>
      </w:r>
    </w:p>
    <w:p w14:paraId="11F8B030" w14:textId="77777777" w:rsidR="003B6626" w:rsidRPr="00D677A8" w:rsidRDefault="009D15EB" w:rsidP="007343E2">
      <w:pPr>
        <w:pStyle w:val="Bibliography"/>
        <w:spacing w:line="480" w:lineRule="auto"/>
        <w:ind w:left="720" w:hanging="720"/>
      </w:pPr>
      <w:bookmarkStart w:id="150" w:name="ref-Pfeiffer1983"/>
      <w:bookmarkEnd w:id="149"/>
      <w:r w:rsidRPr="006A52AF">
        <w:rPr>
          <w:b/>
        </w:rPr>
        <w:t>Pfeiffer, D. G</w:t>
      </w:r>
      <w:r w:rsidRPr="00D677A8">
        <w:rPr>
          <w:b/>
        </w:rPr>
        <w:t xml:space="preserve">., and E. C. </w:t>
      </w:r>
      <w:proofErr w:type="spellStart"/>
      <w:r w:rsidRPr="00D677A8">
        <w:rPr>
          <w:b/>
        </w:rPr>
        <w:t>Burts</w:t>
      </w:r>
      <w:proofErr w:type="spellEnd"/>
      <w:r w:rsidRPr="00D677A8">
        <w:t xml:space="preserve">. </w:t>
      </w:r>
      <w:r w:rsidRPr="00D677A8">
        <w:rPr>
          <w:b/>
        </w:rPr>
        <w:t>1983</w:t>
      </w:r>
      <w:r w:rsidRPr="00D677A8">
        <w:t>. Effect of tree fertilization on numbers and development of pear psylla (</w:t>
      </w:r>
      <w:proofErr w:type="spellStart"/>
      <w:r w:rsidRPr="00D677A8">
        <w:t>Homoptera</w:t>
      </w:r>
      <w:proofErr w:type="spellEnd"/>
      <w:r w:rsidRPr="00D677A8">
        <w:t xml:space="preserve">: Psyllidae) and on fruit damage. Environ. </w:t>
      </w:r>
      <w:proofErr w:type="spellStart"/>
      <w:r w:rsidRPr="00D677A8">
        <w:t>Entomol</w:t>
      </w:r>
      <w:proofErr w:type="spellEnd"/>
      <w:r w:rsidRPr="00D677A8">
        <w:t>. 12: 895–901.</w:t>
      </w:r>
    </w:p>
    <w:p w14:paraId="11F8B031" w14:textId="77777777" w:rsidR="003B6626" w:rsidRPr="00D677A8" w:rsidRDefault="009D15EB" w:rsidP="007343E2">
      <w:pPr>
        <w:pStyle w:val="Bibliography"/>
        <w:spacing w:line="480" w:lineRule="auto"/>
        <w:ind w:left="720" w:hanging="720"/>
      </w:pPr>
      <w:bookmarkStart w:id="151" w:name="ref-Pfeiffer1984"/>
      <w:bookmarkEnd w:id="150"/>
      <w:r w:rsidRPr="006A52AF">
        <w:rPr>
          <w:b/>
        </w:rPr>
        <w:t>Pfeiffer, D. G</w:t>
      </w:r>
      <w:r w:rsidRPr="00D677A8">
        <w:rPr>
          <w:b/>
        </w:rPr>
        <w:t xml:space="preserve">., and E. C. </w:t>
      </w:r>
      <w:proofErr w:type="spellStart"/>
      <w:r w:rsidRPr="00D677A8">
        <w:rPr>
          <w:b/>
        </w:rPr>
        <w:t>Burts</w:t>
      </w:r>
      <w:proofErr w:type="spellEnd"/>
      <w:r w:rsidRPr="00D677A8">
        <w:t xml:space="preserve">. </w:t>
      </w:r>
      <w:r w:rsidRPr="00D677A8">
        <w:rPr>
          <w:b/>
        </w:rPr>
        <w:t>1984</w:t>
      </w:r>
      <w:r w:rsidRPr="00D677A8">
        <w:t>. Effect of tree fertilization on protein and free amino acid content and feeding rate of pear psylla (</w:t>
      </w:r>
      <w:proofErr w:type="spellStart"/>
      <w:r w:rsidRPr="00D677A8">
        <w:t>Homoptera</w:t>
      </w:r>
      <w:proofErr w:type="spellEnd"/>
      <w:r w:rsidRPr="00D677A8">
        <w:t xml:space="preserve">: Psyllidae). Environ. </w:t>
      </w:r>
      <w:proofErr w:type="spellStart"/>
      <w:r w:rsidRPr="00D677A8">
        <w:t>Entomol</w:t>
      </w:r>
      <w:proofErr w:type="spellEnd"/>
      <w:r w:rsidRPr="00D677A8">
        <w:t>. 13: 1487–1490.</w:t>
      </w:r>
    </w:p>
    <w:p w14:paraId="11F8B032" w14:textId="2B6A0A75" w:rsidR="003B6626" w:rsidRPr="00D677A8" w:rsidRDefault="009D15EB" w:rsidP="007343E2">
      <w:pPr>
        <w:pStyle w:val="Bibliography"/>
        <w:spacing w:line="480" w:lineRule="auto"/>
        <w:ind w:left="720" w:hanging="720"/>
      </w:pPr>
      <w:bookmarkStart w:id="152" w:name="ref-Prager2014a"/>
      <w:bookmarkEnd w:id="151"/>
      <w:r w:rsidRPr="00D677A8">
        <w:rPr>
          <w:b/>
        </w:rPr>
        <w:t xml:space="preserve">Prager, S. M., I. Esquivel, and J. T. </w:t>
      </w:r>
      <w:proofErr w:type="spellStart"/>
      <w:r w:rsidRPr="00D677A8">
        <w:rPr>
          <w:b/>
        </w:rPr>
        <w:t>Trumble</w:t>
      </w:r>
      <w:proofErr w:type="spellEnd"/>
      <w:r w:rsidRPr="00D677A8">
        <w:t xml:space="preserve">. </w:t>
      </w:r>
      <w:r w:rsidRPr="00D677A8">
        <w:rPr>
          <w:b/>
        </w:rPr>
        <w:t>2014</w:t>
      </w:r>
      <w:r w:rsidR="00F50F56">
        <w:rPr>
          <w:b/>
        </w:rPr>
        <w:t>a</w:t>
      </w:r>
      <w:r w:rsidRPr="00D677A8">
        <w:t xml:space="preserve">. Factors influencing host plant choice and larval performance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PLoS</w:t>
      </w:r>
      <w:proofErr w:type="spellEnd"/>
      <w:r w:rsidRPr="00D677A8">
        <w:t xml:space="preserve"> ONE. 9: e94047.</w:t>
      </w:r>
    </w:p>
    <w:p w14:paraId="11F8B033" w14:textId="77F956F5" w:rsidR="003B6626" w:rsidRPr="00D677A8" w:rsidRDefault="009D15EB" w:rsidP="007343E2">
      <w:pPr>
        <w:pStyle w:val="Bibliography"/>
        <w:spacing w:line="480" w:lineRule="auto"/>
        <w:ind w:left="720" w:hanging="720"/>
      </w:pPr>
      <w:bookmarkStart w:id="153" w:name="ref-Prager2014b"/>
      <w:bookmarkEnd w:id="152"/>
      <w:r w:rsidRPr="00D677A8">
        <w:rPr>
          <w:b/>
        </w:rPr>
        <w:lastRenderedPageBreak/>
        <w:t xml:space="preserve">Prager, S. M., O. M. Lewis, J. </w:t>
      </w:r>
      <w:proofErr w:type="spellStart"/>
      <w:r w:rsidRPr="00D677A8">
        <w:rPr>
          <w:b/>
        </w:rPr>
        <w:t>Michels</w:t>
      </w:r>
      <w:proofErr w:type="spellEnd"/>
      <w:r w:rsidRPr="00D677A8">
        <w:rPr>
          <w:b/>
        </w:rPr>
        <w:t>, and C. Nansen</w:t>
      </w:r>
      <w:r w:rsidRPr="00D677A8">
        <w:t xml:space="preserve">. </w:t>
      </w:r>
      <w:r w:rsidRPr="00D677A8">
        <w:rPr>
          <w:b/>
        </w:rPr>
        <w:t>2014</w:t>
      </w:r>
      <w:r w:rsidR="00F50F56">
        <w:rPr>
          <w:b/>
        </w:rPr>
        <w:t>b</w:t>
      </w:r>
      <w:r w:rsidRPr="00D677A8">
        <w:t xml:space="preserve">. The influence of maturity and variety of potato plants on oviposition and probing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Environ. </w:t>
      </w:r>
      <w:proofErr w:type="spellStart"/>
      <w:r w:rsidRPr="00D677A8">
        <w:t>Entomol</w:t>
      </w:r>
      <w:proofErr w:type="spellEnd"/>
      <w:r w:rsidRPr="00D677A8">
        <w:t>. 43: 402–409.</w:t>
      </w:r>
    </w:p>
    <w:p w14:paraId="11F8B034" w14:textId="77777777" w:rsidR="003B6626" w:rsidRPr="00D677A8" w:rsidRDefault="009D15EB" w:rsidP="007343E2">
      <w:pPr>
        <w:pStyle w:val="Bibliography"/>
        <w:spacing w:line="480" w:lineRule="auto"/>
        <w:ind w:left="720" w:hanging="720"/>
      </w:pPr>
      <w:bookmarkStart w:id="154" w:name="ref-Prager2013"/>
      <w:bookmarkEnd w:id="153"/>
      <w:r w:rsidRPr="00116522">
        <w:rPr>
          <w:b/>
        </w:rPr>
        <w:t>Prager</w:t>
      </w:r>
      <w:r w:rsidRPr="00D677A8">
        <w:rPr>
          <w:b/>
        </w:rPr>
        <w:t xml:space="preserve">, S. M., B. </w:t>
      </w:r>
      <w:proofErr w:type="spellStart"/>
      <w:r w:rsidRPr="00D677A8">
        <w:rPr>
          <w:b/>
        </w:rPr>
        <w:t>Vindiola</w:t>
      </w:r>
      <w:proofErr w:type="spellEnd"/>
      <w:r w:rsidRPr="00D677A8">
        <w:rPr>
          <w:b/>
        </w:rPr>
        <w:t xml:space="preserve">, G. S. </w:t>
      </w:r>
      <w:proofErr w:type="spellStart"/>
      <w:r w:rsidRPr="00D677A8">
        <w:rPr>
          <w:b/>
        </w:rPr>
        <w:t>Kund</w:t>
      </w:r>
      <w:proofErr w:type="spellEnd"/>
      <w:r w:rsidRPr="00D677A8">
        <w:rPr>
          <w:b/>
        </w:rPr>
        <w:t xml:space="preserve">, F. J. Byrne, and J. T. </w:t>
      </w:r>
      <w:proofErr w:type="spellStart"/>
      <w:r w:rsidRPr="00D677A8">
        <w:rPr>
          <w:b/>
        </w:rPr>
        <w:t>Trumble</w:t>
      </w:r>
      <w:proofErr w:type="spellEnd"/>
      <w:r w:rsidRPr="00D677A8">
        <w:t xml:space="preserve">. </w:t>
      </w:r>
      <w:r w:rsidRPr="00D677A8">
        <w:rPr>
          <w:b/>
        </w:rPr>
        <w:t>2013</w:t>
      </w:r>
      <w:r w:rsidRPr="00D677A8">
        <w:t xml:space="preserve">. Considerations for the use of neonicotinoid pesticides in management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Šulk</w:t>
      </w:r>
      <w:proofErr w:type="spellEnd"/>
      <w:r w:rsidRPr="00D677A8">
        <w:t xml:space="preserve">) (Hemiptera: </w:t>
      </w:r>
      <w:proofErr w:type="spellStart"/>
      <w:r w:rsidRPr="00D677A8">
        <w:t>Triozidae</w:t>
      </w:r>
      <w:proofErr w:type="spellEnd"/>
      <w:r w:rsidRPr="00D677A8">
        <w:t>). Crop Prot. 54: 84–91.</w:t>
      </w:r>
    </w:p>
    <w:p w14:paraId="11F8B035" w14:textId="77777777" w:rsidR="003B6626" w:rsidRPr="00D677A8" w:rsidRDefault="009D15EB" w:rsidP="007343E2">
      <w:pPr>
        <w:pStyle w:val="Bibliography"/>
        <w:spacing w:line="480" w:lineRule="auto"/>
        <w:ind w:left="720" w:hanging="720"/>
      </w:pPr>
      <w:bookmarkStart w:id="155" w:name="ref-Prager2017"/>
      <w:bookmarkEnd w:id="154"/>
      <w:r w:rsidRPr="00D677A8">
        <w:rPr>
          <w:b/>
        </w:rPr>
        <w:t xml:space="preserve">Prager, S. M., C. M. Wallis, M. Jones, R. Novy, and J. T. </w:t>
      </w:r>
      <w:proofErr w:type="spellStart"/>
      <w:r w:rsidRPr="00D677A8">
        <w:rPr>
          <w:b/>
        </w:rPr>
        <w:t>Trumble</w:t>
      </w:r>
      <w:proofErr w:type="spellEnd"/>
      <w:r w:rsidRPr="00D677A8">
        <w:t xml:space="preserve">. </w:t>
      </w:r>
      <w:r w:rsidRPr="00D677A8">
        <w:rPr>
          <w:b/>
        </w:rPr>
        <w:t>2017</w:t>
      </w:r>
      <w:r w:rsidRPr="00D677A8">
        <w:t xml:space="preserve">. Examining the potential role of foliar chemistry in imparting potato germplasm tolerance to potato psyllid, green peach aphid, and zebra chip disease. J. Econ. </w:t>
      </w:r>
      <w:proofErr w:type="spellStart"/>
      <w:r w:rsidRPr="00D677A8">
        <w:t>Entomol</w:t>
      </w:r>
      <w:proofErr w:type="spellEnd"/>
      <w:r w:rsidRPr="00D677A8">
        <w:t>. 111: 327–336.</w:t>
      </w:r>
    </w:p>
    <w:p w14:paraId="11F8B036" w14:textId="77777777" w:rsidR="003B6626" w:rsidRPr="00D677A8" w:rsidRDefault="009D15EB" w:rsidP="007343E2">
      <w:pPr>
        <w:pStyle w:val="Bibliography"/>
        <w:spacing w:line="480" w:lineRule="auto"/>
        <w:ind w:left="720" w:hanging="720"/>
      </w:pPr>
      <w:bookmarkStart w:id="156" w:name="ref-Putten2001"/>
      <w:bookmarkEnd w:id="155"/>
      <w:proofErr w:type="spellStart"/>
      <w:r w:rsidRPr="00116522">
        <w:rPr>
          <w:b/>
        </w:rPr>
        <w:t>Putten</w:t>
      </w:r>
      <w:proofErr w:type="spellEnd"/>
      <w:r w:rsidRPr="00116522">
        <w:rPr>
          <w:b/>
        </w:rPr>
        <w:t>,</w:t>
      </w:r>
      <w:r w:rsidRPr="00D677A8">
        <w:rPr>
          <w:b/>
        </w:rPr>
        <w:t xml:space="preserve"> W. H. V. der, L. E. M. Vet, J. A. Harvey, and F. L. </w:t>
      </w:r>
      <w:proofErr w:type="spellStart"/>
      <w:r w:rsidRPr="00D677A8">
        <w:rPr>
          <w:b/>
        </w:rPr>
        <w:t>Wäckers</w:t>
      </w:r>
      <w:proofErr w:type="spellEnd"/>
      <w:r w:rsidRPr="00D677A8">
        <w:t xml:space="preserve">. </w:t>
      </w:r>
      <w:r w:rsidRPr="00D677A8">
        <w:rPr>
          <w:b/>
        </w:rPr>
        <w:t>2001</w:t>
      </w:r>
      <w:r w:rsidRPr="00D677A8">
        <w:t>. Linking above - and belowground multitrophic interactions of plants, herbivores, pathogens, and their antagonists. Trends in Ecology &amp; Evolution. 16: 547–554.</w:t>
      </w:r>
    </w:p>
    <w:p w14:paraId="11F8B037" w14:textId="77777777" w:rsidR="003B6626" w:rsidRPr="00D677A8" w:rsidRDefault="009D15EB" w:rsidP="007343E2">
      <w:pPr>
        <w:pStyle w:val="Bibliography"/>
        <w:spacing w:line="480" w:lineRule="auto"/>
        <w:ind w:left="720" w:hanging="720"/>
      </w:pPr>
      <w:bookmarkStart w:id="157" w:name="ref-Qazi2010"/>
      <w:bookmarkEnd w:id="156"/>
      <w:r w:rsidRPr="00116522">
        <w:rPr>
          <w:b/>
        </w:rPr>
        <w:t>Qazi,</w:t>
      </w:r>
      <w:r w:rsidRPr="00D677A8">
        <w:rPr>
          <w:b/>
        </w:rPr>
        <w:t xml:space="preserve"> M. C. B., and L. </w:t>
      </w:r>
      <w:proofErr w:type="spellStart"/>
      <w:r w:rsidRPr="00D677A8">
        <w:rPr>
          <w:b/>
        </w:rPr>
        <w:t>Hogdal</w:t>
      </w:r>
      <w:proofErr w:type="spellEnd"/>
      <w:r w:rsidRPr="00D677A8">
        <w:t xml:space="preserve">. </w:t>
      </w:r>
      <w:r w:rsidRPr="00D677A8">
        <w:rPr>
          <w:b/>
        </w:rPr>
        <w:t>2010</w:t>
      </w:r>
      <w:r w:rsidRPr="00D677A8">
        <w:t xml:space="preserve">. Hold on: Females modulate sperm depletion from storage sites in the fly </w:t>
      </w:r>
      <w:r w:rsidRPr="00D677A8">
        <w:rPr>
          <w:i/>
        </w:rPr>
        <w:t>drosophila melanogaster</w:t>
      </w:r>
      <w:r w:rsidRPr="00D677A8">
        <w:t>. J. Insect Physiol. 56: 1332–1340.</w:t>
      </w:r>
    </w:p>
    <w:p w14:paraId="11F8B038" w14:textId="77777777" w:rsidR="003B6626" w:rsidRPr="00D677A8" w:rsidRDefault="009D15EB" w:rsidP="007343E2">
      <w:pPr>
        <w:pStyle w:val="Bibliography"/>
        <w:spacing w:line="480" w:lineRule="auto"/>
        <w:ind w:left="720" w:hanging="720"/>
      </w:pPr>
      <w:bookmarkStart w:id="158" w:name="ref-Rashed2012"/>
      <w:bookmarkEnd w:id="157"/>
      <w:proofErr w:type="spellStart"/>
      <w:r w:rsidRPr="00D677A8">
        <w:rPr>
          <w:b/>
        </w:rPr>
        <w:t>Rashed</w:t>
      </w:r>
      <w:proofErr w:type="spellEnd"/>
      <w:r w:rsidRPr="00D677A8">
        <w:rPr>
          <w:b/>
        </w:rPr>
        <w:t xml:space="preserve">, A., T. D. Nash, L. </w:t>
      </w:r>
      <w:proofErr w:type="spellStart"/>
      <w:r w:rsidRPr="00D677A8">
        <w:rPr>
          <w:b/>
        </w:rPr>
        <w:t>Paetzold</w:t>
      </w:r>
      <w:proofErr w:type="spellEnd"/>
      <w:r w:rsidRPr="00D677A8">
        <w:rPr>
          <w:b/>
        </w:rPr>
        <w:t xml:space="preserve">, F. </w:t>
      </w:r>
      <w:proofErr w:type="spellStart"/>
      <w:r w:rsidRPr="00D677A8">
        <w:rPr>
          <w:b/>
        </w:rPr>
        <w:t>Workneh</w:t>
      </w:r>
      <w:proofErr w:type="spellEnd"/>
      <w:r w:rsidRPr="00D677A8">
        <w:rPr>
          <w:b/>
        </w:rPr>
        <w:t>, and C. M. Rush</w:t>
      </w:r>
      <w:r w:rsidRPr="00D677A8">
        <w:t xml:space="preserve">. </w:t>
      </w:r>
      <w:r w:rsidRPr="00D677A8">
        <w:rPr>
          <w:b/>
        </w:rPr>
        <w:t>2012</w:t>
      </w:r>
      <w:r w:rsidRPr="00D677A8">
        <w:t>. Transmission efficiency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potato zebra chip disease progress in relation to pathogen titer, vector numbers, and feeding sites. Phytopathology. 102: 1079–1085.</w:t>
      </w:r>
    </w:p>
    <w:p w14:paraId="11F8B039" w14:textId="77777777" w:rsidR="003B6626" w:rsidRPr="00D677A8" w:rsidRDefault="009D15EB" w:rsidP="007343E2">
      <w:pPr>
        <w:pStyle w:val="Bibliography"/>
        <w:spacing w:line="480" w:lineRule="auto"/>
        <w:ind w:left="720" w:hanging="720"/>
      </w:pPr>
      <w:bookmarkStart w:id="159" w:name="ref-Rashidi2017"/>
      <w:bookmarkEnd w:id="158"/>
      <w:r w:rsidRPr="00116522">
        <w:rPr>
          <w:b/>
        </w:rPr>
        <w:t>Rashidi,</w:t>
      </w:r>
      <w:r w:rsidRPr="00D677A8">
        <w:rPr>
          <w:b/>
        </w:rPr>
        <w:t xml:space="preserve"> M., R. G. Novy, C. M. Wallis, and A. </w:t>
      </w:r>
      <w:proofErr w:type="spellStart"/>
      <w:r w:rsidRPr="00D677A8">
        <w:rPr>
          <w:b/>
        </w:rPr>
        <w:t>Rashed</w:t>
      </w:r>
      <w:proofErr w:type="spellEnd"/>
      <w:r w:rsidRPr="00D677A8">
        <w:t xml:space="preserve">. </w:t>
      </w:r>
      <w:r w:rsidRPr="00D677A8">
        <w:rPr>
          <w:b/>
        </w:rPr>
        <w:t>2017</w:t>
      </w:r>
      <w:r w:rsidRPr="00D677A8">
        <w:t xml:space="preserve">. Characterization of host plant resistance to zebra chip disease from species-derived potato genotypes and the identification of new sources of zebra chip resistance. </w:t>
      </w:r>
      <w:proofErr w:type="spellStart"/>
      <w:r w:rsidRPr="00D677A8">
        <w:t>PLoS</w:t>
      </w:r>
      <w:proofErr w:type="spellEnd"/>
      <w:r w:rsidRPr="00D677A8">
        <w:t xml:space="preserve"> ONE. 12: e0183283.</w:t>
      </w:r>
    </w:p>
    <w:p w14:paraId="11F8B03A" w14:textId="77777777" w:rsidR="003B6626" w:rsidRPr="00D677A8" w:rsidRDefault="009D15EB" w:rsidP="007343E2">
      <w:pPr>
        <w:pStyle w:val="Bibliography"/>
        <w:spacing w:line="480" w:lineRule="auto"/>
        <w:ind w:left="720" w:hanging="720"/>
      </w:pPr>
      <w:bookmarkStart w:id="160" w:name="ref-RCT2013"/>
      <w:bookmarkEnd w:id="159"/>
      <w:r w:rsidRPr="00D677A8">
        <w:rPr>
          <w:b/>
        </w:rPr>
        <w:lastRenderedPageBreak/>
        <w:t>R Core Team</w:t>
      </w:r>
      <w:r w:rsidRPr="00D677A8">
        <w:t xml:space="preserve">. </w:t>
      </w:r>
      <w:r w:rsidRPr="00D677A8">
        <w:rPr>
          <w:b/>
        </w:rPr>
        <w:t>2013</w:t>
      </w:r>
      <w:r w:rsidRPr="00D677A8">
        <w:t>. R: A language and environment for statistical computing. R foundation for statistical computing, Vienna, Austria.</w:t>
      </w:r>
    </w:p>
    <w:p w14:paraId="11F8B03B" w14:textId="77777777" w:rsidR="003B6626" w:rsidRPr="00D677A8" w:rsidRDefault="009D15EB" w:rsidP="007343E2">
      <w:pPr>
        <w:pStyle w:val="Bibliography"/>
        <w:spacing w:line="480" w:lineRule="auto"/>
        <w:ind w:left="720" w:hanging="720"/>
      </w:pPr>
      <w:bookmarkStart w:id="161" w:name="ref-Rehman2010"/>
      <w:bookmarkEnd w:id="160"/>
      <w:r w:rsidRPr="00116522">
        <w:rPr>
          <w:b/>
        </w:rPr>
        <w:t>Rehman,</w:t>
      </w:r>
      <w:r w:rsidRPr="00D677A8">
        <w:rPr>
          <w:b/>
        </w:rPr>
        <w:t xml:space="preserve"> M., J. C. </w:t>
      </w:r>
      <w:proofErr w:type="spellStart"/>
      <w:r w:rsidRPr="00D677A8">
        <w:rPr>
          <w:b/>
        </w:rPr>
        <w:t>Melgar</w:t>
      </w:r>
      <w:proofErr w:type="spellEnd"/>
      <w:r w:rsidRPr="00D677A8">
        <w:rPr>
          <w:b/>
        </w:rPr>
        <w:t>, C. J. M. Rivera, A. M. Idris, and J. K. Brown</w:t>
      </w:r>
      <w:r w:rsidRPr="00D677A8">
        <w:t xml:space="preserve">. </w:t>
      </w:r>
      <w:r w:rsidRPr="00D677A8">
        <w:rPr>
          <w:b/>
        </w:rPr>
        <w:t>2010</w:t>
      </w:r>
      <w:r w:rsidRPr="00D677A8">
        <w:t>. First report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or "</w:t>
      </w:r>
      <w:r w:rsidRPr="00D677A8">
        <w:rPr>
          <w:i/>
        </w:rPr>
        <w:t>ca.</w:t>
      </w:r>
      <w:r w:rsidRPr="00D677A8">
        <w:t xml:space="preserve"> </w:t>
      </w:r>
      <w:proofErr w:type="spellStart"/>
      <w:r w:rsidRPr="00D677A8">
        <w:t>Liberibacter</w:t>
      </w:r>
      <w:proofErr w:type="spellEnd"/>
      <w:r w:rsidRPr="00D677A8">
        <w:t xml:space="preserve"> solanacearum" associated with severe foliar chlorosis, curling, and necrosis and tuber discoloration of potato plants in Honduras. Plant Dis. 94: 376–376.</w:t>
      </w:r>
    </w:p>
    <w:p w14:paraId="11F8B03C" w14:textId="77777777" w:rsidR="003B6626" w:rsidRPr="00D677A8" w:rsidRDefault="009D15EB" w:rsidP="007343E2">
      <w:pPr>
        <w:pStyle w:val="Bibliography"/>
        <w:spacing w:line="480" w:lineRule="auto"/>
        <w:ind w:left="720" w:hanging="720"/>
      </w:pPr>
      <w:bookmarkStart w:id="162" w:name="ref-Richards1928"/>
      <w:bookmarkEnd w:id="161"/>
      <w:r w:rsidRPr="00D677A8">
        <w:rPr>
          <w:b/>
        </w:rPr>
        <w:t>Richards, B. L.</w:t>
      </w:r>
      <w:r w:rsidRPr="00D677A8">
        <w:t xml:space="preserve"> </w:t>
      </w:r>
      <w:r w:rsidRPr="00D677A8">
        <w:rPr>
          <w:b/>
        </w:rPr>
        <w:t>1928</w:t>
      </w:r>
      <w:r w:rsidRPr="00D677A8">
        <w:t>. A new and destructive disease of the potato in Utah and its relation to the potato psylla. Phytopathology. 18.</w:t>
      </w:r>
    </w:p>
    <w:p w14:paraId="11F8B03D" w14:textId="77777777" w:rsidR="003B6626" w:rsidRPr="00D677A8" w:rsidRDefault="009D15EB" w:rsidP="007343E2">
      <w:pPr>
        <w:pStyle w:val="Bibliography"/>
        <w:spacing w:line="480" w:lineRule="auto"/>
        <w:ind w:left="720" w:hanging="720"/>
      </w:pPr>
      <w:bookmarkStart w:id="163" w:name="ref-Richards1973"/>
      <w:bookmarkEnd w:id="162"/>
      <w:r w:rsidRPr="00116522">
        <w:rPr>
          <w:b/>
        </w:rPr>
        <w:t>Richards,</w:t>
      </w:r>
      <w:r w:rsidRPr="00D677A8">
        <w:rPr>
          <w:b/>
        </w:rPr>
        <w:t xml:space="preserve"> H. L., and H. L. Blood</w:t>
      </w:r>
      <w:r w:rsidRPr="00D677A8">
        <w:t xml:space="preserve">. </w:t>
      </w:r>
      <w:r w:rsidRPr="00D677A8">
        <w:rPr>
          <w:b/>
        </w:rPr>
        <w:t>1973</w:t>
      </w:r>
      <w:r w:rsidRPr="00D677A8">
        <w:t>. Psyllid yellows of the potato. Readings in insect-plant disease relationships. 46: 139.</w:t>
      </w:r>
    </w:p>
    <w:p w14:paraId="11F8B03E" w14:textId="77777777" w:rsidR="003B6626" w:rsidRPr="00D677A8" w:rsidRDefault="009D15EB" w:rsidP="007343E2">
      <w:pPr>
        <w:pStyle w:val="Bibliography"/>
        <w:spacing w:line="480" w:lineRule="auto"/>
        <w:ind w:left="720" w:hanging="720"/>
      </w:pPr>
      <w:bookmarkStart w:id="164" w:name="ref-Rosson2006"/>
      <w:bookmarkEnd w:id="163"/>
      <w:r w:rsidRPr="00116522">
        <w:rPr>
          <w:b/>
        </w:rPr>
        <w:t>Rosson,</w:t>
      </w:r>
      <w:r w:rsidRPr="00D677A8">
        <w:rPr>
          <w:b/>
        </w:rPr>
        <w:t xml:space="preserve"> P., M. Niemeyer, M. Palma, and L. Ribera</w:t>
      </w:r>
      <w:r w:rsidRPr="00D677A8">
        <w:t xml:space="preserve">. </w:t>
      </w:r>
      <w:r w:rsidRPr="00D677A8">
        <w:rPr>
          <w:b/>
        </w:rPr>
        <w:t>2006</w:t>
      </w:r>
      <w:r w:rsidRPr="00D677A8">
        <w:t>. Economic impacts of zebra chips on the Texas potato industry. Center for North American studies, department of agricultural economics, Texas A&amp;M university, College Station, TX.</w:t>
      </w:r>
    </w:p>
    <w:p w14:paraId="11F8B03F" w14:textId="77777777" w:rsidR="003B6626" w:rsidRPr="00D677A8" w:rsidRDefault="009D15EB" w:rsidP="007343E2">
      <w:pPr>
        <w:pStyle w:val="Bibliography"/>
        <w:spacing w:line="480" w:lineRule="auto"/>
        <w:ind w:left="720" w:hanging="720"/>
      </w:pPr>
      <w:bookmarkStart w:id="165" w:name="ref-Rubio-Covarrubias2017"/>
      <w:bookmarkEnd w:id="164"/>
      <w:r w:rsidRPr="00116522">
        <w:rPr>
          <w:b/>
        </w:rPr>
        <w:t>Rubio-Covarrubias</w:t>
      </w:r>
      <w:r w:rsidRPr="00D677A8">
        <w:rPr>
          <w:b/>
        </w:rPr>
        <w:t xml:space="preserve">, O. A., M. A. Cadena-Hinojosa, S. M. Prager, C. M. Wallis, and J. T. </w:t>
      </w:r>
      <w:proofErr w:type="spellStart"/>
      <w:r w:rsidRPr="00D677A8">
        <w:rPr>
          <w:b/>
        </w:rPr>
        <w:t>Trumble</w:t>
      </w:r>
      <w:proofErr w:type="spellEnd"/>
      <w:r w:rsidRPr="00D677A8">
        <w:t xml:space="preserve">. </w:t>
      </w:r>
      <w:r w:rsidRPr="00D677A8">
        <w:rPr>
          <w:b/>
        </w:rPr>
        <w:t>2017</w:t>
      </w:r>
      <w:r w:rsidRPr="00D677A8">
        <w:t>. Characterization of the tolerance against zebra chip disease in tubers of advanced potato lines from Mexico. Am. J. Potato Res. 94: 342–356.</w:t>
      </w:r>
    </w:p>
    <w:p w14:paraId="11F8B040" w14:textId="77777777" w:rsidR="003B6626" w:rsidRPr="00D677A8" w:rsidRDefault="009D15EB" w:rsidP="007343E2">
      <w:pPr>
        <w:pStyle w:val="Bibliography"/>
        <w:spacing w:line="480" w:lineRule="auto"/>
        <w:ind w:left="720" w:hanging="720"/>
      </w:pPr>
      <w:bookmarkStart w:id="166" w:name="ref-Sandanayaka2014"/>
      <w:bookmarkEnd w:id="165"/>
      <w:proofErr w:type="spellStart"/>
      <w:r w:rsidRPr="00116522">
        <w:rPr>
          <w:b/>
        </w:rPr>
        <w:t>Sandanayaka</w:t>
      </w:r>
      <w:proofErr w:type="spellEnd"/>
      <w:r w:rsidRPr="00D677A8">
        <w:rPr>
          <w:b/>
        </w:rPr>
        <w:t xml:space="preserve">, W. R. M., A. Moreno, L. K. </w:t>
      </w:r>
      <w:proofErr w:type="spellStart"/>
      <w:r w:rsidRPr="00D677A8">
        <w:rPr>
          <w:b/>
        </w:rPr>
        <w:t>Tooman</w:t>
      </w:r>
      <w:proofErr w:type="spellEnd"/>
      <w:r w:rsidRPr="00D677A8">
        <w:rPr>
          <w:b/>
        </w:rPr>
        <w:t xml:space="preserve">, N. E. M. Page-Weir, and A. </w:t>
      </w:r>
      <w:proofErr w:type="spellStart"/>
      <w:r w:rsidRPr="00D677A8">
        <w:rPr>
          <w:b/>
        </w:rPr>
        <w:t>Fereres</w:t>
      </w:r>
      <w:proofErr w:type="spellEnd"/>
      <w:r w:rsidRPr="00D677A8">
        <w:t xml:space="preserve">. </w:t>
      </w:r>
      <w:r w:rsidRPr="00D677A8">
        <w:rPr>
          <w:b/>
        </w:rPr>
        <w:t>2014</w:t>
      </w:r>
      <w:r w:rsidRPr="00D677A8">
        <w:t xml:space="preserve">. Stylet penetration activities linked to the acquisition and inoculation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by its vector tomato potato psyllid. </w:t>
      </w:r>
      <w:proofErr w:type="spellStart"/>
      <w:r w:rsidRPr="00D677A8">
        <w:t>Entomol</w:t>
      </w:r>
      <w:proofErr w:type="spellEnd"/>
      <w:r w:rsidRPr="00D677A8">
        <w:t>. Exp. Appl. 151: 170–181.</w:t>
      </w:r>
    </w:p>
    <w:p w14:paraId="11F8B041" w14:textId="77777777" w:rsidR="003B6626" w:rsidRPr="00D677A8" w:rsidRDefault="009D15EB" w:rsidP="007343E2">
      <w:pPr>
        <w:pStyle w:val="Bibliography"/>
        <w:spacing w:line="480" w:lineRule="auto"/>
        <w:ind w:left="720" w:hanging="720"/>
      </w:pPr>
      <w:bookmarkStart w:id="167" w:name="ref-Schnakenberg2011"/>
      <w:bookmarkEnd w:id="166"/>
      <w:r w:rsidRPr="00116522">
        <w:rPr>
          <w:b/>
        </w:rPr>
        <w:lastRenderedPageBreak/>
        <w:t>Schnakenberg</w:t>
      </w:r>
      <w:r w:rsidRPr="00D677A8">
        <w:rPr>
          <w:b/>
        </w:rPr>
        <w:t>, S. L., W. R. Matias, and M. L. Siegal</w:t>
      </w:r>
      <w:r w:rsidRPr="00D677A8">
        <w:t xml:space="preserve">. </w:t>
      </w:r>
      <w:r w:rsidRPr="00D677A8">
        <w:rPr>
          <w:b/>
        </w:rPr>
        <w:t>2011</w:t>
      </w:r>
      <w:r w:rsidRPr="00D677A8">
        <w:t xml:space="preserve">. Sperm-storage defects and live birth in </w:t>
      </w:r>
      <w:r w:rsidRPr="00D677A8">
        <w:rPr>
          <w:i/>
        </w:rPr>
        <w:t>drosophila</w:t>
      </w:r>
      <w:r w:rsidRPr="00D677A8">
        <w:t xml:space="preserve"> females lacking spermathecal secretory cells. </w:t>
      </w:r>
      <w:proofErr w:type="spellStart"/>
      <w:r w:rsidRPr="00D677A8">
        <w:t>PLoS</w:t>
      </w:r>
      <w:proofErr w:type="spellEnd"/>
      <w:r w:rsidRPr="00D677A8">
        <w:t xml:space="preserve"> Biology. 9.</w:t>
      </w:r>
    </w:p>
    <w:p w14:paraId="11F8B042" w14:textId="495D2ECE" w:rsidR="003B6626" w:rsidRPr="00D677A8" w:rsidRDefault="009D15EB" w:rsidP="007343E2">
      <w:pPr>
        <w:pStyle w:val="Bibliography"/>
        <w:spacing w:line="480" w:lineRule="auto"/>
        <w:ind w:left="720" w:hanging="720"/>
      </w:pPr>
      <w:bookmarkStart w:id="168" w:name="ref-Secor2004"/>
      <w:bookmarkEnd w:id="167"/>
      <w:proofErr w:type="spellStart"/>
      <w:r w:rsidRPr="00D677A8">
        <w:rPr>
          <w:b/>
        </w:rPr>
        <w:t>Secor</w:t>
      </w:r>
      <w:proofErr w:type="spellEnd"/>
      <w:r w:rsidRPr="00D677A8">
        <w:rPr>
          <w:b/>
        </w:rPr>
        <w:t>, G. A., and V. V. Rivera-</w:t>
      </w:r>
      <w:proofErr w:type="spellStart"/>
      <w:r w:rsidRPr="00D677A8">
        <w:rPr>
          <w:b/>
        </w:rPr>
        <w:t>Varas</w:t>
      </w:r>
      <w:proofErr w:type="spellEnd"/>
      <w:r w:rsidRPr="00D677A8">
        <w:t xml:space="preserve">. </w:t>
      </w:r>
      <w:r w:rsidRPr="00D677A8">
        <w:rPr>
          <w:b/>
        </w:rPr>
        <w:t>2004</w:t>
      </w:r>
      <w:r w:rsidRPr="00D677A8">
        <w:t xml:space="preserve">. Emerging diseases of cultivated potato and their impact on </w:t>
      </w:r>
      <w:proofErr w:type="spellStart"/>
      <w:r w:rsidRPr="00D677A8">
        <w:t>latin</w:t>
      </w:r>
      <w:proofErr w:type="spellEnd"/>
      <w:r w:rsidRPr="00D677A8">
        <w:t xml:space="preserve"> </w:t>
      </w:r>
      <w:proofErr w:type="spellStart"/>
      <w:r w:rsidRPr="00D677A8">
        <w:t>america</w:t>
      </w:r>
      <w:proofErr w:type="spellEnd"/>
      <w:r w:rsidRPr="00D677A8">
        <w:t xml:space="preserve">. </w:t>
      </w:r>
      <w:proofErr w:type="spellStart"/>
      <w:r w:rsidRPr="00D677A8">
        <w:t>Revista</w:t>
      </w:r>
      <w:proofErr w:type="spellEnd"/>
      <w:r w:rsidRPr="00D677A8">
        <w:t xml:space="preserve"> </w:t>
      </w:r>
      <w:proofErr w:type="spellStart"/>
      <w:r w:rsidRPr="00D677A8">
        <w:t>Latinoamericana</w:t>
      </w:r>
      <w:proofErr w:type="spellEnd"/>
      <w:r w:rsidRPr="00D677A8">
        <w:t xml:space="preserve"> de la Papa (</w:t>
      </w:r>
      <w:proofErr w:type="spellStart"/>
      <w:r w:rsidRPr="00D677A8">
        <w:t>Suplemento</w:t>
      </w:r>
      <w:proofErr w:type="spellEnd"/>
      <w:r w:rsidRPr="00D677A8">
        <w:t>). 1: 1–8.</w:t>
      </w:r>
    </w:p>
    <w:p w14:paraId="11F8B043" w14:textId="77777777" w:rsidR="003B6626" w:rsidRPr="00D677A8" w:rsidRDefault="009D15EB" w:rsidP="007343E2">
      <w:pPr>
        <w:pStyle w:val="Bibliography"/>
        <w:spacing w:line="480" w:lineRule="auto"/>
        <w:ind w:left="720" w:hanging="720"/>
      </w:pPr>
      <w:bookmarkStart w:id="169" w:name="ref-Stroup2015"/>
      <w:bookmarkEnd w:id="168"/>
      <w:r w:rsidRPr="00D677A8">
        <w:rPr>
          <w:b/>
        </w:rPr>
        <w:t>Stroup, W. W.</w:t>
      </w:r>
      <w:r w:rsidRPr="00D677A8">
        <w:t xml:space="preserve"> </w:t>
      </w:r>
      <w:r w:rsidRPr="00D677A8">
        <w:rPr>
          <w:b/>
        </w:rPr>
        <w:t>2015</w:t>
      </w:r>
      <w:r w:rsidRPr="00D677A8">
        <w:t xml:space="preserve">. Rethinking the analysis of non-normal data in plant and soil science. </w:t>
      </w:r>
      <w:proofErr w:type="spellStart"/>
      <w:r w:rsidRPr="00D677A8">
        <w:t>Agron</w:t>
      </w:r>
      <w:proofErr w:type="spellEnd"/>
      <w:r w:rsidRPr="00D677A8">
        <w:t>. J. 107: 811.</w:t>
      </w:r>
    </w:p>
    <w:p w14:paraId="11F8B044" w14:textId="77777777" w:rsidR="003B6626" w:rsidRPr="00D677A8" w:rsidRDefault="009D15EB" w:rsidP="007343E2">
      <w:pPr>
        <w:pStyle w:val="Bibliography"/>
        <w:spacing w:line="480" w:lineRule="auto"/>
        <w:ind w:left="720" w:hanging="720"/>
      </w:pPr>
      <w:bookmarkStart w:id="170" w:name="ref-Swisher2014a"/>
      <w:bookmarkEnd w:id="169"/>
      <w:r w:rsidRPr="00D677A8">
        <w:rPr>
          <w:b/>
        </w:rPr>
        <w:t xml:space="preserve">Swisher, K. D., and J. M. </w:t>
      </w:r>
      <w:proofErr w:type="spellStart"/>
      <w:r w:rsidRPr="00D677A8">
        <w:rPr>
          <w:b/>
        </w:rPr>
        <w:t>Crosslin</w:t>
      </w:r>
      <w:proofErr w:type="spellEnd"/>
      <w:r w:rsidRPr="00D677A8">
        <w:t xml:space="preserve">. </w:t>
      </w:r>
      <w:r w:rsidRPr="00D677A8">
        <w:rPr>
          <w:b/>
        </w:rPr>
        <w:t>2014</w:t>
      </w:r>
      <w:r w:rsidRPr="00D677A8">
        <w:t xml:space="preserve">. Restriction digestion method for haplotyping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Southwest. </w:t>
      </w:r>
      <w:proofErr w:type="spellStart"/>
      <w:r w:rsidRPr="00D677A8">
        <w:t>Entomol</w:t>
      </w:r>
      <w:proofErr w:type="spellEnd"/>
      <w:r w:rsidRPr="00D677A8">
        <w:t>. 39: 49–56.</w:t>
      </w:r>
    </w:p>
    <w:p w14:paraId="11F8B045" w14:textId="77777777" w:rsidR="003B6626" w:rsidRPr="00D677A8" w:rsidRDefault="009D15EB" w:rsidP="007343E2">
      <w:pPr>
        <w:pStyle w:val="Bibliography"/>
        <w:spacing w:line="480" w:lineRule="auto"/>
        <w:ind w:left="720" w:hanging="720"/>
      </w:pPr>
      <w:bookmarkStart w:id="171" w:name="ref-Sulc1909"/>
      <w:bookmarkEnd w:id="170"/>
      <w:proofErr w:type="spellStart"/>
      <w:r w:rsidRPr="00116522">
        <w:rPr>
          <w:b/>
        </w:rPr>
        <w:t>Šulc</w:t>
      </w:r>
      <w:proofErr w:type="spellEnd"/>
      <w:r w:rsidRPr="00116522">
        <w:rPr>
          <w:b/>
        </w:rPr>
        <w:t>,</w:t>
      </w:r>
      <w:r w:rsidRPr="00D677A8">
        <w:rPr>
          <w:b/>
        </w:rPr>
        <w:t xml:space="preserve"> K.</w:t>
      </w:r>
      <w:r w:rsidRPr="00D677A8">
        <w:t xml:space="preserve"> </w:t>
      </w:r>
      <w:r w:rsidRPr="00D677A8">
        <w:rPr>
          <w:b/>
        </w:rPr>
        <w:t>1909</w:t>
      </w:r>
      <w:r w:rsidRPr="00D677A8">
        <w:t xml:space="preserve">. </w:t>
      </w:r>
      <w:proofErr w:type="spellStart"/>
      <w:r w:rsidRPr="00D677A8">
        <w:rPr>
          <w:i/>
        </w:rPr>
        <w:t>Trioza</w:t>
      </w:r>
      <w:proofErr w:type="spellEnd"/>
      <w:r w:rsidRPr="00D677A8">
        <w:rPr>
          <w:i/>
        </w:rPr>
        <w:t xml:space="preserve"> </w:t>
      </w:r>
      <w:proofErr w:type="spellStart"/>
      <w:r w:rsidRPr="00D677A8">
        <w:rPr>
          <w:i/>
        </w:rPr>
        <w:t>cockerelli</w:t>
      </w:r>
      <w:proofErr w:type="spellEnd"/>
      <w:r w:rsidRPr="00D677A8">
        <w:t xml:space="preserve"> n. Sp., a novelty from North America, being also of economic importance. Acta </w:t>
      </w:r>
      <w:proofErr w:type="spellStart"/>
      <w:r w:rsidRPr="00D677A8">
        <w:t>Societatis</w:t>
      </w:r>
      <w:proofErr w:type="spellEnd"/>
      <w:r w:rsidRPr="00D677A8">
        <w:t xml:space="preserve"> </w:t>
      </w:r>
      <w:proofErr w:type="spellStart"/>
      <w:r w:rsidRPr="00D677A8">
        <w:t>Entomologicae</w:t>
      </w:r>
      <w:proofErr w:type="spellEnd"/>
      <w:r w:rsidRPr="00D677A8">
        <w:t xml:space="preserve"> </w:t>
      </w:r>
      <w:proofErr w:type="spellStart"/>
      <w:r w:rsidRPr="00D677A8">
        <w:t>Bohemiae</w:t>
      </w:r>
      <w:proofErr w:type="spellEnd"/>
      <w:r w:rsidRPr="00D677A8">
        <w:t>. 6: 102–108.</w:t>
      </w:r>
    </w:p>
    <w:p w14:paraId="11F8B046" w14:textId="77777777" w:rsidR="003B6626" w:rsidRPr="00D677A8" w:rsidRDefault="009D15EB" w:rsidP="007343E2">
      <w:pPr>
        <w:pStyle w:val="Bibliography"/>
        <w:spacing w:line="480" w:lineRule="auto"/>
        <w:ind w:left="720" w:hanging="720"/>
      </w:pPr>
      <w:bookmarkStart w:id="172" w:name="ref-Teixeira2005"/>
      <w:bookmarkEnd w:id="171"/>
      <w:r w:rsidRPr="00116522">
        <w:rPr>
          <w:b/>
        </w:rPr>
        <w:t>Teixeira</w:t>
      </w:r>
      <w:r w:rsidRPr="00D677A8">
        <w:rPr>
          <w:b/>
        </w:rPr>
        <w:t xml:space="preserve">, D. do C., C. </w:t>
      </w:r>
      <w:proofErr w:type="spellStart"/>
      <w:r w:rsidRPr="00D677A8">
        <w:rPr>
          <w:b/>
        </w:rPr>
        <w:t>Saillard</w:t>
      </w:r>
      <w:proofErr w:type="spellEnd"/>
      <w:r w:rsidRPr="00D677A8">
        <w:rPr>
          <w:b/>
        </w:rPr>
        <w:t xml:space="preserve">, S. </w:t>
      </w:r>
      <w:proofErr w:type="spellStart"/>
      <w:r w:rsidRPr="00D677A8">
        <w:rPr>
          <w:b/>
        </w:rPr>
        <w:t>Eveillard</w:t>
      </w:r>
      <w:proofErr w:type="spellEnd"/>
      <w:r w:rsidRPr="00D677A8">
        <w:rPr>
          <w:b/>
        </w:rPr>
        <w:t xml:space="preserve">, J. L. </w:t>
      </w:r>
      <w:proofErr w:type="spellStart"/>
      <w:r w:rsidRPr="00D677A8">
        <w:rPr>
          <w:b/>
        </w:rPr>
        <w:t>Danet</w:t>
      </w:r>
      <w:proofErr w:type="spellEnd"/>
      <w:r w:rsidRPr="00D677A8">
        <w:rPr>
          <w:b/>
        </w:rPr>
        <w:t xml:space="preserve">, P. I. da Costa, A. J. Ayres, and J. </w:t>
      </w:r>
      <w:proofErr w:type="spellStart"/>
      <w:r w:rsidRPr="00D677A8">
        <w:rPr>
          <w:b/>
        </w:rPr>
        <w:t>Brové</w:t>
      </w:r>
      <w:proofErr w:type="spellEnd"/>
      <w:r w:rsidRPr="00D677A8">
        <w:t xml:space="preserve">. </w:t>
      </w:r>
      <w:r w:rsidRPr="00D677A8">
        <w:rPr>
          <w:b/>
        </w:rPr>
        <w:t>2005</w:t>
      </w:r>
      <w:r w:rsidRPr="00D677A8">
        <w:t>.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americanus</w:t>
      </w:r>
      <w:proofErr w:type="spellEnd"/>
      <w:r w:rsidRPr="00D677A8">
        <w:t xml:space="preserve">’, associated with citrus </w:t>
      </w:r>
      <w:proofErr w:type="spellStart"/>
      <w:r w:rsidRPr="00D677A8">
        <w:t>huanglongbing</w:t>
      </w:r>
      <w:proofErr w:type="spellEnd"/>
      <w:r w:rsidRPr="00D677A8">
        <w:t xml:space="preserve"> (greening disease) in Sao Paulo State, Brazil. Int. J. Syst. </w:t>
      </w:r>
      <w:proofErr w:type="spellStart"/>
      <w:r w:rsidRPr="00D677A8">
        <w:t>Evol</w:t>
      </w:r>
      <w:proofErr w:type="spellEnd"/>
      <w:r w:rsidRPr="00D677A8">
        <w:t>. Microbiol. 55: 1857–1862.</w:t>
      </w:r>
    </w:p>
    <w:p w14:paraId="11F8B047" w14:textId="77777777" w:rsidR="003B6626" w:rsidRPr="00D677A8" w:rsidRDefault="009D15EB" w:rsidP="007343E2">
      <w:pPr>
        <w:pStyle w:val="Bibliography"/>
        <w:spacing w:line="480" w:lineRule="auto"/>
        <w:ind w:left="720" w:hanging="720"/>
      </w:pPr>
      <w:bookmarkStart w:id="173" w:name="ref-Teulon2009"/>
      <w:bookmarkEnd w:id="172"/>
      <w:proofErr w:type="spellStart"/>
      <w:r w:rsidRPr="00116522">
        <w:rPr>
          <w:b/>
        </w:rPr>
        <w:t>Teulon</w:t>
      </w:r>
      <w:proofErr w:type="spellEnd"/>
      <w:r w:rsidRPr="00D677A8">
        <w:rPr>
          <w:b/>
        </w:rPr>
        <w:t>, D. A. J., P. J. Workman, K. L. Thomas, and M. C. Nielsen</w:t>
      </w:r>
      <w:r w:rsidRPr="00D677A8">
        <w:t xml:space="preserve">. </w:t>
      </w:r>
      <w:r w:rsidRPr="00D677A8">
        <w:rPr>
          <w:b/>
        </w:rPr>
        <w:t>2009</w:t>
      </w:r>
      <w:r w:rsidRPr="00D677A8">
        <w:t xml:space="preserve">.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Incursion, dispersal and current distribution on vegetable crops in New Zealand. New Zealand Plant Protection. 62: 136–144.</w:t>
      </w:r>
    </w:p>
    <w:p w14:paraId="11F8B048" w14:textId="77777777" w:rsidR="003B6626" w:rsidRPr="00D677A8" w:rsidRDefault="009D15EB" w:rsidP="007343E2">
      <w:pPr>
        <w:pStyle w:val="Bibliography"/>
        <w:spacing w:line="480" w:lineRule="auto"/>
        <w:ind w:left="720" w:hanging="720"/>
        <w:rPr>
          <w:lang w:val="es-MX"/>
        </w:rPr>
      </w:pPr>
      <w:bookmarkStart w:id="174" w:name="_Hlk17982148"/>
      <w:bookmarkStart w:id="175" w:name="ref-Thinakaran2015"/>
      <w:bookmarkEnd w:id="173"/>
      <w:proofErr w:type="spellStart"/>
      <w:r w:rsidRPr="00D677A8">
        <w:rPr>
          <w:b/>
        </w:rPr>
        <w:t>Thinakaran</w:t>
      </w:r>
      <w:proofErr w:type="spellEnd"/>
      <w:r w:rsidRPr="00D677A8">
        <w:rPr>
          <w:b/>
        </w:rPr>
        <w:t>,</w:t>
      </w:r>
      <w:bookmarkEnd w:id="174"/>
      <w:r w:rsidRPr="00D677A8">
        <w:rPr>
          <w:b/>
        </w:rPr>
        <w:t xml:space="preserve"> J., E. A. Pierson, M. </w:t>
      </w:r>
      <w:proofErr w:type="spellStart"/>
      <w:r w:rsidRPr="00D677A8">
        <w:rPr>
          <w:b/>
        </w:rPr>
        <w:t>Longnecker</w:t>
      </w:r>
      <w:proofErr w:type="spellEnd"/>
      <w:r w:rsidRPr="00D677A8">
        <w:rPr>
          <w:b/>
        </w:rPr>
        <w:t xml:space="preserve">, C. </w:t>
      </w:r>
      <w:proofErr w:type="spellStart"/>
      <w:r w:rsidRPr="00D677A8">
        <w:rPr>
          <w:b/>
        </w:rPr>
        <w:t>Tamborindeguy</w:t>
      </w:r>
      <w:proofErr w:type="spellEnd"/>
      <w:r w:rsidRPr="00D677A8">
        <w:rPr>
          <w:b/>
        </w:rPr>
        <w:t xml:space="preserve">, J. E. </w:t>
      </w:r>
      <w:proofErr w:type="spellStart"/>
      <w:r w:rsidRPr="00D677A8">
        <w:rPr>
          <w:b/>
        </w:rPr>
        <w:t>Munyaneza</w:t>
      </w:r>
      <w:proofErr w:type="spellEnd"/>
      <w:r w:rsidRPr="00D677A8">
        <w:rPr>
          <w:b/>
        </w:rPr>
        <w:t xml:space="preserve">, C. M. Rush, and D. C. </w:t>
      </w:r>
      <w:proofErr w:type="spellStart"/>
      <w:r w:rsidRPr="00D677A8">
        <w:rPr>
          <w:b/>
        </w:rPr>
        <w:t>Henne</w:t>
      </w:r>
      <w:proofErr w:type="spellEnd"/>
      <w:r w:rsidRPr="00D677A8">
        <w:t xml:space="preserve">. </w:t>
      </w:r>
      <w:r w:rsidRPr="00D677A8">
        <w:rPr>
          <w:b/>
        </w:rPr>
        <w:t>2015</w:t>
      </w:r>
      <w:r w:rsidRPr="00D677A8">
        <w:t xml:space="preserve">. Settling and ovipositional behavior of </w:t>
      </w:r>
      <w:proofErr w:type="spellStart"/>
      <w:r w:rsidRPr="00D677A8">
        <w:rPr>
          <w:i/>
        </w:rPr>
        <w:t>Bactericera</w:t>
      </w:r>
      <w:proofErr w:type="spellEnd"/>
      <w:r w:rsidRPr="00D677A8">
        <w:rPr>
          <w:i/>
        </w:rPr>
        <w:t xml:space="preserve"> </w:t>
      </w:r>
      <w:proofErr w:type="spellStart"/>
      <w:r w:rsidRPr="00D677A8">
        <w:rPr>
          <w:i/>
        </w:rPr>
        <w:lastRenderedPageBreak/>
        <w:t>cockerelli</w:t>
      </w:r>
      <w:proofErr w:type="spellEnd"/>
      <w:r w:rsidRPr="00D677A8">
        <w:t xml:space="preserve"> (Hemiptera: </w:t>
      </w:r>
      <w:proofErr w:type="spellStart"/>
      <w:r w:rsidRPr="00D677A8">
        <w:t>Triozidae</w:t>
      </w:r>
      <w:proofErr w:type="spellEnd"/>
      <w:r w:rsidRPr="00D677A8">
        <w:t xml:space="preserve">) on solanaceous hosts under field and laboratory conditions. </w:t>
      </w:r>
      <w:r w:rsidRPr="005A598E">
        <w:rPr>
          <w:lang w:val="es-419"/>
        </w:rPr>
        <w:t xml:space="preserve">J. Econ. </w:t>
      </w:r>
      <w:proofErr w:type="spellStart"/>
      <w:r w:rsidRPr="00D677A8">
        <w:rPr>
          <w:lang w:val="es-MX"/>
        </w:rPr>
        <w:t>Entomol</w:t>
      </w:r>
      <w:proofErr w:type="spellEnd"/>
      <w:r w:rsidRPr="00D677A8">
        <w:rPr>
          <w:lang w:val="es-MX"/>
        </w:rPr>
        <w:t>. 108: 904–916.</w:t>
      </w:r>
    </w:p>
    <w:p w14:paraId="11F8B049" w14:textId="77777777" w:rsidR="003B6626" w:rsidRPr="00D677A8" w:rsidRDefault="009D15EB" w:rsidP="007343E2">
      <w:pPr>
        <w:pStyle w:val="Bibliography"/>
        <w:spacing w:line="480" w:lineRule="auto"/>
        <w:ind w:left="720" w:hanging="720"/>
      </w:pPr>
      <w:bookmarkStart w:id="176" w:name="ref-Vega-Gutierrez2008"/>
      <w:bookmarkEnd w:id="175"/>
      <w:r w:rsidRPr="00116522">
        <w:rPr>
          <w:b/>
          <w:lang w:val="es-MX"/>
        </w:rPr>
        <w:t>Vega-Gutiérrez</w:t>
      </w:r>
      <w:r w:rsidRPr="00D677A8">
        <w:rPr>
          <w:b/>
          <w:lang w:val="es-MX"/>
        </w:rPr>
        <w:t xml:space="preserve">, M. T., J. C. Rodríguez-Maciel, O. Díaz-Gómez, R. </w:t>
      </w:r>
      <w:proofErr w:type="spellStart"/>
      <w:r w:rsidRPr="00D677A8">
        <w:rPr>
          <w:b/>
          <w:lang w:val="es-MX"/>
        </w:rPr>
        <w:t>Bujanos</w:t>
      </w:r>
      <w:proofErr w:type="spellEnd"/>
      <w:r w:rsidRPr="00D677A8">
        <w:rPr>
          <w:b/>
          <w:lang w:val="es-MX"/>
        </w:rPr>
        <w:t>-Muñiz, D. Mota-Sánchez, J. L. Martínez-Carrillo, A. Lagunes-Tejeda, and J. A. Garzón-Tiznado</w:t>
      </w:r>
      <w:r w:rsidRPr="00D677A8">
        <w:rPr>
          <w:lang w:val="es-MX"/>
        </w:rPr>
        <w:t xml:space="preserve">. </w:t>
      </w:r>
      <w:r w:rsidRPr="00D677A8">
        <w:rPr>
          <w:b/>
        </w:rPr>
        <w:t>2008</w:t>
      </w:r>
      <w:r w:rsidRPr="00D677A8">
        <w:t xml:space="preserve">. Susceptibility to insecticides in two Mexican population of tomato-potato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w:t>
      </w:r>
      <w:proofErr w:type="spellStart"/>
      <w:r w:rsidRPr="00D677A8">
        <w:t>Triozidae</w:t>
      </w:r>
      <w:proofErr w:type="spellEnd"/>
      <w:r w:rsidRPr="00D677A8">
        <w:t xml:space="preserve">). </w:t>
      </w:r>
      <w:proofErr w:type="spellStart"/>
      <w:r w:rsidRPr="00D677A8">
        <w:t>Agrociencia</w:t>
      </w:r>
      <w:proofErr w:type="spellEnd"/>
      <w:r w:rsidRPr="00D677A8">
        <w:t>. 42: 463–471.</w:t>
      </w:r>
    </w:p>
    <w:p w14:paraId="11F8B04A" w14:textId="77777777" w:rsidR="003B6626" w:rsidRPr="00D677A8" w:rsidRDefault="009D15EB" w:rsidP="007343E2">
      <w:pPr>
        <w:pStyle w:val="Bibliography"/>
        <w:spacing w:line="480" w:lineRule="auto"/>
        <w:ind w:left="720" w:hanging="720"/>
      </w:pPr>
      <w:bookmarkStart w:id="177" w:name="ref-Wallis1955"/>
      <w:bookmarkEnd w:id="176"/>
      <w:r w:rsidRPr="00116522">
        <w:rPr>
          <w:b/>
        </w:rPr>
        <w:t>Wallis, R. L</w:t>
      </w:r>
      <w:r w:rsidRPr="00D677A8">
        <w:rPr>
          <w:b/>
        </w:rPr>
        <w:t>.</w:t>
      </w:r>
      <w:r w:rsidRPr="00D677A8">
        <w:t xml:space="preserve"> </w:t>
      </w:r>
      <w:r w:rsidRPr="00D677A8">
        <w:rPr>
          <w:b/>
        </w:rPr>
        <w:t>1955</w:t>
      </w:r>
      <w:r w:rsidRPr="00D677A8">
        <w:t xml:space="preserve">. Ecological studies on the potato psyllid as a pest of potatoes. U.S. Department of Agriculture; US </w:t>
      </w:r>
      <w:proofErr w:type="spellStart"/>
      <w:r w:rsidRPr="00D677A8">
        <w:t>Deptartment</w:t>
      </w:r>
      <w:proofErr w:type="spellEnd"/>
      <w:r w:rsidRPr="00D677A8">
        <w:t xml:space="preserve"> of Agriculture.</w:t>
      </w:r>
    </w:p>
    <w:p w14:paraId="11F8B04B" w14:textId="77777777" w:rsidR="003B6626" w:rsidRPr="00D677A8" w:rsidRDefault="009D15EB" w:rsidP="007343E2">
      <w:pPr>
        <w:pStyle w:val="Bibliography"/>
        <w:spacing w:line="480" w:lineRule="auto"/>
        <w:ind w:left="720" w:hanging="720"/>
      </w:pPr>
      <w:bookmarkStart w:id="178" w:name="ref-Wenninger2017"/>
      <w:bookmarkEnd w:id="177"/>
      <w:r w:rsidRPr="00116522">
        <w:rPr>
          <w:b/>
        </w:rPr>
        <w:t>Wenninger</w:t>
      </w:r>
      <w:r w:rsidRPr="00D677A8">
        <w:rPr>
          <w:b/>
        </w:rPr>
        <w:t xml:space="preserve">, E. J., A. Carroll, J. </w:t>
      </w:r>
      <w:proofErr w:type="spellStart"/>
      <w:r w:rsidRPr="00D677A8">
        <w:rPr>
          <w:b/>
        </w:rPr>
        <w:t>Dahan</w:t>
      </w:r>
      <w:proofErr w:type="spellEnd"/>
      <w:r w:rsidRPr="00D677A8">
        <w:rPr>
          <w:b/>
        </w:rPr>
        <w:t>, A. V. Karasev, M. Thornton, J. Miller, P. Nolte, N. Olsen, and W. Price</w:t>
      </w:r>
      <w:r w:rsidRPr="00D677A8">
        <w:t xml:space="preserve">. </w:t>
      </w:r>
      <w:r w:rsidRPr="00D677A8">
        <w:rPr>
          <w:b/>
        </w:rPr>
        <w:t>2017</w:t>
      </w:r>
      <w:r w:rsidRPr="00D677A8">
        <w:t xml:space="preserve">. Phenology of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commercial potato fields in Idaho. Environ. </w:t>
      </w:r>
      <w:proofErr w:type="spellStart"/>
      <w:r w:rsidRPr="00D677A8">
        <w:t>Entomol</w:t>
      </w:r>
      <w:proofErr w:type="spellEnd"/>
      <w:r w:rsidRPr="00D677A8">
        <w:t>. 46: 1179–1188.</w:t>
      </w:r>
    </w:p>
    <w:p w14:paraId="11F8B04C" w14:textId="77777777" w:rsidR="003B6626" w:rsidRPr="00D677A8" w:rsidRDefault="009D15EB" w:rsidP="007343E2">
      <w:pPr>
        <w:pStyle w:val="Bibliography"/>
        <w:spacing w:line="480" w:lineRule="auto"/>
        <w:ind w:left="720" w:hanging="720"/>
      </w:pPr>
      <w:bookmarkStart w:id="179" w:name="ref-Wenninger2008"/>
      <w:bookmarkEnd w:id="178"/>
      <w:r w:rsidRPr="00116522">
        <w:rPr>
          <w:b/>
        </w:rPr>
        <w:t>Wenninger</w:t>
      </w:r>
      <w:r w:rsidRPr="00D677A8">
        <w:rPr>
          <w:b/>
        </w:rPr>
        <w:t>, E. J., and D. G. Hall</w:t>
      </w:r>
      <w:r w:rsidRPr="00D677A8">
        <w:t xml:space="preserve">. </w:t>
      </w:r>
      <w:r w:rsidRPr="00D677A8">
        <w:rPr>
          <w:b/>
        </w:rPr>
        <w:t>2008</w:t>
      </w:r>
      <w:r w:rsidRPr="00D677A8">
        <w:t xml:space="preserve">. Importance of multiple mating to female reproductive output in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Physiol. </w:t>
      </w:r>
      <w:proofErr w:type="spellStart"/>
      <w:r w:rsidRPr="00D677A8">
        <w:t>Entomol</w:t>
      </w:r>
      <w:proofErr w:type="spellEnd"/>
      <w:r w:rsidRPr="00D677A8">
        <w:t>. 33: 316–321.</w:t>
      </w:r>
    </w:p>
    <w:p w14:paraId="11F8B04D" w14:textId="77777777" w:rsidR="003B6626" w:rsidRPr="00D677A8" w:rsidRDefault="009D15EB" w:rsidP="007343E2">
      <w:pPr>
        <w:pStyle w:val="Bibliography"/>
        <w:spacing w:line="480" w:lineRule="auto"/>
        <w:ind w:left="720" w:hanging="720"/>
      </w:pPr>
      <w:bookmarkStart w:id="180" w:name="ref-Wenninger2009"/>
      <w:bookmarkEnd w:id="179"/>
      <w:r w:rsidRPr="00116522">
        <w:rPr>
          <w:b/>
        </w:rPr>
        <w:t>Wenninger</w:t>
      </w:r>
      <w:r w:rsidRPr="00D677A8">
        <w:rPr>
          <w:b/>
        </w:rPr>
        <w:t>, E. J., L. L. Stelinski, and D. G. Hall</w:t>
      </w:r>
      <w:r w:rsidRPr="00D677A8">
        <w:t xml:space="preserve">. </w:t>
      </w:r>
      <w:r w:rsidRPr="00D677A8">
        <w:rPr>
          <w:b/>
        </w:rPr>
        <w:t>2009</w:t>
      </w:r>
      <w:r w:rsidRPr="00D677A8">
        <w:t xml:space="preserve">. Roles of olfactory cues, visual cues, and mating status in orientation of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w:t>
      </w:r>
      <w:proofErr w:type="spellStart"/>
      <w:r w:rsidRPr="00D677A8">
        <w:t>Kuwayama</w:t>
      </w:r>
      <w:proofErr w:type="spellEnd"/>
      <w:r w:rsidRPr="00D677A8">
        <w:t xml:space="preserve"> (Hemiptera: Psyllidae) to four different host plants. Environ. </w:t>
      </w:r>
      <w:proofErr w:type="spellStart"/>
      <w:r w:rsidRPr="00D677A8">
        <w:t>Entomol</w:t>
      </w:r>
      <w:proofErr w:type="spellEnd"/>
      <w:r w:rsidRPr="00D677A8">
        <w:t>. 38: 225–234.</w:t>
      </w:r>
    </w:p>
    <w:p w14:paraId="11F8B04E" w14:textId="77777777" w:rsidR="003B6626" w:rsidRPr="00D677A8" w:rsidRDefault="009D15EB" w:rsidP="007343E2">
      <w:pPr>
        <w:pStyle w:val="Bibliography"/>
        <w:spacing w:line="480" w:lineRule="auto"/>
        <w:ind w:left="720" w:hanging="720"/>
      </w:pPr>
      <w:bookmarkStart w:id="181" w:name="ref-Wolfner2011"/>
      <w:bookmarkEnd w:id="180"/>
      <w:proofErr w:type="spellStart"/>
      <w:r w:rsidRPr="00116522">
        <w:rPr>
          <w:b/>
        </w:rPr>
        <w:t>Wolfner</w:t>
      </w:r>
      <w:proofErr w:type="spellEnd"/>
      <w:r w:rsidRPr="00116522">
        <w:rPr>
          <w:b/>
        </w:rPr>
        <w:t>,</w:t>
      </w:r>
      <w:r w:rsidRPr="00D677A8">
        <w:rPr>
          <w:b/>
        </w:rPr>
        <w:t xml:space="preserve"> M. F.</w:t>
      </w:r>
      <w:r w:rsidRPr="00D677A8">
        <w:t xml:space="preserve"> </w:t>
      </w:r>
      <w:r w:rsidRPr="00D677A8">
        <w:rPr>
          <w:b/>
        </w:rPr>
        <w:t>2011</w:t>
      </w:r>
      <w:r w:rsidRPr="00D677A8">
        <w:t xml:space="preserve">. Precious essences: Female secretions promote sperm storage in </w:t>
      </w:r>
      <w:r w:rsidRPr="00D677A8">
        <w:rPr>
          <w:i/>
        </w:rPr>
        <w:t>Drosophila</w:t>
      </w:r>
      <w:r w:rsidRPr="00D677A8">
        <w:t xml:space="preserve">. </w:t>
      </w:r>
      <w:proofErr w:type="spellStart"/>
      <w:r w:rsidRPr="00D677A8">
        <w:t>PLoS</w:t>
      </w:r>
      <w:proofErr w:type="spellEnd"/>
      <w:r w:rsidRPr="00D677A8">
        <w:t xml:space="preserve"> Biology. 9.</w:t>
      </w:r>
    </w:p>
    <w:p w14:paraId="11F8B04F" w14:textId="77777777" w:rsidR="003B6626" w:rsidRPr="00D677A8" w:rsidRDefault="009D15EB" w:rsidP="007343E2">
      <w:pPr>
        <w:pStyle w:val="Bibliography"/>
        <w:spacing w:line="480" w:lineRule="auto"/>
        <w:ind w:left="720" w:hanging="720"/>
      </w:pPr>
      <w:bookmarkStart w:id="182" w:name="ref-Yang2009"/>
      <w:bookmarkEnd w:id="181"/>
      <w:r w:rsidRPr="00116522">
        <w:rPr>
          <w:b/>
        </w:rPr>
        <w:lastRenderedPageBreak/>
        <w:t>Yang, X. B</w:t>
      </w:r>
      <w:r w:rsidRPr="00D677A8">
        <w:rPr>
          <w:b/>
        </w:rPr>
        <w:t>., and T. X. Liu</w:t>
      </w:r>
      <w:r w:rsidRPr="00D677A8">
        <w:t xml:space="preserve">. </w:t>
      </w:r>
      <w:r w:rsidRPr="00D677A8">
        <w:rPr>
          <w:b/>
        </w:rPr>
        <w:t>2009</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on eggplant and bell pepper. Environ. </w:t>
      </w:r>
      <w:proofErr w:type="spellStart"/>
      <w:r w:rsidRPr="00D677A8">
        <w:t>Entomol</w:t>
      </w:r>
      <w:proofErr w:type="spellEnd"/>
      <w:r w:rsidRPr="00D677A8">
        <w:t>. 38: 1661–1667.</w:t>
      </w:r>
    </w:p>
    <w:p w14:paraId="11F8B050" w14:textId="77777777" w:rsidR="003B6626" w:rsidRPr="00D677A8" w:rsidRDefault="009D15EB" w:rsidP="007343E2">
      <w:pPr>
        <w:pStyle w:val="Bibliography"/>
        <w:spacing w:line="480" w:lineRule="auto"/>
        <w:ind w:left="720" w:hanging="720"/>
      </w:pPr>
      <w:bookmarkStart w:id="183" w:name="ref-Yang2013"/>
      <w:bookmarkEnd w:id="182"/>
      <w:r w:rsidRPr="00116522">
        <w:rPr>
          <w:b/>
        </w:rPr>
        <w:t>Yang,</w:t>
      </w:r>
      <w:r w:rsidRPr="00D677A8">
        <w:rPr>
          <w:b/>
        </w:rPr>
        <w:t xml:space="preserve"> X. B., Y. M. Zhang, D. C. </w:t>
      </w:r>
      <w:proofErr w:type="spellStart"/>
      <w:r w:rsidRPr="00D677A8">
        <w:rPr>
          <w:b/>
        </w:rPr>
        <w:t>Henne</w:t>
      </w:r>
      <w:proofErr w:type="spellEnd"/>
      <w:r w:rsidRPr="00D677A8">
        <w:rPr>
          <w:b/>
        </w:rPr>
        <w:t>, and T. X. Liu</w:t>
      </w:r>
      <w:r w:rsidRPr="00D677A8">
        <w:t xml:space="preserve">. </w:t>
      </w:r>
      <w:r w:rsidRPr="00D677A8">
        <w:rPr>
          <w:b/>
        </w:rPr>
        <w:t>2013</w:t>
      </w:r>
      <w:r w:rsidRPr="00D677A8">
        <w:t xml:space="preserve">.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on tomato under laboratory and field conditions in southern Texas. Fla. </w:t>
      </w:r>
      <w:proofErr w:type="spellStart"/>
      <w:r w:rsidRPr="00D677A8">
        <w:t>Entomol</w:t>
      </w:r>
      <w:proofErr w:type="spellEnd"/>
      <w:r w:rsidRPr="00D677A8">
        <w:t>. 96: 904–913.</w:t>
      </w:r>
    </w:p>
    <w:p w14:paraId="11F8B051" w14:textId="77777777" w:rsidR="003B6626" w:rsidRPr="00D677A8" w:rsidRDefault="009D15EB" w:rsidP="007343E2">
      <w:pPr>
        <w:pStyle w:val="Bibliography"/>
        <w:spacing w:line="480" w:lineRule="auto"/>
        <w:ind w:left="720" w:hanging="720"/>
      </w:pPr>
      <w:bookmarkStart w:id="184" w:name="ref-Yang2010"/>
      <w:bookmarkEnd w:id="183"/>
      <w:r w:rsidRPr="00116522">
        <w:rPr>
          <w:b/>
        </w:rPr>
        <w:t>Yang,</w:t>
      </w:r>
      <w:r w:rsidRPr="00D677A8">
        <w:rPr>
          <w:b/>
        </w:rPr>
        <w:t xml:space="preserve"> X. B., Y. M. Zhang, L. Hua, and T. X. Liu</w:t>
      </w:r>
      <w:r w:rsidRPr="00D677A8">
        <w:t xml:space="preserve">. </w:t>
      </w:r>
      <w:r w:rsidRPr="00D677A8">
        <w:rPr>
          <w:b/>
        </w:rPr>
        <w:t>2010</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on potato under laboratory and field conditions in the Lower Rio Grande Valley of Texas. J. Econ. </w:t>
      </w:r>
      <w:proofErr w:type="spellStart"/>
      <w:r w:rsidRPr="00D677A8">
        <w:t>Entomol</w:t>
      </w:r>
      <w:proofErr w:type="spellEnd"/>
      <w:r w:rsidRPr="00D677A8">
        <w:t>. 103: 1729–1734.</w:t>
      </w:r>
    </w:p>
    <w:p w14:paraId="11F8B052" w14:textId="5DFF6792" w:rsidR="003B6626" w:rsidRDefault="009D15EB" w:rsidP="007343E2">
      <w:pPr>
        <w:pStyle w:val="Bibliography"/>
        <w:spacing w:line="480" w:lineRule="auto"/>
        <w:ind w:left="720" w:hanging="720"/>
      </w:pPr>
      <w:bookmarkStart w:id="185" w:name="ref-Yao2016"/>
      <w:bookmarkEnd w:id="184"/>
      <w:r w:rsidRPr="00116522">
        <w:rPr>
          <w:b/>
        </w:rPr>
        <w:t>Yao,</w:t>
      </w:r>
      <w:r w:rsidRPr="00D677A8">
        <w:rPr>
          <w:b/>
        </w:rPr>
        <w:t xml:space="preserve"> J., P. </w:t>
      </w:r>
      <w:proofErr w:type="spellStart"/>
      <w:r w:rsidRPr="00D677A8">
        <w:rPr>
          <w:b/>
        </w:rPr>
        <w:t>Saenkham</w:t>
      </w:r>
      <w:proofErr w:type="spellEnd"/>
      <w:r w:rsidRPr="00D677A8">
        <w:rPr>
          <w:b/>
        </w:rPr>
        <w:t xml:space="preserve">, J. Levy, F. Ibanez, C. </w:t>
      </w:r>
      <w:proofErr w:type="spellStart"/>
      <w:r w:rsidRPr="00D677A8">
        <w:rPr>
          <w:b/>
        </w:rPr>
        <w:t>Noroy</w:t>
      </w:r>
      <w:proofErr w:type="spellEnd"/>
      <w:r w:rsidRPr="00D677A8">
        <w:rPr>
          <w:b/>
        </w:rPr>
        <w:t xml:space="preserve">, A. Mendoza, O. </w:t>
      </w:r>
      <w:proofErr w:type="spellStart"/>
      <w:r w:rsidRPr="00D677A8">
        <w:rPr>
          <w:b/>
        </w:rPr>
        <w:t>Huot</w:t>
      </w:r>
      <w:proofErr w:type="spellEnd"/>
      <w:r w:rsidRPr="00D677A8">
        <w:rPr>
          <w:b/>
        </w:rPr>
        <w:t xml:space="preserve">, D. F. Meyer, and C. </w:t>
      </w:r>
      <w:proofErr w:type="spellStart"/>
      <w:r w:rsidRPr="00D677A8">
        <w:rPr>
          <w:b/>
        </w:rPr>
        <w:t>Tamborindeguy</w:t>
      </w:r>
      <w:proofErr w:type="spellEnd"/>
      <w:r w:rsidRPr="00D677A8">
        <w:t xml:space="preserve">. </w:t>
      </w:r>
      <w:r w:rsidRPr="00D677A8">
        <w:rPr>
          <w:b/>
        </w:rPr>
        <w:t>2016</w:t>
      </w:r>
      <w:r w:rsidRPr="00D677A8">
        <w:t>. Interactions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Haplotype effect on vector fitness and gene expression analyses. Front. Cell. Infect. Microbiol. 6.</w:t>
      </w:r>
      <w:bookmarkEnd w:id="79"/>
      <w:bookmarkEnd w:id="185"/>
    </w:p>
    <w:p w14:paraId="230E466C" w14:textId="77777777" w:rsidR="00074E0F" w:rsidRDefault="00074E0F" w:rsidP="007343E2">
      <w:pPr>
        <w:rPr>
          <w:b/>
        </w:rPr>
      </w:pPr>
      <w:r>
        <w:rPr>
          <w:b/>
        </w:rPr>
        <w:br w:type="page"/>
      </w:r>
    </w:p>
    <w:p w14:paraId="707BE91D" w14:textId="317B7373" w:rsidR="00B82D9F" w:rsidRPr="00A3526B" w:rsidRDefault="00B82D9F" w:rsidP="007343E2">
      <w:pPr>
        <w:pStyle w:val="BodyText"/>
        <w:spacing w:line="480" w:lineRule="auto"/>
      </w:pPr>
      <w:r w:rsidRPr="00DC7AA7">
        <w:rPr>
          <w:b/>
        </w:rPr>
        <w:lastRenderedPageBreak/>
        <w:t>Table 1.</w:t>
      </w:r>
      <w:r w:rsidRPr="003D6540">
        <w:t xml:space="preserve"> Wald’s</w:t>
      </w:r>
      <w:r>
        <w:t xml:space="preserve"> χ</w:t>
      </w:r>
      <w:r w:rsidRPr="007029E4">
        <w:rPr>
          <w:vertAlign w:val="superscript"/>
        </w:rPr>
        <w:t>2</w:t>
      </w:r>
      <w:r>
        <w:t xml:space="preserve"> </w:t>
      </w:r>
      <w:r w:rsidRPr="00A3526B">
        <w:t xml:space="preserve">tests comparing psyllid behaviors between sexes and among four </w:t>
      </w:r>
      <w:ins w:id="186" w:author="Author">
        <w:r w:rsidR="00225B7B">
          <w:t xml:space="preserve">potato </w:t>
        </w:r>
      </w:ins>
      <w:r w:rsidRPr="00A3526B">
        <w:t xml:space="preserve">genotypes: A07781-10LB, A07781-3LB, A07781-4LB and </w:t>
      </w:r>
      <w:ins w:id="187" w:author="Author">
        <w:r w:rsidR="00225B7B">
          <w:t>‘</w:t>
        </w:r>
      </w:ins>
      <w:r w:rsidRPr="00A3526B">
        <w:t>Russet Burbank</w:t>
      </w:r>
      <w:ins w:id="188" w:author="Author">
        <w:r w:rsidR="00225B7B">
          <w:t>’</w:t>
        </w:r>
      </w:ins>
      <w:r w:rsidR="00182CCB">
        <w:t>.</w:t>
      </w:r>
    </w:p>
    <w:tbl>
      <w:tblPr>
        <w:tblStyle w:val="Table"/>
        <w:tblW w:w="5000" w:type="pct"/>
        <w:tblLook w:val="07E0" w:firstRow="1" w:lastRow="1" w:firstColumn="1" w:lastColumn="1" w:noHBand="1" w:noVBand="1"/>
      </w:tblPr>
      <w:tblGrid>
        <w:gridCol w:w="1662"/>
        <w:gridCol w:w="2458"/>
        <w:gridCol w:w="580"/>
        <w:gridCol w:w="1097"/>
        <w:gridCol w:w="1234"/>
        <w:gridCol w:w="1097"/>
        <w:gridCol w:w="1232"/>
      </w:tblGrid>
      <w:tr w:rsidR="00A3078B" w:rsidRPr="00D677A8" w14:paraId="20DEDB62" w14:textId="22B84D3C" w:rsidTr="00A3078B">
        <w:tc>
          <w:tcPr>
            <w:tcW w:w="888" w:type="pct"/>
            <w:tcBorders>
              <w:top w:val="single" w:sz="4" w:space="0" w:color="auto"/>
              <w:bottom w:val="single" w:sz="4" w:space="0" w:color="auto"/>
            </w:tcBorders>
            <w:vAlign w:val="bottom"/>
          </w:tcPr>
          <w:p w14:paraId="5CAAE862" w14:textId="77777777" w:rsidR="00A3078B" w:rsidRPr="00E41F5F" w:rsidRDefault="00A3078B" w:rsidP="007343E2">
            <w:pPr>
              <w:pStyle w:val="Compact"/>
              <w:spacing w:line="480" w:lineRule="auto"/>
            </w:pPr>
            <w:r w:rsidRPr="007029E4">
              <w:t>Behavior</w:t>
            </w:r>
          </w:p>
        </w:tc>
        <w:tc>
          <w:tcPr>
            <w:tcW w:w="1313" w:type="pct"/>
            <w:tcBorders>
              <w:top w:val="single" w:sz="4" w:space="0" w:color="auto"/>
              <w:bottom w:val="single" w:sz="4" w:space="0" w:color="auto"/>
            </w:tcBorders>
            <w:vAlign w:val="bottom"/>
          </w:tcPr>
          <w:p w14:paraId="23A1D257" w14:textId="77777777" w:rsidR="00A3078B" w:rsidRPr="00E41F5F" w:rsidRDefault="00A3078B" w:rsidP="007343E2">
            <w:pPr>
              <w:pStyle w:val="Compact"/>
              <w:spacing w:line="480" w:lineRule="auto"/>
            </w:pPr>
            <w:r w:rsidRPr="007029E4">
              <w:t>Factors</w:t>
            </w:r>
          </w:p>
        </w:tc>
        <w:tc>
          <w:tcPr>
            <w:tcW w:w="310" w:type="pct"/>
            <w:tcBorders>
              <w:top w:val="single" w:sz="4" w:space="0" w:color="auto"/>
              <w:bottom w:val="single" w:sz="4" w:space="0" w:color="auto"/>
            </w:tcBorders>
            <w:vAlign w:val="bottom"/>
          </w:tcPr>
          <w:p w14:paraId="120F2C2D" w14:textId="77777777" w:rsidR="00A3078B" w:rsidRPr="00E41F5F" w:rsidRDefault="00A3078B" w:rsidP="007343E2">
            <w:pPr>
              <w:spacing w:line="480" w:lineRule="auto"/>
            </w:pPr>
          </w:p>
        </w:tc>
        <w:tc>
          <w:tcPr>
            <w:tcW w:w="1245" w:type="pct"/>
            <w:gridSpan w:val="2"/>
            <w:tcBorders>
              <w:top w:val="single" w:sz="4" w:space="0" w:color="auto"/>
              <w:bottom w:val="single" w:sz="4" w:space="0" w:color="auto"/>
            </w:tcBorders>
            <w:vAlign w:val="bottom"/>
          </w:tcPr>
          <w:p w14:paraId="6B1E6248" w14:textId="77777777" w:rsidR="00A3078B" w:rsidRPr="00E41F5F" w:rsidRDefault="00A3078B" w:rsidP="007343E2">
            <w:pPr>
              <w:pStyle w:val="Compact"/>
              <w:spacing w:line="480" w:lineRule="auto"/>
            </w:pPr>
            <w:r w:rsidRPr="007029E4">
              <w:t>Incidence</w:t>
            </w:r>
          </w:p>
        </w:tc>
        <w:tc>
          <w:tcPr>
            <w:tcW w:w="1244" w:type="pct"/>
            <w:gridSpan w:val="2"/>
            <w:tcBorders>
              <w:top w:val="single" w:sz="4" w:space="0" w:color="auto"/>
              <w:bottom w:val="single" w:sz="4" w:space="0" w:color="auto"/>
            </w:tcBorders>
            <w:vAlign w:val="bottom"/>
          </w:tcPr>
          <w:p w14:paraId="1377AAE0" w14:textId="185BECBD" w:rsidR="00A3078B" w:rsidRPr="007029E4" w:rsidRDefault="00A3078B" w:rsidP="007343E2">
            <w:pPr>
              <w:pStyle w:val="Compact"/>
              <w:spacing w:line="480" w:lineRule="auto"/>
            </w:pPr>
            <w:r>
              <w:t>Duration</w:t>
            </w:r>
          </w:p>
        </w:tc>
      </w:tr>
      <w:tr w:rsidR="00A3078B" w:rsidRPr="00D677A8" w14:paraId="27348CBC" w14:textId="70E31010" w:rsidTr="00A3078B">
        <w:tc>
          <w:tcPr>
            <w:tcW w:w="888" w:type="pct"/>
            <w:tcBorders>
              <w:top w:val="single" w:sz="4" w:space="0" w:color="auto"/>
            </w:tcBorders>
            <w:vAlign w:val="bottom"/>
          </w:tcPr>
          <w:p w14:paraId="2092F97F" w14:textId="77777777" w:rsidR="00A3078B" w:rsidRPr="00D677A8" w:rsidRDefault="00A3078B" w:rsidP="00273667">
            <w:pPr>
              <w:spacing w:line="480" w:lineRule="auto"/>
            </w:pPr>
          </w:p>
        </w:tc>
        <w:tc>
          <w:tcPr>
            <w:tcW w:w="1313" w:type="pct"/>
            <w:tcBorders>
              <w:top w:val="single" w:sz="4" w:space="0" w:color="auto"/>
            </w:tcBorders>
            <w:vAlign w:val="bottom"/>
          </w:tcPr>
          <w:p w14:paraId="417A4E22" w14:textId="77777777" w:rsidR="00A3078B" w:rsidRPr="00D677A8" w:rsidRDefault="00A3078B" w:rsidP="007343E2">
            <w:pPr>
              <w:spacing w:line="480" w:lineRule="auto"/>
            </w:pPr>
          </w:p>
        </w:tc>
        <w:tc>
          <w:tcPr>
            <w:tcW w:w="310" w:type="pct"/>
            <w:tcBorders>
              <w:top w:val="single" w:sz="4" w:space="0" w:color="auto"/>
              <w:bottom w:val="single" w:sz="4" w:space="0" w:color="auto"/>
            </w:tcBorders>
            <w:vAlign w:val="bottom"/>
          </w:tcPr>
          <w:p w14:paraId="0C1455C2" w14:textId="77777777" w:rsidR="00A3078B" w:rsidRPr="00D677A8" w:rsidRDefault="00A3078B" w:rsidP="007343E2">
            <w:pPr>
              <w:pStyle w:val="Compact"/>
              <w:spacing w:line="480" w:lineRule="auto"/>
            </w:pPr>
            <w:r w:rsidRPr="00D677A8">
              <w:t>df</w:t>
            </w:r>
          </w:p>
        </w:tc>
        <w:tc>
          <w:tcPr>
            <w:tcW w:w="586" w:type="pct"/>
            <w:tcBorders>
              <w:top w:val="single" w:sz="4" w:space="0" w:color="auto"/>
              <w:bottom w:val="single" w:sz="4" w:space="0" w:color="auto"/>
            </w:tcBorders>
            <w:vAlign w:val="bottom"/>
          </w:tcPr>
          <w:p w14:paraId="032A9A12" w14:textId="77777777" w:rsidR="00A3078B" w:rsidRPr="00A3526B" w:rsidRDefault="00A3078B" w:rsidP="007343E2">
            <w:pPr>
              <w:pStyle w:val="Compact"/>
              <w:spacing w:line="480" w:lineRule="auto"/>
            </w:pPr>
            <w:r>
              <w:t>χ</w:t>
            </w:r>
            <w:r w:rsidRPr="00D1312E">
              <w:rPr>
                <w:vertAlign w:val="superscript"/>
              </w:rPr>
              <w:t>2</w:t>
            </w:r>
          </w:p>
        </w:tc>
        <w:tc>
          <w:tcPr>
            <w:tcW w:w="659" w:type="pct"/>
            <w:tcBorders>
              <w:top w:val="single" w:sz="4" w:space="0" w:color="auto"/>
              <w:bottom w:val="single" w:sz="4" w:space="0" w:color="auto"/>
            </w:tcBorders>
            <w:vAlign w:val="bottom"/>
          </w:tcPr>
          <w:p w14:paraId="1465468F" w14:textId="77777777" w:rsidR="00A3078B" w:rsidRPr="00A3526B" w:rsidRDefault="00A3078B" w:rsidP="007343E2">
            <w:pPr>
              <w:pStyle w:val="Compact"/>
              <w:spacing w:line="480" w:lineRule="auto"/>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c>
          <w:tcPr>
            <w:tcW w:w="586" w:type="pct"/>
            <w:tcBorders>
              <w:top w:val="single" w:sz="4" w:space="0" w:color="auto"/>
              <w:bottom w:val="single" w:sz="4" w:space="0" w:color="auto"/>
            </w:tcBorders>
            <w:vAlign w:val="bottom"/>
          </w:tcPr>
          <w:p w14:paraId="4896181E" w14:textId="235626BC" w:rsidR="00A3078B" w:rsidRDefault="00A3078B" w:rsidP="007343E2">
            <w:pPr>
              <w:pStyle w:val="Compact"/>
              <w:spacing w:line="480" w:lineRule="auto"/>
              <w:rPr>
                <w:rFonts w:eastAsiaTheme="minorEastAsia"/>
              </w:rPr>
            </w:pPr>
            <w:r>
              <w:t>χ</w:t>
            </w:r>
            <w:r w:rsidRPr="00D1312E">
              <w:rPr>
                <w:vertAlign w:val="superscript"/>
              </w:rPr>
              <w:t>2</w:t>
            </w:r>
          </w:p>
        </w:tc>
        <w:tc>
          <w:tcPr>
            <w:tcW w:w="658" w:type="pct"/>
            <w:tcBorders>
              <w:top w:val="single" w:sz="4" w:space="0" w:color="auto"/>
              <w:bottom w:val="single" w:sz="4" w:space="0" w:color="auto"/>
            </w:tcBorders>
            <w:vAlign w:val="bottom"/>
          </w:tcPr>
          <w:p w14:paraId="51EC3AF6" w14:textId="3B18D20A" w:rsidR="00A3078B" w:rsidRDefault="00A3078B" w:rsidP="007343E2">
            <w:pPr>
              <w:pStyle w:val="Compact"/>
              <w:spacing w:line="480" w:lineRule="auto"/>
              <w:rPr>
                <w:rFonts w:eastAsiaTheme="minorEastAsia"/>
              </w:rPr>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r>
      <w:tr w:rsidR="00A3078B" w:rsidRPr="00D677A8" w14:paraId="5623F4D9" w14:textId="6E9EC0A9" w:rsidTr="00A3078B">
        <w:tc>
          <w:tcPr>
            <w:tcW w:w="888" w:type="pct"/>
            <w:vAlign w:val="bottom"/>
          </w:tcPr>
          <w:p w14:paraId="2607BD6C" w14:textId="77777777" w:rsidR="00A3078B" w:rsidRPr="00D677A8" w:rsidRDefault="00A3078B" w:rsidP="00273667">
            <w:pPr>
              <w:pStyle w:val="Compact"/>
              <w:spacing w:line="480" w:lineRule="auto"/>
            </w:pPr>
            <w:r w:rsidRPr="00D677A8">
              <w:t>Probing</w:t>
            </w:r>
          </w:p>
        </w:tc>
        <w:tc>
          <w:tcPr>
            <w:tcW w:w="1313" w:type="pct"/>
            <w:vAlign w:val="bottom"/>
          </w:tcPr>
          <w:p w14:paraId="11FAA9C2" w14:textId="77777777" w:rsidR="00A3078B" w:rsidRPr="00D677A8" w:rsidRDefault="00A3078B" w:rsidP="007343E2">
            <w:pPr>
              <w:pStyle w:val="Compact"/>
              <w:spacing w:line="480" w:lineRule="auto"/>
            </w:pPr>
            <w:r w:rsidRPr="00D677A8">
              <w:t>Genotype</w:t>
            </w:r>
          </w:p>
        </w:tc>
        <w:tc>
          <w:tcPr>
            <w:tcW w:w="310" w:type="pct"/>
            <w:tcBorders>
              <w:top w:val="single" w:sz="4" w:space="0" w:color="auto"/>
            </w:tcBorders>
            <w:vAlign w:val="bottom"/>
          </w:tcPr>
          <w:p w14:paraId="584F42EE" w14:textId="77777777" w:rsidR="00A3078B" w:rsidRPr="00D677A8" w:rsidRDefault="00A3078B" w:rsidP="007343E2">
            <w:pPr>
              <w:pStyle w:val="Compact"/>
              <w:spacing w:line="480" w:lineRule="auto"/>
            </w:pPr>
            <w:r w:rsidRPr="00D677A8">
              <w:t>3</w:t>
            </w:r>
          </w:p>
        </w:tc>
        <w:tc>
          <w:tcPr>
            <w:tcW w:w="586" w:type="pct"/>
            <w:tcBorders>
              <w:top w:val="single" w:sz="4" w:space="0" w:color="auto"/>
            </w:tcBorders>
            <w:vAlign w:val="bottom"/>
          </w:tcPr>
          <w:p w14:paraId="73C77AED" w14:textId="77777777" w:rsidR="00A3078B" w:rsidRPr="00D677A8" w:rsidRDefault="00A3078B" w:rsidP="007343E2">
            <w:pPr>
              <w:pStyle w:val="Compact"/>
              <w:spacing w:line="480" w:lineRule="auto"/>
            </w:pPr>
            <w:r w:rsidRPr="00D677A8">
              <w:t>27.46</w:t>
            </w:r>
          </w:p>
        </w:tc>
        <w:tc>
          <w:tcPr>
            <w:tcW w:w="659" w:type="pct"/>
            <w:tcBorders>
              <w:top w:val="single" w:sz="4" w:space="0" w:color="auto"/>
            </w:tcBorders>
            <w:vAlign w:val="bottom"/>
          </w:tcPr>
          <w:p w14:paraId="46C3C777" w14:textId="115845C8" w:rsidR="00A3078B" w:rsidRPr="00A3526B" w:rsidRDefault="00A3078B" w:rsidP="007343E2">
            <w:pPr>
              <w:pStyle w:val="Compact"/>
              <w:spacing w:line="480" w:lineRule="auto"/>
            </w:pPr>
            <w:r>
              <w:t>0.000</w:t>
            </w:r>
            <w:r w:rsidR="00484105">
              <w:t>*</w:t>
            </w:r>
          </w:p>
        </w:tc>
        <w:tc>
          <w:tcPr>
            <w:tcW w:w="586" w:type="pct"/>
            <w:tcBorders>
              <w:top w:val="single" w:sz="4" w:space="0" w:color="auto"/>
            </w:tcBorders>
            <w:vAlign w:val="bottom"/>
          </w:tcPr>
          <w:p w14:paraId="37D502D1" w14:textId="6A634107" w:rsidR="00A3078B" w:rsidRPr="003D6540" w:rsidRDefault="00A3078B" w:rsidP="007343E2">
            <w:pPr>
              <w:pStyle w:val="Compact"/>
              <w:spacing w:line="480" w:lineRule="auto"/>
            </w:pPr>
            <w:r w:rsidRPr="00A3526B">
              <w:t>2.51</w:t>
            </w:r>
          </w:p>
        </w:tc>
        <w:tc>
          <w:tcPr>
            <w:tcW w:w="658" w:type="pct"/>
            <w:tcBorders>
              <w:top w:val="single" w:sz="4" w:space="0" w:color="auto"/>
            </w:tcBorders>
            <w:vAlign w:val="bottom"/>
          </w:tcPr>
          <w:p w14:paraId="5B5216AB" w14:textId="7CC298A9" w:rsidR="00A3078B" w:rsidRPr="003D6540" w:rsidRDefault="00A3078B" w:rsidP="007343E2">
            <w:pPr>
              <w:pStyle w:val="Compact"/>
              <w:spacing w:line="480" w:lineRule="auto"/>
            </w:pPr>
            <w:r w:rsidRPr="003D6540">
              <w:t>0.473</w:t>
            </w:r>
          </w:p>
        </w:tc>
      </w:tr>
      <w:tr w:rsidR="00A3078B" w:rsidRPr="00D677A8" w14:paraId="7A4041B4" w14:textId="773C80F3" w:rsidTr="00A3078B">
        <w:tc>
          <w:tcPr>
            <w:tcW w:w="888" w:type="pct"/>
            <w:vAlign w:val="bottom"/>
          </w:tcPr>
          <w:p w14:paraId="3C74FBB4" w14:textId="77777777" w:rsidR="00A3078B" w:rsidRPr="00D677A8" w:rsidRDefault="00A3078B" w:rsidP="00273667">
            <w:pPr>
              <w:spacing w:line="480" w:lineRule="auto"/>
            </w:pPr>
          </w:p>
        </w:tc>
        <w:tc>
          <w:tcPr>
            <w:tcW w:w="1313" w:type="pct"/>
            <w:vAlign w:val="bottom"/>
          </w:tcPr>
          <w:p w14:paraId="6EE8FE2E" w14:textId="77777777" w:rsidR="00A3078B" w:rsidRPr="00D677A8" w:rsidRDefault="00A3078B" w:rsidP="007343E2">
            <w:pPr>
              <w:pStyle w:val="Compact"/>
              <w:spacing w:line="480" w:lineRule="auto"/>
            </w:pPr>
            <w:r w:rsidRPr="00D677A8">
              <w:t>Sex</w:t>
            </w:r>
          </w:p>
        </w:tc>
        <w:tc>
          <w:tcPr>
            <w:tcW w:w="310" w:type="pct"/>
            <w:vAlign w:val="bottom"/>
          </w:tcPr>
          <w:p w14:paraId="7B6C2A16" w14:textId="77777777" w:rsidR="00A3078B" w:rsidRPr="00D677A8" w:rsidRDefault="00A3078B" w:rsidP="007343E2">
            <w:pPr>
              <w:pStyle w:val="Compact"/>
              <w:spacing w:line="480" w:lineRule="auto"/>
            </w:pPr>
            <w:r w:rsidRPr="00D677A8">
              <w:t>1</w:t>
            </w:r>
          </w:p>
        </w:tc>
        <w:tc>
          <w:tcPr>
            <w:tcW w:w="586" w:type="pct"/>
            <w:vAlign w:val="bottom"/>
          </w:tcPr>
          <w:p w14:paraId="7F978619" w14:textId="77777777" w:rsidR="00A3078B" w:rsidRPr="00D677A8" w:rsidRDefault="00A3078B" w:rsidP="007343E2">
            <w:pPr>
              <w:pStyle w:val="Compact"/>
              <w:spacing w:line="480" w:lineRule="auto"/>
            </w:pPr>
            <w:r w:rsidRPr="00D677A8">
              <w:t>3.24</w:t>
            </w:r>
          </w:p>
        </w:tc>
        <w:tc>
          <w:tcPr>
            <w:tcW w:w="659" w:type="pct"/>
            <w:vAlign w:val="bottom"/>
          </w:tcPr>
          <w:p w14:paraId="730073E0" w14:textId="7CE26F11" w:rsidR="00A3078B" w:rsidRPr="00D677A8" w:rsidRDefault="00A3078B" w:rsidP="007343E2">
            <w:pPr>
              <w:pStyle w:val="Compact"/>
              <w:spacing w:line="480" w:lineRule="auto"/>
            </w:pPr>
            <w:r>
              <w:t>0.072</w:t>
            </w:r>
          </w:p>
        </w:tc>
        <w:tc>
          <w:tcPr>
            <w:tcW w:w="586" w:type="pct"/>
            <w:vAlign w:val="bottom"/>
          </w:tcPr>
          <w:p w14:paraId="1F6D2096" w14:textId="1D1B7AE5" w:rsidR="00A3078B" w:rsidRPr="00D677A8" w:rsidRDefault="00A3078B" w:rsidP="007343E2">
            <w:pPr>
              <w:pStyle w:val="Compact"/>
              <w:spacing w:line="480" w:lineRule="auto"/>
            </w:pPr>
            <w:r w:rsidRPr="00D677A8">
              <w:t>0.00</w:t>
            </w:r>
          </w:p>
        </w:tc>
        <w:tc>
          <w:tcPr>
            <w:tcW w:w="658" w:type="pct"/>
            <w:vAlign w:val="bottom"/>
          </w:tcPr>
          <w:p w14:paraId="672BDA85" w14:textId="2BC887EB" w:rsidR="00A3078B" w:rsidRPr="00D677A8" w:rsidRDefault="00A3078B" w:rsidP="007343E2">
            <w:pPr>
              <w:pStyle w:val="Compact"/>
              <w:spacing w:line="480" w:lineRule="auto"/>
            </w:pPr>
            <w:r w:rsidRPr="00D677A8">
              <w:t>0.959</w:t>
            </w:r>
          </w:p>
        </w:tc>
      </w:tr>
      <w:tr w:rsidR="00A3078B" w:rsidRPr="00D677A8" w14:paraId="7853F968" w14:textId="186AFE0E" w:rsidTr="00A3078B">
        <w:tc>
          <w:tcPr>
            <w:tcW w:w="888" w:type="pct"/>
            <w:vAlign w:val="bottom"/>
          </w:tcPr>
          <w:p w14:paraId="0E2588BC" w14:textId="77777777" w:rsidR="00A3078B" w:rsidRPr="00D677A8" w:rsidRDefault="00A3078B" w:rsidP="00273667">
            <w:pPr>
              <w:spacing w:line="480" w:lineRule="auto"/>
            </w:pPr>
          </w:p>
        </w:tc>
        <w:tc>
          <w:tcPr>
            <w:tcW w:w="1313" w:type="pct"/>
            <w:vAlign w:val="bottom"/>
          </w:tcPr>
          <w:p w14:paraId="50FB4EF7" w14:textId="7E075B72"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54113C2F" w14:textId="77777777" w:rsidR="00A3078B" w:rsidRPr="00D677A8" w:rsidRDefault="00A3078B" w:rsidP="007343E2">
            <w:pPr>
              <w:pStyle w:val="Compact"/>
              <w:spacing w:line="480" w:lineRule="auto"/>
            </w:pPr>
            <w:r w:rsidRPr="00D677A8">
              <w:t>3</w:t>
            </w:r>
          </w:p>
        </w:tc>
        <w:tc>
          <w:tcPr>
            <w:tcW w:w="586" w:type="pct"/>
            <w:vAlign w:val="bottom"/>
          </w:tcPr>
          <w:p w14:paraId="343ECAD7" w14:textId="77777777" w:rsidR="00A3078B" w:rsidRPr="00D677A8" w:rsidRDefault="00A3078B" w:rsidP="007343E2">
            <w:pPr>
              <w:pStyle w:val="Compact"/>
              <w:spacing w:line="480" w:lineRule="auto"/>
            </w:pPr>
            <w:r w:rsidRPr="00D677A8">
              <w:t>6.49</w:t>
            </w:r>
          </w:p>
        </w:tc>
        <w:tc>
          <w:tcPr>
            <w:tcW w:w="659" w:type="pct"/>
            <w:vAlign w:val="bottom"/>
          </w:tcPr>
          <w:p w14:paraId="67F865EE" w14:textId="15CBD20B" w:rsidR="00A3078B" w:rsidRPr="00D677A8" w:rsidRDefault="00A3078B" w:rsidP="007343E2">
            <w:pPr>
              <w:pStyle w:val="Compact"/>
              <w:spacing w:line="480" w:lineRule="auto"/>
            </w:pPr>
            <w:r>
              <w:t>0.090</w:t>
            </w:r>
          </w:p>
        </w:tc>
        <w:tc>
          <w:tcPr>
            <w:tcW w:w="586" w:type="pct"/>
            <w:vAlign w:val="bottom"/>
          </w:tcPr>
          <w:p w14:paraId="4C771175" w14:textId="471315D7" w:rsidR="00A3078B" w:rsidRPr="00D677A8" w:rsidRDefault="00A3078B" w:rsidP="007343E2">
            <w:pPr>
              <w:pStyle w:val="Compact"/>
              <w:spacing w:line="480" w:lineRule="auto"/>
            </w:pPr>
            <w:r w:rsidRPr="00D677A8">
              <w:t>4.74</w:t>
            </w:r>
          </w:p>
        </w:tc>
        <w:tc>
          <w:tcPr>
            <w:tcW w:w="658" w:type="pct"/>
            <w:vAlign w:val="bottom"/>
          </w:tcPr>
          <w:p w14:paraId="5BA11B7A" w14:textId="4239C048" w:rsidR="00A3078B" w:rsidRPr="00D677A8" w:rsidRDefault="00A3078B" w:rsidP="007343E2">
            <w:pPr>
              <w:pStyle w:val="Compact"/>
              <w:spacing w:line="480" w:lineRule="auto"/>
            </w:pPr>
            <w:r w:rsidRPr="00D677A8">
              <w:t>0.192</w:t>
            </w:r>
          </w:p>
        </w:tc>
      </w:tr>
      <w:tr w:rsidR="00A3078B" w:rsidRPr="00D677A8" w14:paraId="0DF8C7AC" w14:textId="4EA80098" w:rsidTr="00A3078B">
        <w:tc>
          <w:tcPr>
            <w:tcW w:w="888" w:type="pct"/>
            <w:vAlign w:val="bottom"/>
          </w:tcPr>
          <w:p w14:paraId="48940344" w14:textId="77777777" w:rsidR="00A3078B" w:rsidRPr="00D677A8" w:rsidRDefault="00A3078B" w:rsidP="00273667">
            <w:pPr>
              <w:pStyle w:val="Compact"/>
              <w:spacing w:line="480" w:lineRule="auto"/>
            </w:pPr>
            <w:r w:rsidRPr="00D677A8">
              <w:t>Walking</w:t>
            </w:r>
          </w:p>
        </w:tc>
        <w:tc>
          <w:tcPr>
            <w:tcW w:w="1313" w:type="pct"/>
            <w:vAlign w:val="bottom"/>
          </w:tcPr>
          <w:p w14:paraId="714E2489" w14:textId="77777777" w:rsidR="00A3078B" w:rsidRPr="00D677A8" w:rsidRDefault="00A3078B" w:rsidP="007343E2">
            <w:pPr>
              <w:pStyle w:val="Compact"/>
              <w:spacing w:line="480" w:lineRule="auto"/>
            </w:pPr>
            <w:r w:rsidRPr="00D677A8">
              <w:t>Genotype</w:t>
            </w:r>
          </w:p>
        </w:tc>
        <w:tc>
          <w:tcPr>
            <w:tcW w:w="310" w:type="pct"/>
            <w:vAlign w:val="bottom"/>
          </w:tcPr>
          <w:p w14:paraId="5DDC9DFE" w14:textId="77777777" w:rsidR="00A3078B" w:rsidRPr="00D677A8" w:rsidRDefault="00A3078B" w:rsidP="007343E2">
            <w:pPr>
              <w:pStyle w:val="Compact"/>
              <w:spacing w:line="480" w:lineRule="auto"/>
            </w:pPr>
            <w:r w:rsidRPr="00D677A8">
              <w:t>3</w:t>
            </w:r>
          </w:p>
        </w:tc>
        <w:tc>
          <w:tcPr>
            <w:tcW w:w="586" w:type="pct"/>
            <w:vAlign w:val="bottom"/>
          </w:tcPr>
          <w:p w14:paraId="73A60DC9" w14:textId="77777777" w:rsidR="00A3078B" w:rsidRPr="00D677A8" w:rsidRDefault="00A3078B" w:rsidP="007343E2">
            <w:pPr>
              <w:pStyle w:val="Compact"/>
              <w:spacing w:line="480" w:lineRule="auto"/>
            </w:pPr>
            <w:r w:rsidRPr="00D677A8">
              <w:t>16.17</w:t>
            </w:r>
          </w:p>
        </w:tc>
        <w:tc>
          <w:tcPr>
            <w:tcW w:w="659" w:type="pct"/>
            <w:vAlign w:val="bottom"/>
          </w:tcPr>
          <w:p w14:paraId="446BC32B" w14:textId="00FA4AFD" w:rsidR="00A3078B" w:rsidRPr="00A3526B" w:rsidRDefault="00A3078B" w:rsidP="007343E2">
            <w:pPr>
              <w:pStyle w:val="Compact"/>
              <w:spacing w:line="480" w:lineRule="auto"/>
            </w:pPr>
            <w:r>
              <w:t>0.001</w:t>
            </w:r>
            <w:r w:rsidR="00484105">
              <w:t>*</w:t>
            </w:r>
          </w:p>
        </w:tc>
        <w:tc>
          <w:tcPr>
            <w:tcW w:w="586" w:type="pct"/>
            <w:vAlign w:val="bottom"/>
          </w:tcPr>
          <w:p w14:paraId="1A7934F5" w14:textId="3C926891" w:rsidR="00A3078B" w:rsidRPr="003D6540" w:rsidRDefault="00A3078B" w:rsidP="007343E2">
            <w:pPr>
              <w:pStyle w:val="Compact"/>
              <w:spacing w:line="480" w:lineRule="auto"/>
            </w:pPr>
            <w:r w:rsidRPr="00A3526B">
              <w:t>4.66</w:t>
            </w:r>
          </w:p>
        </w:tc>
        <w:tc>
          <w:tcPr>
            <w:tcW w:w="658" w:type="pct"/>
            <w:vAlign w:val="bottom"/>
          </w:tcPr>
          <w:p w14:paraId="1E2BA8ED" w14:textId="57C2576B" w:rsidR="00A3078B" w:rsidRPr="003D6540" w:rsidRDefault="00A3078B" w:rsidP="007343E2">
            <w:pPr>
              <w:pStyle w:val="Compact"/>
              <w:spacing w:line="480" w:lineRule="auto"/>
            </w:pPr>
            <w:r w:rsidRPr="003D6540">
              <w:t>0.199</w:t>
            </w:r>
          </w:p>
        </w:tc>
      </w:tr>
      <w:tr w:rsidR="00A3078B" w:rsidRPr="00D677A8" w14:paraId="442A99EA" w14:textId="0BFC608C" w:rsidTr="00A3078B">
        <w:tc>
          <w:tcPr>
            <w:tcW w:w="888" w:type="pct"/>
            <w:vAlign w:val="bottom"/>
          </w:tcPr>
          <w:p w14:paraId="1C10BDB2" w14:textId="77777777" w:rsidR="00A3078B" w:rsidRPr="00D677A8" w:rsidRDefault="00A3078B" w:rsidP="00273667">
            <w:pPr>
              <w:spacing w:line="480" w:lineRule="auto"/>
            </w:pPr>
          </w:p>
        </w:tc>
        <w:tc>
          <w:tcPr>
            <w:tcW w:w="1313" w:type="pct"/>
            <w:vAlign w:val="bottom"/>
          </w:tcPr>
          <w:p w14:paraId="494A0F95" w14:textId="77777777" w:rsidR="00A3078B" w:rsidRPr="00D677A8" w:rsidRDefault="00A3078B" w:rsidP="007343E2">
            <w:pPr>
              <w:pStyle w:val="Compact"/>
              <w:spacing w:line="480" w:lineRule="auto"/>
            </w:pPr>
            <w:r w:rsidRPr="00D677A8">
              <w:t>Sex</w:t>
            </w:r>
          </w:p>
        </w:tc>
        <w:tc>
          <w:tcPr>
            <w:tcW w:w="310" w:type="pct"/>
            <w:vAlign w:val="bottom"/>
          </w:tcPr>
          <w:p w14:paraId="3944B0A1" w14:textId="77777777" w:rsidR="00A3078B" w:rsidRPr="00D677A8" w:rsidRDefault="00A3078B" w:rsidP="007343E2">
            <w:pPr>
              <w:pStyle w:val="Compact"/>
              <w:spacing w:line="480" w:lineRule="auto"/>
            </w:pPr>
            <w:r w:rsidRPr="00D677A8">
              <w:t>1</w:t>
            </w:r>
          </w:p>
        </w:tc>
        <w:tc>
          <w:tcPr>
            <w:tcW w:w="586" w:type="pct"/>
            <w:vAlign w:val="bottom"/>
          </w:tcPr>
          <w:p w14:paraId="1B38E0BD" w14:textId="77777777" w:rsidR="00A3078B" w:rsidRPr="00D677A8" w:rsidRDefault="00A3078B" w:rsidP="007343E2">
            <w:pPr>
              <w:pStyle w:val="Compact"/>
              <w:spacing w:line="480" w:lineRule="auto"/>
            </w:pPr>
            <w:r w:rsidRPr="00D677A8">
              <w:t>1.65</w:t>
            </w:r>
          </w:p>
        </w:tc>
        <w:tc>
          <w:tcPr>
            <w:tcW w:w="659" w:type="pct"/>
            <w:vAlign w:val="bottom"/>
          </w:tcPr>
          <w:p w14:paraId="70127ABD" w14:textId="583DCC5E" w:rsidR="00A3078B" w:rsidRPr="00D677A8" w:rsidRDefault="00A3078B" w:rsidP="007343E2">
            <w:pPr>
              <w:pStyle w:val="Compact"/>
              <w:spacing w:line="480" w:lineRule="auto"/>
            </w:pPr>
            <w:r>
              <w:t>0.200</w:t>
            </w:r>
          </w:p>
        </w:tc>
        <w:tc>
          <w:tcPr>
            <w:tcW w:w="586" w:type="pct"/>
            <w:vAlign w:val="bottom"/>
          </w:tcPr>
          <w:p w14:paraId="663689FF" w14:textId="55A08E6B" w:rsidR="00A3078B" w:rsidRPr="00D677A8" w:rsidRDefault="00A3078B" w:rsidP="007343E2">
            <w:pPr>
              <w:pStyle w:val="Compact"/>
              <w:spacing w:line="480" w:lineRule="auto"/>
            </w:pPr>
            <w:r w:rsidRPr="00D677A8">
              <w:t>0.036</w:t>
            </w:r>
          </w:p>
        </w:tc>
        <w:tc>
          <w:tcPr>
            <w:tcW w:w="658" w:type="pct"/>
            <w:vAlign w:val="bottom"/>
          </w:tcPr>
          <w:p w14:paraId="6C10832B" w14:textId="0B8483F4" w:rsidR="00A3078B" w:rsidRPr="00D677A8" w:rsidRDefault="00A3078B" w:rsidP="007343E2">
            <w:pPr>
              <w:pStyle w:val="Compact"/>
              <w:spacing w:line="480" w:lineRule="auto"/>
            </w:pPr>
            <w:r w:rsidRPr="00D677A8">
              <w:t>0.850</w:t>
            </w:r>
          </w:p>
        </w:tc>
      </w:tr>
      <w:tr w:rsidR="00A3078B" w:rsidRPr="00D677A8" w14:paraId="458AE635" w14:textId="5084FE2F" w:rsidTr="00A3078B">
        <w:tc>
          <w:tcPr>
            <w:tcW w:w="888" w:type="pct"/>
            <w:vAlign w:val="bottom"/>
          </w:tcPr>
          <w:p w14:paraId="315F8AA3" w14:textId="77777777" w:rsidR="00A3078B" w:rsidRPr="00D677A8" w:rsidRDefault="00A3078B" w:rsidP="00273667">
            <w:pPr>
              <w:spacing w:line="480" w:lineRule="auto"/>
            </w:pPr>
          </w:p>
        </w:tc>
        <w:tc>
          <w:tcPr>
            <w:tcW w:w="1313" w:type="pct"/>
            <w:vAlign w:val="bottom"/>
          </w:tcPr>
          <w:p w14:paraId="395666E2" w14:textId="39195F4C"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42B5B382" w14:textId="77777777" w:rsidR="00A3078B" w:rsidRPr="00D677A8" w:rsidRDefault="00A3078B" w:rsidP="007343E2">
            <w:pPr>
              <w:pStyle w:val="Compact"/>
              <w:spacing w:line="480" w:lineRule="auto"/>
            </w:pPr>
            <w:r w:rsidRPr="00D677A8">
              <w:t>3</w:t>
            </w:r>
          </w:p>
        </w:tc>
        <w:tc>
          <w:tcPr>
            <w:tcW w:w="586" w:type="pct"/>
            <w:vAlign w:val="bottom"/>
          </w:tcPr>
          <w:p w14:paraId="4FB46009" w14:textId="77777777" w:rsidR="00A3078B" w:rsidRPr="00D677A8" w:rsidRDefault="00A3078B" w:rsidP="007343E2">
            <w:pPr>
              <w:pStyle w:val="Compact"/>
              <w:spacing w:line="480" w:lineRule="auto"/>
            </w:pPr>
            <w:r w:rsidRPr="00D677A8">
              <w:t>11.13</w:t>
            </w:r>
          </w:p>
        </w:tc>
        <w:tc>
          <w:tcPr>
            <w:tcW w:w="659" w:type="pct"/>
            <w:vAlign w:val="bottom"/>
          </w:tcPr>
          <w:p w14:paraId="55D522FE" w14:textId="42465266" w:rsidR="00A3078B" w:rsidRPr="00A3526B" w:rsidRDefault="00A3078B" w:rsidP="007343E2">
            <w:pPr>
              <w:pStyle w:val="Compact"/>
              <w:spacing w:line="480" w:lineRule="auto"/>
            </w:pPr>
            <w:r>
              <w:t>0.011</w:t>
            </w:r>
            <w:r w:rsidR="00484105">
              <w:t>*</w:t>
            </w:r>
          </w:p>
        </w:tc>
        <w:tc>
          <w:tcPr>
            <w:tcW w:w="586" w:type="pct"/>
            <w:vAlign w:val="bottom"/>
          </w:tcPr>
          <w:p w14:paraId="4CD4518D" w14:textId="0E4DF603" w:rsidR="00A3078B" w:rsidRDefault="00A3078B" w:rsidP="007343E2">
            <w:pPr>
              <w:pStyle w:val="Compact"/>
              <w:spacing w:line="480" w:lineRule="auto"/>
              <w:rPr>
                <w:rFonts w:eastAsiaTheme="minorEastAsia"/>
              </w:rPr>
            </w:pPr>
            <w:r w:rsidRPr="00A3526B">
              <w:t>10.73</w:t>
            </w:r>
          </w:p>
        </w:tc>
        <w:tc>
          <w:tcPr>
            <w:tcW w:w="658" w:type="pct"/>
            <w:vAlign w:val="bottom"/>
          </w:tcPr>
          <w:p w14:paraId="19182AC4" w14:textId="47011951" w:rsidR="00A3078B" w:rsidRDefault="00A3078B" w:rsidP="007343E2">
            <w:pPr>
              <w:pStyle w:val="Compact"/>
              <w:spacing w:line="480" w:lineRule="auto"/>
              <w:rPr>
                <w:rFonts w:eastAsiaTheme="minorEastAsia"/>
              </w:rPr>
            </w:pPr>
            <w:r>
              <w:rPr>
                <w:rFonts w:eastAsiaTheme="minorEastAsia"/>
              </w:rPr>
              <w:t>0.013</w:t>
            </w:r>
            <w:r w:rsidR="006E3314">
              <w:t>*</w:t>
            </w:r>
          </w:p>
        </w:tc>
      </w:tr>
      <w:tr w:rsidR="00A3078B" w:rsidRPr="00D677A8" w14:paraId="20376A5D" w14:textId="4F2D64F0" w:rsidTr="00A3078B">
        <w:tc>
          <w:tcPr>
            <w:tcW w:w="888" w:type="pct"/>
            <w:vAlign w:val="bottom"/>
          </w:tcPr>
          <w:p w14:paraId="7CAE66A7" w14:textId="77777777" w:rsidR="00A3078B" w:rsidRPr="00D677A8" w:rsidRDefault="00A3078B" w:rsidP="00273667">
            <w:pPr>
              <w:pStyle w:val="Compact"/>
              <w:spacing w:line="480" w:lineRule="auto"/>
            </w:pPr>
            <w:r w:rsidRPr="00D677A8">
              <w:t>Cleaning</w:t>
            </w:r>
          </w:p>
        </w:tc>
        <w:tc>
          <w:tcPr>
            <w:tcW w:w="1313" w:type="pct"/>
            <w:vAlign w:val="bottom"/>
          </w:tcPr>
          <w:p w14:paraId="49A507FB" w14:textId="77777777" w:rsidR="00A3078B" w:rsidRPr="00D677A8" w:rsidRDefault="00A3078B" w:rsidP="007343E2">
            <w:pPr>
              <w:pStyle w:val="Compact"/>
              <w:spacing w:line="480" w:lineRule="auto"/>
            </w:pPr>
            <w:r w:rsidRPr="00D677A8">
              <w:t>Genotype</w:t>
            </w:r>
          </w:p>
        </w:tc>
        <w:tc>
          <w:tcPr>
            <w:tcW w:w="310" w:type="pct"/>
            <w:vAlign w:val="bottom"/>
          </w:tcPr>
          <w:p w14:paraId="5B301700" w14:textId="77777777" w:rsidR="00A3078B" w:rsidRPr="00D677A8" w:rsidRDefault="00A3078B" w:rsidP="007343E2">
            <w:pPr>
              <w:pStyle w:val="Compact"/>
              <w:spacing w:line="480" w:lineRule="auto"/>
            </w:pPr>
            <w:r w:rsidRPr="00D677A8">
              <w:t>3</w:t>
            </w:r>
          </w:p>
        </w:tc>
        <w:tc>
          <w:tcPr>
            <w:tcW w:w="586" w:type="pct"/>
            <w:vAlign w:val="bottom"/>
          </w:tcPr>
          <w:p w14:paraId="5EEF4DA4" w14:textId="77777777" w:rsidR="00A3078B" w:rsidRPr="00D677A8" w:rsidRDefault="00A3078B" w:rsidP="007343E2">
            <w:pPr>
              <w:pStyle w:val="Compact"/>
              <w:spacing w:line="480" w:lineRule="auto"/>
            </w:pPr>
            <w:r w:rsidRPr="00D677A8">
              <w:t>5.98</w:t>
            </w:r>
          </w:p>
        </w:tc>
        <w:tc>
          <w:tcPr>
            <w:tcW w:w="659" w:type="pct"/>
            <w:vAlign w:val="bottom"/>
          </w:tcPr>
          <w:p w14:paraId="1D8262F9" w14:textId="67994FD3" w:rsidR="00A3078B" w:rsidRPr="00D677A8" w:rsidRDefault="00A3078B" w:rsidP="007343E2">
            <w:pPr>
              <w:pStyle w:val="Compact"/>
              <w:spacing w:line="480" w:lineRule="auto"/>
            </w:pPr>
            <w:r>
              <w:t>0.113</w:t>
            </w:r>
          </w:p>
        </w:tc>
        <w:tc>
          <w:tcPr>
            <w:tcW w:w="586" w:type="pct"/>
            <w:vAlign w:val="bottom"/>
          </w:tcPr>
          <w:p w14:paraId="040195CA" w14:textId="5FE37E0C" w:rsidR="00A3078B" w:rsidRPr="00D677A8" w:rsidRDefault="00A3078B" w:rsidP="007343E2">
            <w:pPr>
              <w:pStyle w:val="Compact"/>
              <w:spacing w:line="480" w:lineRule="auto"/>
            </w:pPr>
            <w:r w:rsidRPr="00D677A8">
              <w:t>2.23</w:t>
            </w:r>
          </w:p>
        </w:tc>
        <w:tc>
          <w:tcPr>
            <w:tcW w:w="658" w:type="pct"/>
            <w:vAlign w:val="bottom"/>
          </w:tcPr>
          <w:p w14:paraId="1B862CD2" w14:textId="6F3C6A4A" w:rsidR="00A3078B" w:rsidRPr="00D677A8" w:rsidRDefault="00A3078B" w:rsidP="007343E2">
            <w:pPr>
              <w:pStyle w:val="Compact"/>
              <w:spacing w:line="480" w:lineRule="auto"/>
            </w:pPr>
            <w:r w:rsidRPr="00D677A8">
              <w:t>0.525</w:t>
            </w:r>
          </w:p>
        </w:tc>
      </w:tr>
      <w:tr w:rsidR="00A3078B" w:rsidRPr="00D677A8" w14:paraId="093C1F12" w14:textId="057241C5" w:rsidTr="00A3078B">
        <w:tc>
          <w:tcPr>
            <w:tcW w:w="888" w:type="pct"/>
            <w:vAlign w:val="bottom"/>
          </w:tcPr>
          <w:p w14:paraId="08F8463C" w14:textId="77777777" w:rsidR="00A3078B" w:rsidRPr="00D677A8" w:rsidRDefault="00A3078B" w:rsidP="00273667">
            <w:pPr>
              <w:spacing w:line="480" w:lineRule="auto"/>
            </w:pPr>
          </w:p>
        </w:tc>
        <w:tc>
          <w:tcPr>
            <w:tcW w:w="1313" w:type="pct"/>
            <w:vAlign w:val="bottom"/>
          </w:tcPr>
          <w:p w14:paraId="37AB141C" w14:textId="77777777" w:rsidR="00A3078B" w:rsidRPr="00D677A8" w:rsidRDefault="00A3078B" w:rsidP="007343E2">
            <w:pPr>
              <w:pStyle w:val="Compact"/>
              <w:spacing w:line="480" w:lineRule="auto"/>
            </w:pPr>
            <w:r w:rsidRPr="00D677A8">
              <w:t>Sex</w:t>
            </w:r>
          </w:p>
        </w:tc>
        <w:tc>
          <w:tcPr>
            <w:tcW w:w="310" w:type="pct"/>
            <w:vAlign w:val="bottom"/>
          </w:tcPr>
          <w:p w14:paraId="392F455F" w14:textId="77777777" w:rsidR="00A3078B" w:rsidRPr="00D677A8" w:rsidRDefault="00A3078B" w:rsidP="007343E2">
            <w:pPr>
              <w:pStyle w:val="Compact"/>
              <w:spacing w:line="480" w:lineRule="auto"/>
            </w:pPr>
            <w:r w:rsidRPr="00D677A8">
              <w:t>1</w:t>
            </w:r>
          </w:p>
        </w:tc>
        <w:tc>
          <w:tcPr>
            <w:tcW w:w="586" w:type="pct"/>
            <w:vAlign w:val="bottom"/>
          </w:tcPr>
          <w:p w14:paraId="65852720" w14:textId="77777777" w:rsidR="00A3078B" w:rsidRPr="00D677A8" w:rsidRDefault="00A3078B" w:rsidP="007343E2">
            <w:pPr>
              <w:pStyle w:val="Compact"/>
              <w:spacing w:line="480" w:lineRule="auto"/>
            </w:pPr>
            <w:r w:rsidRPr="00D677A8">
              <w:t>0.45</w:t>
            </w:r>
          </w:p>
        </w:tc>
        <w:tc>
          <w:tcPr>
            <w:tcW w:w="659" w:type="pct"/>
            <w:vAlign w:val="bottom"/>
          </w:tcPr>
          <w:p w14:paraId="403AD9C1" w14:textId="7F985021" w:rsidR="00A3078B" w:rsidRPr="00D677A8" w:rsidRDefault="00A3078B" w:rsidP="007343E2">
            <w:pPr>
              <w:pStyle w:val="Compact"/>
              <w:spacing w:line="480" w:lineRule="auto"/>
            </w:pPr>
            <w:r>
              <w:t>0.503</w:t>
            </w:r>
          </w:p>
        </w:tc>
        <w:tc>
          <w:tcPr>
            <w:tcW w:w="586" w:type="pct"/>
            <w:vAlign w:val="bottom"/>
          </w:tcPr>
          <w:p w14:paraId="5574431E" w14:textId="35676B9A" w:rsidR="00A3078B" w:rsidRPr="00D677A8" w:rsidRDefault="00A3078B" w:rsidP="007343E2">
            <w:pPr>
              <w:pStyle w:val="Compact"/>
              <w:spacing w:line="480" w:lineRule="auto"/>
            </w:pPr>
            <w:r w:rsidRPr="00D677A8">
              <w:t>0.48</w:t>
            </w:r>
          </w:p>
        </w:tc>
        <w:tc>
          <w:tcPr>
            <w:tcW w:w="658" w:type="pct"/>
            <w:vAlign w:val="bottom"/>
          </w:tcPr>
          <w:p w14:paraId="0B51CF01" w14:textId="7BC69E54" w:rsidR="00A3078B" w:rsidRPr="00D677A8" w:rsidRDefault="00A3078B" w:rsidP="007343E2">
            <w:pPr>
              <w:pStyle w:val="Compact"/>
              <w:spacing w:line="480" w:lineRule="auto"/>
            </w:pPr>
            <w:r w:rsidRPr="00D677A8">
              <w:t>0.490</w:t>
            </w:r>
          </w:p>
        </w:tc>
      </w:tr>
      <w:tr w:rsidR="00A3078B" w:rsidRPr="00D677A8" w14:paraId="48B04E5A" w14:textId="5C7F01D3" w:rsidTr="00A3078B">
        <w:tc>
          <w:tcPr>
            <w:tcW w:w="888" w:type="pct"/>
            <w:vAlign w:val="bottom"/>
          </w:tcPr>
          <w:p w14:paraId="6280B29B" w14:textId="77777777" w:rsidR="00A3078B" w:rsidRPr="00D677A8" w:rsidRDefault="00A3078B" w:rsidP="00273667">
            <w:pPr>
              <w:spacing w:line="480" w:lineRule="auto"/>
            </w:pPr>
          </w:p>
        </w:tc>
        <w:tc>
          <w:tcPr>
            <w:tcW w:w="1313" w:type="pct"/>
            <w:vAlign w:val="bottom"/>
          </w:tcPr>
          <w:p w14:paraId="7E50BF91" w14:textId="7D37F664"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vAlign w:val="bottom"/>
          </w:tcPr>
          <w:p w14:paraId="7AD22704" w14:textId="77777777" w:rsidR="00A3078B" w:rsidRPr="00D677A8" w:rsidRDefault="00A3078B" w:rsidP="007343E2">
            <w:pPr>
              <w:pStyle w:val="Compact"/>
              <w:spacing w:line="480" w:lineRule="auto"/>
            </w:pPr>
            <w:r w:rsidRPr="00D677A8">
              <w:t>3</w:t>
            </w:r>
          </w:p>
        </w:tc>
        <w:tc>
          <w:tcPr>
            <w:tcW w:w="586" w:type="pct"/>
            <w:vAlign w:val="bottom"/>
          </w:tcPr>
          <w:p w14:paraId="6B2FC2B4" w14:textId="77777777" w:rsidR="00A3078B" w:rsidRPr="00D677A8" w:rsidRDefault="00A3078B" w:rsidP="007343E2">
            <w:pPr>
              <w:pStyle w:val="Compact"/>
              <w:spacing w:line="480" w:lineRule="auto"/>
            </w:pPr>
            <w:r w:rsidRPr="00D677A8">
              <w:t>0.33</w:t>
            </w:r>
          </w:p>
        </w:tc>
        <w:tc>
          <w:tcPr>
            <w:tcW w:w="659" w:type="pct"/>
            <w:vAlign w:val="bottom"/>
          </w:tcPr>
          <w:p w14:paraId="224D7625" w14:textId="1146F335" w:rsidR="00A3078B" w:rsidRPr="00D677A8" w:rsidRDefault="00A3078B" w:rsidP="007343E2">
            <w:pPr>
              <w:pStyle w:val="Compact"/>
              <w:spacing w:line="480" w:lineRule="auto"/>
            </w:pPr>
            <w:r>
              <w:t>0.955</w:t>
            </w:r>
          </w:p>
        </w:tc>
        <w:tc>
          <w:tcPr>
            <w:tcW w:w="586" w:type="pct"/>
            <w:vAlign w:val="bottom"/>
          </w:tcPr>
          <w:p w14:paraId="7292A5CC" w14:textId="5B97B33C" w:rsidR="00A3078B" w:rsidRPr="00D677A8" w:rsidRDefault="00A3078B" w:rsidP="007343E2">
            <w:pPr>
              <w:pStyle w:val="Compact"/>
              <w:spacing w:line="480" w:lineRule="auto"/>
            </w:pPr>
            <w:r w:rsidRPr="00D677A8">
              <w:t>0.09</w:t>
            </w:r>
          </w:p>
        </w:tc>
        <w:tc>
          <w:tcPr>
            <w:tcW w:w="658" w:type="pct"/>
            <w:vAlign w:val="bottom"/>
          </w:tcPr>
          <w:p w14:paraId="0F75D8CB" w14:textId="0DB4E9B1" w:rsidR="00A3078B" w:rsidRPr="00D677A8" w:rsidRDefault="00A3078B" w:rsidP="007343E2">
            <w:pPr>
              <w:pStyle w:val="Compact"/>
              <w:spacing w:line="480" w:lineRule="auto"/>
            </w:pPr>
            <w:r w:rsidRPr="00D677A8">
              <w:t>0.993</w:t>
            </w:r>
          </w:p>
        </w:tc>
      </w:tr>
      <w:tr w:rsidR="00A3078B" w:rsidRPr="00D677A8" w14:paraId="495AD5FC" w14:textId="370A8EC1" w:rsidTr="00A3078B">
        <w:tc>
          <w:tcPr>
            <w:tcW w:w="888" w:type="pct"/>
            <w:vAlign w:val="bottom"/>
          </w:tcPr>
          <w:p w14:paraId="2EBAC08B" w14:textId="555F13F1" w:rsidR="00A3078B" w:rsidRPr="00A3526B" w:rsidRDefault="00A3078B" w:rsidP="00273667">
            <w:pPr>
              <w:pStyle w:val="Compact"/>
              <w:spacing w:line="480" w:lineRule="auto"/>
            </w:pPr>
            <w:r w:rsidRPr="00D677A8">
              <w:t xml:space="preserve">Off-Leaf </w:t>
            </w:r>
            <m:oMath>
              <m:sSup>
                <m:sSupPr>
                  <m:ctrlPr>
                    <w:rPr>
                      <w:rFonts w:ascii="Cambria Math" w:hAnsi="Cambria Math"/>
                    </w:rPr>
                  </m:ctrlPr>
                </m:sSupPr>
                <m:e>
                  <m:r>
                    <w:rPr>
                      <w:rFonts w:ascii="Cambria Math" w:hAnsi="Cambria Math"/>
                    </w:rPr>
                    <m:t>​</m:t>
                  </m:r>
                </m:e>
                <m:sup>
                  <m:r>
                    <w:rPr>
                      <w:rFonts w:ascii="Cambria Math" w:hAnsi="Cambria Math"/>
                    </w:rPr>
                    <m:t>a</m:t>
                  </m:r>
                </m:sup>
              </m:sSup>
            </m:oMath>
          </w:p>
        </w:tc>
        <w:tc>
          <w:tcPr>
            <w:tcW w:w="1313" w:type="pct"/>
            <w:vAlign w:val="bottom"/>
          </w:tcPr>
          <w:p w14:paraId="4D7952E9" w14:textId="77777777" w:rsidR="00A3078B" w:rsidRPr="003D6540" w:rsidRDefault="00A3078B" w:rsidP="007343E2">
            <w:pPr>
              <w:pStyle w:val="Compact"/>
              <w:spacing w:line="480" w:lineRule="auto"/>
            </w:pPr>
            <w:r w:rsidRPr="003D6540">
              <w:t>Genotype</w:t>
            </w:r>
          </w:p>
        </w:tc>
        <w:tc>
          <w:tcPr>
            <w:tcW w:w="310" w:type="pct"/>
            <w:vAlign w:val="bottom"/>
          </w:tcPr>
          <w:p w14:paraId="426E9A3F" w14:textId="77777777" w:rsidR="00A3078B" w:rsidRPr="003D6540" w:rsidRDefault="00A3078B" w:rsidP="007343E2">
            <w:pPr>
              <w:pStyle w:val="Compact"/>
              <w:spacing w:line="480" w:lineRule="auto"/>
            </w:pPr>
            <w:r w:rsidRPr="003D6540">
              <w:t>3</w:t>
            </w:r>
          </w:p>
        </w:tc>
        <w:tc>
          <w:tcPr>
            <w:tcW w:w="586" w:type="pct"/>
            <w:vAlign w:val="bottom"/>
          </w:tcPr>
          <w:p w14:paraId="2820486B" w14:textId="77777777" w:rsidR="00A3078B" w:rsidRPr="003D6540" w:rsidRDefault="00A3078B" w:rsidP="007343E2">
            <w:pPr>
              <w:pStyle w:val="Compact"/>
              <w:spacing w:line="480" w:lineRule="auto"/>
            </w:pPr>
            <w:r w:rsidRPr="003D6540">
              <w:t>1.15</w:t>
            </w:r>
          </w:p>
        </w:tc>
        <w:tc>
          <w:tcPr>
            <w:tcW w:w="659" w:type="pct"/>
            <w:vAlign w:val="bottom"/>
          </w:tcPr>
          <w:p w14:paraId="7986E910" w14:textId="69ECFD69" w:rsidR="00A3078B" w:rsidRPr="003D6540" w:rsidRDefault="00A3078B" w:rsidP="007343E2">
            <w:pPr>
              <w:pStyle w:val="Compact"/>
              <w:spacing w:line="480" w:lineRule="auto"/>
            </w:pPr>
            <w:r>
              <w:t>0.765</w:t>
            </w:r>
          </w:p>
        </w:tc>
        <w:tc>
          <w:tcPr>
            <w:tcW w:w="586" w:type="pct"/>
            <w:vAlign w:val="bottom"/>
          </w:tcPr>
          <w:p w14:paraId="44AA4FF3" w14:textId="32197D4B" w:rsidR="00A3078B" w:rsidDel="00074E0F" w:rsidRDefault="00A3078B" w:rsidP="007343E2">
            <w:pPr>
              <w:pStyle w:val="Compact"/>
              <w:spacing w:line="480" w:lineRule="auto"/>
              <w:rPr>
                <w:rFonts w:ascii="Cambria" w:eastAsia="Cambria" w:hAnsi="Cambria" w:cs="Times New Roman"/>
              </w:rPr>
            </w:pPr>
            <w:r w:rsidRPr="003D6540">
              <w:t>2.23</w:t>
            </w:r>
          </w:p>
        </w:tc>
        <w:tc>
          <w:tcPr>
            <w:tcW w:w="658" w:type="pct"/>
            <w:vAlign w:val="bottom"/>
          </w:tcPr>
          <w:p w14:paraId="2B1365FF" w14:textId="10351A10" w:rsidR="00A3078B" w:rsidDel="00074E0F" w:rsidRDefault="00A3078B" w:rsidP="007343E2">
            <w:pPr>
              <w:pStyle w:val="Compact"/>
              <w:spacing w:line="480" w:lineRule="auto"/>
              <w:rPr>
                <w:rFonts w:ascii="Cambria" w:eastAsia="Cambria" w:hAnsi="Cambria" w:cs="Times New Roman"/>
              </w:rPr>
            </w:pPr>
            <w:r>
              <w:rPr>
                <w:rFonts w:ascii="Cambria" w:eastAsia="Cambria" w:hAnsi="Cambria" w:cs="Times New Roman"/>
              </w:rPr>
              <w:t>0.023</w:t>
            </w:r>
            <w:r w:rsidR="006E3314">
              <w:t>*</w:t>
            </w:r>
          </w:p>
        </w:tc>
      </w:tr>
      <w:tr w:rsidR="00A3078B" w:rsidRPr="00D677A8" w14:paraId="1D5C6B1D" w14:textId="223C9FFC" w:rsidTr="00A3078B">
        <w:tc>
          <w:tcPr>
            <w:tcW w:w="888" w:type="pct"/>
            <w:vAlign w:val="bottom"/>
          </w:tcPr>
          <w:p w14:paraId="3CCFF47F" w14:textId="77777777" w:rsidR="00A3078B" w:rsidRPr="00D677A8" w:rsidRDefault="00A3078B" w:rsidP="00273667">
            <w:pPr>
              <w:spacing w:line="480" w:lineRule="auto"/>
            </w:pPr>
          </w:p>
        </w:tc>
        <w:tc>
          <w:tcPr>
            <w:tcW w:w="1313" w:type="pct"/>
            <w:vAlign w:val="bottom"/>
          </w:tcPr>
          <w:p w14:paraId="10E37EB6" w14:textId="77777777" w:rsidR="00A3078B" w:rsidRPr="00D677A8" w:rsidRDefault="00A3078B" w:rsidP="007343E2">
            <w:pPr>
              <w:pStyle w:val="Compact"/>
              <w:spacing w:line="480" w:lineRule="auto"/>
            </w:pPr>
            <w:r w:rsidRPr="00D677A8">
              <w:t>Sex</w:t>
            </w:r>
          </w:p>
        </w:tc>
        <w:tc>
          <w:tcPr>
            <w:tcW w:w="310" w:type="pct"/>
            <w:vAlign w:val="bottom"/>
          </w:tcPr>
          <w:p w14:paraId="0280C60A" w14:textId="77777777" w:rsidR="00A3078B" w:rsidRPr="00D677A8" w:rsidRDefault="00A3078B" w:rsidP="007343E2">
            <w:pPr>
              <w:pStyle w:val="Compact"/>
              <w:spacing w:line="480" w:lineRule="auto"/>
            </w:pPr>
            <w:r w:rsidRPr="00D677A8">
              <w:t>1</w:t>
            </w:r>
          </w:p>
        </w:tc>
        <w:tc>
          <w:tcPr>
            <w:tcW w:w="586" w:type="pct"/>
            <w:vAlign w:val="bottom"/>
          </w:tcPr>
          <w:p w14:paraId="213A30C5" w14:textId="77777777" w:rsidR="00A3078B" w:rsidRPr="00D677A8" w:rsidRDefault="00A3078B" w:rsidP="007343E2">
            <w:pPr>
              <w:pStyle w:val="Compact"/>
              <w:spacing w:line="480" w:lineRule="auto"/>
            </w:pPr>
            <w:r w:rsidRPr="00D677A8">
              <w:t>0.71</w:t>
            </w:r>
          </w:p>
        </w:tc>
        <w:tc>
          <w:tcPr>
            <w:tcW w:w="659" w:type="pct"/>
            <w:vAlign w:val="bottom"/>
          </w:tcPr>
          <w:p w14:paraId="506DC5D1" w14:textId="43C29816" w:rsidR="00A3078B" w:rsidRPr="00D677A8" w:rsidRDefault="00A3078B" w:rsidP="007343E2">
            <w:pPr>
              <w:pStyle w:val="Compact"/>
              <w:spacing w:line="480" w:lineRule="auto"/>
            </w:pPr>
            <w:r>
              <w:t>0.401</w:t>
            </w:r>
          </w:p>
        </w:tc>
        <w:tc>
          <w:tcPr>
            <w:tcW w:w="586" w:type="pct"/>
            <w:vAlign w:val="bottom"/>
          </w:tcPr>
          <w:p w14:paraId="65D76C03" w14:textId="38D5C25E" w:rsidR="00A3078B" w:rsidRPr="00D677A8" w:rsidRDefault="00A3078B" w:rsidP="007343E2">
            <w:pPr>
              <w:pStyle w:val="Compact"/>
              <w:spacing w:line="480" w:lineRule="auto"/>
            </w:pPr>
            <w:r w:rsidRPr="00D677A8">
              <w:t>0.48</w:t>
            </w:r>
          </w:p>
        </w:tc>
        <w:tc>
          <w:tcPr>
            <w:tcW w:w="658" w:type="pct"/>
            <w:vAlign w:val="bottom"/>
          </w:tcPr>
          <w:p w14:paraId="0AD250CE" w14:textId="7B8E52D5" w:rsidR="00A3078B" w:rsidRPr="00D677A8" w:rsidRDefault="00A3078B" w:rsidP="007343E2">
            <w:pPr>
              <w:pStyle w:val="Compact"/>
              <w:spacing w:line="480" w:lineRule="auto"/>
            </w:pPr>
            <w:r w:rsidRPr="00D677A8">
              <w:t>0.832</w:t>
            </w:r>
          </w:p>
        </w:tc>
      </w:tr>
      <w:tr w:rsidR="00A3078B" w:rsidRPr="00D677A8" w14:paraId="6B495C90" w14:textId="4172A289" w:rsidTr="00A3078B">
        <w:tc>
          <w:tcPr>
            <w:tcW w:w="888" w:type="pct"/>
            <w:tcBorders>
              <w:bottom w:val="single" w:sz="4" w:space="0" w:color="auto"/>
            </w:tcBorders>
            <w:vAlign w:val="bottom"/>
          </w:tcPr>
          <w:p w14:paraId="7D85F99E" w14:textId="77777777" w:rsidR="00A3078B" w:rsidRPr="00D677A8" w:rsidRDefault="00A3078B" w:rsidP="00273667">
            <w:pPr>
              <w:spacing w:line="480" w:lineRule="auto"/>
            </w:pPr>
          </w:p>
        </w:tc>
        <w:tc>
          <w:tcPr>
            <w:tcW w:w="1313" w:type="pct"/>
            <w:tcBorders>
              <w:bottom w:val="single" w:sz="4" w:space="0" w:color="auto"/>
            </w:tcBorders>
            <w:vAlign w:val="bottom"/>
          </w:tcPr>
          <w:p w14:paraId="17C62A8C" w14:textId="4A8BDA08"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tcBorders>
              <w:bottom w:val="single" w:sz="4" w:space="0" w:color="auto"/>
            </w:tcBorders>
            <w:vAlign w:val="bottom"/>
          </w:tcPr>
          <w:p w14:paraId="285AF1FC" w14:textId="77777777" w:rsidR="00A3078B" w:rsidRPr="00D677A8" w:rsidRDefault="00A3078B" w:rsidP="007343E2">
            <w:pPr>
              <w:pStyle w:val="Compact"/>
              <w:spacing w:line="480" w:lineRule="auto"/>
            </w:pPr>
            <w:r w:rsidRPr="00D677A8">
              <w:t>3</w:t>
            </w:r>
          </w:p>
        </w:tc>
        <w:tc>
          <w:tcPr>
            <w:tcW w:w="586" w:type="pct"/>
            <w:tcBorders>
              <w:bottom w:val="single" w:sz="4" w:space="0" w:color="auto"/>
            </w:tcBorders>
            <w:vAlign w:val="bottom"/>
          </w:tcPr>
          <w:p w14:paraId="44022212" w14:textId="77777777" w:rsidR="00A3078B" w:rsidRPr="00D677A8" w:rsidRDefault="00A3078B" w:rsidP="007343E2">
            <w:pPr>
              <w:pStyle w:val="Compact"/>
              <w:spacing w:line="480" w:lineRule="auto"/>
            </w:pPr>
            <w:r w:rsidRPr="00D677A8">
              <w:t>—</w:t>
            </w:r>
          </w:p>
        </w:tc>
        <w:tc>
          <w:tcPr>
            <w:tcW w:w="659" w:type="pct"/>
            <w:tcBorders>
              <w:bottom w:val="single" w:sz="4" w:space="0" w:color="auto"/>
            </w:tcBorders>
            <w:vAlign w:val="bottom"/>
          </w:tcPr>
          <w:p w14:paraId="20E1D7FE" w14:textId="73A9060B" w:rsidR="00A3078B" w:rsidRPr="00D677A8" w:rsidRDefault="00A3078B" w:rsidP="007343E2">
            <w:pPr>
              <w:pStyle w:val="Compact"/>
              <w:spacing w:line="480" w:lineRule="auto"/>
            </w:pPr>
            <w:r w:rsidRPr="00D677A8">
              <w:t>—</w:t>
            </w:r>
          </w:p>
        </w:tc>
        <w:tc>
          <w:tcPr>
            <w:tcW w:w="586" w:type="pct"/>
            <w:tcBorders>
              <w:bottom w:val="single" w:sz="4" w:space="0" w:color="auto"/>
            </w:tcBorders>
            <w:vAlign w:val="bottom"/>
          </w:tcPr>
          <w:p w14:paraId="01A4F0AA" w14:textId="32136B33" w:rsidR="00A3078B" w:rsidRPr="00D677A8" w:rsidRDefault="00A3078B" w:rsidP="007343E2">
            <w:pPr>
              <w:pStyle w:val="Compact"/>
              <w:spacing w:line="480" w:lineRule="auto"/>
            </w:pPr>
            <w:r w:rsidRPr="00D677A8">
              <w:t>—</w:t>
            </w:r>
          </w:p>
        </w:tc>
        <w:tc>
          <w:tcPr>
            <w:tcW w:w="658" w:type="pct"/>
            <w:tcBorders>
              <w:bottom w:val="single" w:sz="4" w:space="0" w:color="auto"/>
            </w:tcBorders>
            <w:vAlign w:val="bottom"/>
          </w:tcPr>
          <w:p w14:paraId="65D24858" w14:textId="2A54AD3E" w:rsidR="00A3078B" w:rsidRPr="00D677A8" w:rsidRDefault="00A3078B" w:rsidP="007343E2">
            <w:pPr>
              <w:pStyle w:val="Compact"/>
              <w:spacing w:line="480" w:lineRule="auto"/>
            </w:pPr>
            <w:r w:rsidRPr="00D677A8">
              <w:t>—</w:t>
            </w:r>
          </w:p>
        </w:tc>
      </w:tr>
    </w:tbl>
    <w:p w14:paraId="1DE95663" w14:textId="22CD1E00" w:rsidR="00B82D9F" w:rsidRDefault="00A3078B" w:rsidP="00273667">
      <w:pPr>
        <w:pStyle w:val="BodyText"/>
        <w:spacing w:line="480" w:lineRule="auto"/>
      </w:pPr>
      <w:proofErr w:type="spellStart"/>
      <w:r w:rsidRPr="00A3078B">
        <w:rPr>
          <w:vertAlign w:val="superscript"/>
        </w:rPr>
        <w:t>a</w:t>
      </w:r>
      <w:r w:rsidR="00B82D9F" w:rsidRPr="00A3526B">
        <w:t>The</w:t>
      </w:r>
      <w:proofErr w:type="spellEnd"/>
      <w:r w:rsidR="00B82D9F" w:rsidRPr="00A3526B">
        <w:t xml:space="preserve"> interaction genotype</w:t>
      </w:r>
      <w:r>
        <w:t xml:space="preserve"> ×</w:t>
      </w:r>
      <w:r w:rsidR="00B82D9F" w:rsidRPr="00A3526B">
        <w:t xml:space="preserve"> sex was unable to be analyzed due to the low number of psyllids </w:t>
      </w:r>
      <w:r>
        <w:t>that</w:t>
      </w:r>
      <w:r w:rsidR="00B82D9F" w:rsidRPr="00A3526B">
        <w:t xml:space="preserve"> left the leaf (n = 20 out of 181)</w:t>
      </w:r>
      <w:r w:rsidR="00B82D9F">
        <w:br w:type="page"/>
      </w:r>
    </w:p>
    <w:p w14:paraId="1BA3C618" w14:textId="0AEC079D" w:rsidR="00B82D9F" w:rsidRPr="003D6540" w:rsidRDefault="00B82D9F" w:rsidP="00273667">
      <w:pPr>
        <w:pStyle w:val="BodyText"/>
        <w:spacing w:line="480" w:lineRule="auto"/>
      </w:pPr>
      <w:r w:rsidRPr="00DC7AA7">
        <w:rPr>
          <w:b/>
        </w:rPr>
        <w:lastRenderedPageBreak/>
        <w:t>Table</w:t>
      </w:r>
      <w:r w:rsidRPr="001666C6">
        <w:rPr>
          <w:b/>
        </w:rPr>
        <w:t xml:space="preserve"> 2.</w:t>
      </w:r>
      <w:r w:rsidRPr="003D6540">
        <w:t xml:space="preserve"> </w:t>
      </w:r>
      <w:r>
        <w:t>Least-square mean ± SEM incidence and duration of p</w:t>
      </w:r>
      <w:r w:rsidRPr="003D6540">
        <w:t>otato psyllid probing behaviors recorde</w:t>
      </w:r>
      <w:r>
        <w:t>d</w:t>
      </w:r>
      <w:r w:rsidRPr="003D6540">
        <w:t xml:space="preserve"> during 300</w:t>
      </w:r>
      <w:r>
        <w:t>-</w:t>
      </w:r>
      <w:r w:rsidRPr="003D6540">
        <w:t xml:space="preserve">s no-choice tests on four different </w:t>
      </w:r>
      <w:commentRangeStart w:id="189"/>
      <w:ins w:id="190" w:author="Author">
        <w:r w:rsidR="00225B7B">
          <w:t xml:space="preserve">potato </w:t>
        </w:r>
        <w:commentRangeEnd w:id="189"/>
        <w:r w:rsidR="00225B7B">
          <w:rPr>
            <w:rStyle w:val="CommentReference"/>
          </w:rPr>
          <w:commentReference w:id="189"/>
        </w:r>
      </w:ins>
      <w:r w:rsidRPr="003D6540">
        <w:t xml:space="preserve">genotypes: A07781-10LB, A07781-3LB, A07781-4LB and </w:t>
      </w:r>
      <w:ins w:id="191" w:author="Author">
        <w:r w:rsidR="00225B7B">
          <w:t>‘</w:t>
        </w:r>
      </w:ins>
      <w:r w:rsidRPr="003D6540">
        <w:t>Russet Burbank</w:t>
      </w:r>
      <w:commentRangeStart w:id="192"/>
      <w:ins w:id="193" w:author="Author">
        <w:r w:rsidR="00225B7B">
          <w:t>’</w:t>
        </w:r>
        <w:commentRangeEnd w:id="192"/>
        <w:r w:rsidR="00225B7B">
          <w:rPr>
            <w:rStyle w:val="CommentReference"/>
          </w:rPr>
          <w:commentReference w:id="192"/>
        </w:r>
      </w:ins>
      <w:r w:rsidR="00182CCB">
        <w:t>.</w:t>
      </w:r>
    </w:p>
    <w:tbl>
      <w:tblPr>
        <w:tblStyle w:val="Table"/>
        <w:tblW w:w="5000" w:type="pct"/>
        <w:tblLook w:val="07E0" w:firstRow="1" w:lastRow="1" w:firstColumn="1" w:lastColumn="1" w:noHBand="1" w:noVBand="1"/>
      </w:tblPr>
      <w:tblGrid>
        <w:gridCol w:w="2468"/>
        <w:gridCol w:w="1274"/>
        <w:gridCol w:w="769"/>
        <w:gridCol w:w="1720"/>
        <w:gridCol w:w="755"/>
        <w:gridCol w:w="2104"/>
        <w:gridCol w:w="270"/>
      </w:tblGrid>
      <w:tr w:rsidR="00B82D9F" w:rsidRPr="00D677A8" w14:paraId="1779A51D" w14:textId="77777777" w:rsidTr="00F3146A">
        <w:tc>
          <w:tcPr>
            <w:tcW w:w="1335" w:type="pct"/>
            <w:tcBorders>
              <w:top w:val="single" w:sz="4" w:space="0" w:color="auto"/>
              <w:bottom w:val="single" w:sz="4" w:space="0" w:color="auto"/>
            </w:tcBorders>
            <w:vAlign w:val="bottom"/>
          </w:tcPr>
          <w:p w14:paraId="74F34E0C" w14:textId="77777777" w:rsidR="00B82D9F" w:rsidRPr="00E41F5F" w:rsidRDefault="00B82D9F" w:rsidP="007343E2">
            <w:pPr>
              <w:pStyle w:val="Compact"/>
              <w:spacing w:line="480" w:lineRule="auto"/>
            </w:pPr>
            <w:r w:rsidRPr="007029E4">
              <w:t>Genotype</w:t>
            </w:r>
          </w:p>
        </w:tc>
        <w:tc>
          <w:tcPr>
            <w:tcW w:w="697" w:type="pct"/>
            <w:tcBorders>
              <w:top w:val="single" w:sz="4" w:space="0" w:color="auto"/>
              <w:bottom w:val="single" w:sz="4" w:space="0" w:color="auto"/>
            </w:tcBorders>
            <w:vAlign w:val="bottom"/>
          </w:tcPr>
          <w:p w14:paraId="35061F91" w14:textId="77777777" w:rsidR="00B82D9F" w:rsidRPr="00E41F5F" w:rsidRDefault="00B82D9F" w:rsidP="007343E2">
            <w:pPr>
              <w:pStyle w:val="Compact"/>
              <w:spacing w:line="480" w:lineRule="auto"/>
            </w:pPr>
            <w:r w:rsidRPr="007029E4">
              <w:t>Sex</w:t>
            </w:r>
          </w:p>
        </w:tc>
        <w:tc>
          <w:tcPr>
            <w:tcW w:w="349" w:type="pct"/>
            <w:tcBorders>
              <w:top w:val="single" w:sz="4" w:space="0" w:color="auto"/>
              <w:bottom w:val="single" w:sz="4" w:space="0" w:color="auto"/>
            </w:tcBorders>
            <w:vAlign w:val="bottom"/>
          </w:tcPr>
          <w:p w14:paraId="46F5C53B" w14:textId="77777777" w:rsidR="00B82D9F" w:rsidRPr="00E41F5F" w:rsidRDefault="00B82D9F" w:rsidP="007343E2">
            <w:pPr>
              <w:pStyle w:val="Compact"/>
              <w:spacing w:line="480" w:lineRule="auto"/>
            </w:pPr>
            <w:commentRangeStart w:id="194"/>
            <w:r w:rsidRPr="007029E4">
              <w:t>N</w:t>
            </w:r>
            <w:commentRangeEnd w:id="194"/>
            <w:r w:rsidR="00225B7B">
              <w:rPr>
                <w:rStyle w:val="CommentReference"/>
              </w:rPr>
              <w:commentReference w:id="194"/>
            </w:r>
          </w:p>
        </w:tc>
        <w:tc>
          <w:tcPr>
            <w:tcW w:w="935" w:type="pct"/>
            <w:tcBorders>
              <w:top w:val="single" w:sz="4" w:space="0" w:color="auto"/>
              <w:bottom w:val="single" w:sz="4" w:space="0" w:color="auto"/>
            </w:tcBorders>
            <w:vAlign w:val="bottom"/>
          </w:tcPr>
          <w:p w14:paraId="5D9C542E" w14:textId="77777777" w:rsidR="00B82D9F" w:rsidRPr="00E41F5F" w:rsidRDefault="00B82D9F" w:rsidP="007343E2">
            <w:pPr>
              <w:pStyle w:val="Compact"/>
              <w:spacing w:line="480" w:lineRule="auto"/>
            </w:pPr>
            <w:r w:rsidRPr="007029E4">
              <w:t>Incidence</w:t>
            </w:r>
          </w:p>
        </w:tc>
        <w:tc>
          <w:tcPr>
            <w:tcW w:w="384" w:type="pct"/>
            <w:tcBorders>
              <w:top w:val="single" w:sz="4" w:space="0" w:color="auto"/>
              <w:bottom w:val="single" w:sz="4" w:space="0" w:color="auto"/>
            </w:tcBorders>
            <w:vAlign w:val="bottom"/>
          </w:tcPr>
          <w:p w14:paraId="51564A31" w14:textId="77777777" w:rsidR="00B82D9F" w:rsidRPr="00E41F5F" w:rsidRDefault="00B82D9F" w:rsidP="007343E2">
            <w:pPr>
              <w:spacing w:line="480" w:lineRule="auto"/>
            </w:pPr>
          </w:p>
        </w:tc>
        <w:tc>
          <w:tcPr>
            <w:tcW w:w="1140" w:type="pct"/>
            <w:tcBorders>
              <w:top w:val="single" w:sz="4" w:space="0" w:color="auto"/>
              <w:bottom w:val="single" w:sz="4" w:space="0" w:color="auto"/>
            </w:tcBorders>
            <w:vAlign w:val="bottom"/>
          </w:tcPr>
          <w:p w14:paraId="76691FB3" w14:textId="77777777" w:rsidR="00B82D9F" w:rsidRPr="00E41F5F" w:rsidRDefault="00B82D9F" w:rsidP="007343E2">
            <w:pPr>
              <w:pStyle w:val="Compact"/>
              <w:spacing w:line="480" w:lineRule="auto"/>
            </w:pPr>
            <w:r w:rsidRPr="007029E4">
              <w:t>Duration (s)</w:t>
            </w:r>
          </w:p>
        </w:tc>
        <w:tc>
          <w:tcPr>
            <w:tcW w:w="160" w:type="pct"/>
            <w:tcBorders>
              <w:top w:val="single" w:sz="4" w:space="0" w:color="auto"/>
              <w:bottom w:val="single" w:sz="4" w:space="0" w:color="auto"/>
            </w:tcBorders>
            <w:vAlign w:val="bottom"/>
          </w:tcPr>
          <w:p w14:paraId="39F2176E" w14:textId="77777777" w:rsidR="00B82D9F" w:rsidRPr="00D677A8" w:rsidRDefault="00B82D9F" w:rsidP="007343E2">
            <w:pPr>
              <w:spacing w:line="480" w:lineRule="auto"/>
            </w:pPr>
          </w:p>
        </w:tc>
      </w:tr>
      <w:tr w:rsidR="00B82D9F" w:rsidRPr="00D677A8" w14:paraId="2CF5B8AC" w14:textId="77777777" w:rsidTr="00F3146A">
        <w:tc>
          <w:tcPr>
            <w:tcW w:w="1335" w:type="pct"/>
            <w:tcBorders>
              <w:top w:val="single" w:sz="4" w:space="0" w:color="auto"/>
            </w:tcBorders>
            <w:vAlign w:val="bottom"/>
          </w:tcPr>
          <w:p w14:paraId="30C00E52" w14:textId="63AD2530" w:rsidR="00B82D9F" w:rsidRPr="00D677A8" w:rsidRDefault="00253A2C" w:rsidP="007343E2">
            <w:pPr>
              <w:pStyle w:val="Compact"/>
              <w:spacing w:line="480" w:lineRule="auto"/>
            </w:pPr>
            <w:r w:rsidRPr="00A3526B">
              <w:t>A077</w:t>
            </w:r>
            <w:r w:rsidRPr="003D6540">
              <w:t>81-</w:t>
            </w:r>
            <w:r w:rsidR="00B82D9F" w:rsidRPr="00D677A8">
              <w:t>10LB</w:t>
            </w:r>
          </w:p>
        </w:tc>
        <w:tc>
          <w:tcPr>
            <w:tcW w:w="697" w:type="pct"/>
            <w:tcBorders>
              <w:top w:val="single" w:sz="4" w:space="0" w:color="auto"/>
            </w:tcBorders>
            <w:vAlign w:val="bottom"/>
          </w:tcPr>
          <w:p w14:paraId="52F22FE3" w14:textId="77777777" w:rsidR="00B82D9F" w:rsidRPr="00D677A8" w:rsidRDefault="00B82D9F" w:rsidP="007343E2">
            <w:pPr>
              <w:pStyle w:val="Compact"/>
              <w:spacing w:line="480" w:lineRule="auto"/>
            </w:pPr>
            <w:r w:rsidRPr="00D677A8">
              <w:t>Female</w:t>
            </w:r>
          </w:p>
        </w:tc>
        <w:tc>
          <w:tcPr>
            <w:tcW w:w="349" w:type="pct"/>
            <w:tcBorders>
              <w:top w:val="single" w:sz="4" w:space="0" w:color="auto"/>
            </w:tcBorders>
            <w:vAlign w:val="bottom"/>
          </w:tcPr>
          <w:p w14:paraId="3023F7F9" w14:textId="77777777" w:rsidR="00B82D9F" w:rsidRPr="00D677A8" w:rsidRDefault="00B82D9F" w:rsidP="007343E2">
            <w:pPr>
              <w:pStyle w:val="Compact"/>
              <w:spacing w:line="480" w:lineRule="auto"/>
            </w:pPr>
            <w:r w:rsidRPr="00D677A8">
              <w:t>21</w:t>
            </w:r>
          </w:p>
        </w:tc>
        <w:tc>
          <w:tcPr>
            <w:tcW w:w="935" w:type="pct"/>
            <w:tcBorders>
              <w:top w:val="single" w:sz="4" w:space="0" w:color="auto"/>
            </w:tcBorders>
            <w:vAlign w:val="bottom"/>
          </w:tcPr>
          <w:p w14:paraId="6EECE37F" w14:textId="385017D9" w:rsidR="00B82D9F" w:rsidRPr="00D677A8" w:rsidRDefault="00B82D9F" w:rsidP="007343E2">
            <w:pPr>
              <w:pStyle w:val="Compact"/>
              <w:spacing w:line="480" w:lineRule="auto"/>
            </w:pPr>
            <w:r w:rsidRPr="00D677A8">
              <w:t xml:space="preserve">1.4 </w:t>
            </w:r>
            <w:r w:rsidR="00392C69">
              <w:t>±</w:t>
            </w:r>
            <w:r w:rsidR="00E14244">
              <w:t xml:space="preserve"> </w:t>
            </w:r>
            <w:r w:rsidRPr="00D677A8">
              <w:t>0.26</w:t>
            </w:r>
          </w:p>
        </w:tc>
        <w:tc>
          <w:tcPr>
            <w:tcW w:w="384" w:type="pct"/>
            <w:vMerge w:val="restart"/>
            <w:tcBorders>
              <w:top w:val="single" w:sz="4" w:space="0" w:color="auto"/>
            </w:tcBorders>
            <w:vAlign w:val="center"/>
          </w:tcPr>
          <w:p w14:paraId="10E06963" w14:textId="77777777" w:rsidR="00B82D9F" w:rsidRPr="009C2434" w:rsidRDefault="00B82D9F" w:rsidP="00273667">
            <w:pPr>
              <w:pStyle w:val="Compact"/>
              <w:spacing w:line="480" w:lineRule="auto"/>
            </w:pPr>
            <w:commentRangeStart w:id="195"/>
            <w:r w:rsidRPr="007029E4">
              <w:t>A</w:t>
            </w:r>
            <w:commentRangeEnd w:id="195"/>
            <w:r w:rsidR="00225B7B">
              <w:rPr>
                <w:rStyle w:val="CommentReference"/>
              </w:rPr>
              <w:commentReference w:id="195"/>
            </w:r>
          </w:p>
        </w:tc>
        <w:tc>
          <w:tcPr>
            <w:tcW w:w="1140" w:type="pct"/>
            <w:tcBorders>
              <w:top w:val="single" w:sz="4" w:space="0" w:color="auto"/>
            </w:tcBorders>
            <w:vAlign w:val="bottom"/>
          </w:tcPr>
          <w:p w14:paraId="0C37C453" w14:textId="73AFBEB0" w:rsidR="00B82D9F" w:rsidRPr="00D677A8" w:rsidRDefault="00B82D9F" w:rsidP="007343E2">
            <w:pPr>
              <w:pStyle w:val="Compact"/>
              <w:spacing w:line="480" w:lineRule="auto"/>
            </w:pPr>
            <w:r w:rsidRPr="00D677A8">
              <w:t xml:space="preserve">182 </w:t>
            </w:r>
            <w:r w:rsidR="00392C69">
              <w:t>±</w:t>
            </w:r>
            <w:r w:rsidRPr="00D677A8">
              <w:t xml:space="preserve"> 28.2</w:t>
            </w:r>
          </w:p>
        </w:tc>
        <w:tc>
          <w:tcPr>
            <w:tcW w:w="160" w:type="pct"/>
            <w:tcBorders>
              <w:top w:val="single" w:sz="4" w:space="0" w:color="auto"/>
            </w:tcBorders>
            <w:vAlign w:val="bottom"/>
          </w:tcPr>
          <w:p w14:paraId="527350F5" w14:textId="77777777" w:rsidR="00B82D9F" w:rsidRPr="00D677A8" w:rsidRDefault="00B82D9F" w:rsidP="007343E2">
            <w:pPr>
              <w:spacing w:line="480" w:lineRule="auto"/>
            </w:pPr>
          </w:p>
        </w:tc>
      </w:tr>
      <w:tr w:rsidR="00B82D9F" w:rsidRPr="00D677A8" w14:paraId="4ABB7FD9" w14:textId="77777777" w:rsidTr="00F3146A">
        <w:tc>
          <w:tcPr>
            <w:tcW w:w="1335" w:type="pct"/>
            <w:vAlign w:val="bottom"/>
          </w:tcPr>
          <w:p w14:paraId="69BA6703" w14:textId="77777777" w:rsidR="00B82D9F" w:rsidRPr="00D677A8" w:rsidRDefault="00B82D9F" w:rsidP="007343E2">
            <w:pPr>
              <w:spacing w:line="480" w:lineRule="auto"/>
            </w:pPr>
          </w:p>
        </w:tc>
        <w:tc>
          <w:tcPr>
            <w:tcW w:w="697" w:type="pct"/>
            <w:vAlign w:val="bottom"/>
          </w:tcPr>
          <w:p w14:paraId="2F0ED7B3" w14:textId="77777777" w:rsidR="00B82D9F" w:rsidRPr="00D677A8" w:rsidRDefault="00B82D9F" w:rsidP="007343E2">
            <w:pPr>
              <w:pStyle w:val="Compact"/>
              <w:spacing w:line="480" w:lineRule="auto"/>
            </w:pPr>
            <w:r w:rsidRPr="00D677A8">
              <w:t>Male</w:t>
            </w:r>
          </w:p>
        </w:tc>
        <w:tc>
          <w:tcPr>
            <w:tcW w:w="349" w:type="pct"/>
            <w:vAlign w:val="bottom"/>
          </w:tcPr>
          <w:p w14:paraId="6775C04C" w14:textId="77777777" w:rsidR="00B82D9F" w:rsidRPr="00D677A8" w:rsidRDefault="00B82D9F" w:rsidP="007343E2">
            <w:pPr>
              <w:pStyle w:val="Compact"/>
              <w:spacing w:line="480" w:lineRule="auto"/>
            </w:pPr>
            <w:r w:rsidRPr="00D677A8">
              <w:t>25</w:t>
            </w:r>
          </w:p>
        </w:tc>
        <w:tc>
          <w:tcPr>
            <w:tcW w:w="935" w:type="pct"/>
            <w:vAlign w:val="bottom"/>
          </w:tcPr>
          <w:p w14:paraId="2B5F0E62" w14:textId="3833647E" w:rsidR="00B82D9F" w:rsidRPr="00D677A8" w:rsidRDefault="00B82D9F" w:rsidP="007343E2">
            <w:pPr>
              <w:pStyle w:val="Compact"/>
              <w:spacing w:line="480" w:lineRule="auto"/>
            </w:pPr>
            <w:r w:rsidRPr="00D677A8">
              <w:t xml:space="preserve">1.3 </w:t>
            </w:r>
            <w:r w:rsidR="00392C69">
              <w:t>±</w:t>
            </w:r>
            <w:r w:rsidRPr="00D677A8">
              <w:t xml:space="preserve"> 0.23</w:t>
            </w:r>
          </w:p>
        </w:tc>
        <w:tc>
          <w:tcPr>
            <w:tcW w:w="384" w:type="pct"/>
            <w:vMerge/>
            <w:vAlign w:val="center"/>
          </w:tcPr>
          <w:p w14:paraId="78B79938" w14:textId="77777777" w:rsidR="00B82D9F" w:rsidRPr="009C2434" w:rsidRDefault="00B82D9F" w:rsidP="007343E2">
            <w:pPr>
              <w:spacing w:line="480" w:lineRule="auto"/>
            </w:pPr>
          </w:p>
        </w:tc>
        <w:tc>
          <w:tcPr>
            <w:tcW w:w="1140" w:type="pct"/>
            <w:vAlign w:val="bottom"/>
          </w:tcPr>
          <w:p w14:paraId="367DEE75" w14:textId="26A307AC" w:rsidR="00B82D9F" w:rsidRPr="00D677A8" w:rsidRDefault="00B82D9F" w:rsidP="007343E2">
            <w:pPr>
              <w:pStyle w:val="Compact"/>
              <w:spacing w:line="480" w:lineRule="auto"/>
            </w:pPr>
            <w:r w:rsidRPr="00D677A8">
              <w:t xml:space="preserve">242 </w:t>
            </w:r>
            <w:r w:rsidR="00392C69">
              <w:t>±</w:t>
            </w:r>
            <w:r w:rsidRPr="00D677A8">
              <w:t xml:space="preserve"> 34.0</w:t>
            </w:r>
          </w:p>
        </w:tc>
        <w:tc>
          <w:tcPr>
            <w:tcW w:w="160" w:type="pct"/>
            <w:vAlign w:val="bottom"/>
          </w:tcPr>
          <w:p w14:paraId="1831D4C0" w14:textId="77777777" w:rsidR="00B82D9F" w:rsidRPr="00D677A8" w:rsidRDefault="00B82D9F" w:rsidP="007343E2">
            <w:pPr>
              <w:spacing w:line="480" w:lineRule="auto"/>
            </w:pPr>
          </w:p>
        </w:tc>
      </w:tr>
      <w:tr w:rsidR="00B82D9F" w:rsidRPr="00D677A8" w14:paraId="037AE0D4" w14:textId="77777777" w:rsidTr="00F3146A">
        <w:tc>
          <w:tcPr>
            <w:tcW w:w="1335" w:type="pct"/>
            <w:vAlign w:val="bottom"/>
          </w:tcPr>
          <w:p w14:paraId="16248738" w14:textId="335A9850" w:rsidR="00B82D9F" w:rsidRPr="00D677A8" w:rsidRDefault="00253A2C" w:rsidP="007343E2">
            <w:pPr>
              <w:pStyle w:val="Compact"/>
              <w:spacing w:line="480" w:lineRule="auto"/>
            </w:pPr>
            <w:r w:rsidRPr="00A3526B">
              <w:t>A077</w:t>
            </w:r>
            <w:r w:rsidRPr="003D6540">
              <w:t>81-</w:t>
            </w:r>
            <w:r w:rsidR="00B82D9F" w:rsidRPr="00D677A8">
              <w:t>3LB</w:t>
            </w:r>
          </w:p>
        </w:tc>
        <w:tc>
          <w:tcPr>
            <w:tcW w:w="697" w:type="pct"/>
            <w:vAlign w:val="bottom"/>
          </w:tcPr>
          <w:p w14:paraId="12642B97" w14:textId="77777777" w:rsidR="00B82D9F" w:rsidRPr="00D677A8" w:rsidRDefault="00B82D9F" w:rsidP="007343E2">
            <w:pPr>
              <w:pStyle w:val="Compact"/>
              <w:spacing w:line="480" w:lineRule="auto"/>
            </w:pPr>
            <w:r w:rsidRPr="00D677A8">
              <w:t>Female</w:t>
            </w:r>
          </w:p>
        </w:tc>
        <w:tc>
          <w:tcPr>
            <w:tcW w:w="349" w:type="pct"/>
            <w:vAlign w:val="bottom"/>
          </w:tcPr>
          <w:p w14:paraId="27E8F4D5" w14:textId="77777777" w:rsidR="00B82D9F" w:rsidRPr="00D677A8" w:rsidRDefault="00B82D9F" w:rsidP="007343E2">
            <w:pPr>
              <w:pStyle w:val="Compact"/>
              <w:spacing w:line="480" w:lineRule="auto"/>
            </w:pPr>
            <w:r w:rsidRPr="00D677A8">
              <w:t>27</w:t>
            </w:r>
          </w:p>
        </w:tc>
        <w:tc>
          <w:tcPr>
            <w:tcW w:w="935" w:type="pct"/>
            <w:vAlign w:val="bottom"/>
          </w:tcPr>
          <w:p w14:paraId="2F0552F7" w14:textId="576A196A" w:rsidR="00B82D9F" w:rsidRPr="00D677A8" w:rsidRDefault="00B82D9F" w:rsidP="007343E2">
            <w:pPr>
              <w:pStyle w:val="Compact"/>
              <w:spacing w:line="480" w:lineRule="auto"/>
            </w:pPr>
            <w:r w:rsidRPr="00D677A8">
              <w:t xml:space="preserve">1.5 </w:t>
            </w:r>
            <w:r w:rsidR="00392C69">
              <w:t>±</w:t>
            </w:r>
            <w:r w:rsidRPr="00D677A8">
              <w:t xml:space="preserve"> 0.24</w:t>
            </w:r>
          </w:p>
        </w:tc>
        <w:tc>
          <w:tcPr>
            <w:tcW w:w="384" w:type="pct"/>
            <w:vMerge w:val="restart"/>
            <w:vAlign w:val="center"/>
          </w:tcPr>
          <w:p w14:paraId="7A4CA16C" w14:textId="77777777" w:rsidR="00B82D9F" w:rsidRPr="009C2434" w:rsidRDefault="00B82D9F" w:rsidP="00273667">
            <w:pPr>
              <w:pStyle w:val="Compact"/>
              <w:spacing w:line="480" w:lineRule="auto"/>
            </w:pPr>
            <w:r w:rsidRPr="007029E4">
              <w:t>A</w:t>
            </w:r>
          </w:p>
        </w:tc>
        <w:tc>
          <w:tcPr>
            <w:tcW w:w="1140" w:type="pct"/>
            <w:vAlign w:val="bottom"/>
          </w:tcPr>
          <w:p w14:paraId="68D9A850" w14:textId="1C5DDFBC" w:rsidR="00B82D9F" w:rsidRPr="00D677A8" w:rsidRDefault="00B82D9F" w:rsidP="007343E2">
            <w:pPr>
              <w:pStyle w:val="Compact"/>
              <w:spacing w:line="480" w:lineRule="auto"/>
            </w:pPr>
            <w:r w:rsidRPr="00D677A8">
              <w:t xml:space="preserve">248 </w:t>
            </w:r>
            <w:r w:rsidR="00392C69">
              <w:t>±</w:t>
            </w:r>
            <w:r w:rsidRPr="00D677A8">
              <w:t xml:space="preserve"> 33.6</w:t>
            </w:r>
          </w:p>
        </w:tc>
        <w:tc>
          <w:tcPr>
            <w:tcW w:w="160" w:type="pct"/>
            <w:vAlign w:val="bottom"/>
          </w:tcPr>
          <w:p w14:paraId="011AFD7A" w14:textId="77777777" w:rsidR="00B82D9F" w:rsidRPr="00D677A8" w:rsidRDefault="00B82D9F" w:rsidP="007343E2">
            <w:pPr>
              <w:spacing w:line="480" w:lineRule="auto"/>
            </w:pPr>
          </w:p>
        </w:tc>
      </w:tr>
      <w:tr w:rsidR="00B82D9F" w:rsidRPr="00D677A8" w14:paraId="6917CC7D" w14:textId="77777777" w:rsidTr="00F3146A">
        <w:tc>
          <w:tcPr>
            <w:tcW w:w="1335" w:type="pct"/>
            <w:vAlign w:val="bottom"/>
          </w:tcPr>
          <w:p w14:paraId="1C0FDEA4" w14:textId="77777777" w:rsidR="00B82D9F" w:rsidRPr="00D677A8" w:rsidRDefault="00B82D9F" w:rsidP="007343E2">
            <w:pPr>
              <w:spacing w:line="480" w:lineRule="auto"/>
            </w:pPr>
          </w:p>
        </w:tc>
        <w:tc>
          <w:tcPr>
            <w:tcW w:w="697" w:type="pct"/>
            <w:vAlign w:val="bottom"/>
          </w:tcPr>
          <w:p w14:paraId="27DCEC57" w14:textId="77777777" w:rsidR="00B82D9F" w:rsidRPr="00D677A8" w:rsidRDefault="00B82D9F" w:rsidP="007343E2">
            <w:pPr>
              <w:pStyle w:val="Compact"/>
              <w:spacing w:line="480" w:lineRule="auto"/>
            </w:pPr>
            <w:r w:rsidRPr="00D677A8">
              <w:t>Male</w:t>
            </w:r>
          </w:p>
        </w:tc>
        <w:tc>
          <w:tcPr>
            <w:tcW w:w="349" w:type="pct"/>
            <w:vAlign w:val="bottom"/>
          </w:tcPr>
          <w:p w14:paraId="616386FB" w14:textId="77777777" w:rsidR="00B82D9F" w:rsidRPr="00D677A8" w:rsidRDefault="00B82D9F" w:rsidP="007343E2">
            <w:pPr>
              <w:pStyle w:val="Compact"/>
              <w:spacing w:line="480" w:lineRule="auto"/>
            </w:pPr>
            <w:r w:rsidRPr="00D677A8">
              <w:t>21</w:t>
            </w:r>
          </w:p>
        </w:tc>
        <w:tc>
          <w:tcPr>
            <w:tcW w:w="935" w:type="pct"/>
            <w:vAlign w:val="bottom"/>
          </w:tcPr>
          <w:p w14:paraId="423E2450" w14:textId="02430BC4" w:rsidR="00B82D9F" w:rsidRPr="00D677A8" w:rsidRDefault="00B82D9F" w:rsidP="007343E2">
            <w:pPr>
              <w:pStyle w:val="Compact"/>
              <w:spacing w:line="480" w:lineRule="auto"/>
            </w:pPr>
            <w:r w:rsidRPr="00D677A8">
              <w:t>1.4</w:t>
            </w:r>
            <w:r w:rsidR="00E14244">
              <w:t xml:space="preserve"> </w:t>
            </w:r>
            <w:r w:rsidR="00392C69">
              <w:t>±</w:t>
            </w:r>
            <w:r w:rsidRPr="00D677A8">
              <w:t xml:space="preserve"> 0.26</w:t>
            </w:r>
          </w:p>
        </w:tc>
        <w:tc>
          <w:tcPr>
            <w:tcW w:w="384" w:type="pct"/>
            <w:vMerge/>
            <w:vAlign w:val="center"/>
          </w:tcPr>
          <w:p w14:paraId="6503DA0A" w14:textId="77777777" w:rsidR="00B82D9F" w:rsidRPr="009C2434" w:rsidRDefault="00B82D9F" w:rsidP="007343E2">
            <w:pPr>
              <w:spacing w:line="480" w:lineRule="auto"/>
            </w:pPr>
          </w:p>
        </w:tc>
        <w:tc>
          <w:tcPr>
            <w:tcW w:w="1140" w:type="pct"/>
            <w:vAlign w:val="bottom"/>
          </w:tcPr>
          <w:p w14:paraId="5FD0AEB0" w14:textId="61270145" w:rsidR="00B82D9F" w:rsidRPr="00D677A8" w:rsidRDefault="00B82D9F" w:rsidP="007343E2">
            <w:pPr>
              <w:pStyle w:val="Compact"/>
              <w:spacing w:line="480" w:lineRule="auto"/>
            </w:pPr>
            <w:r w:rsidRPr="00D677A8">
              <w:t xml:space="preserve">183 </w:t>
            </w:r>
            <w:r w:rsidR="00392C69">
              <w:t>±</w:t>
            </w:r>
            <w:r w:rsidRPr="00D677A8">
              <w:t xml:space="preserve"> 28.2</w:t>
            </w:r>
          </w:p>
        </w:tc>
        <w:tc>
          <w:tcPr>
            <w:tcW w:w="160" w:type="pct"/>
            <w:vAlign w:val="bottom"/>
          </w:tcPr>
          <w:p w14:paraId="63CA75D8" w14:textId="77777777" w:rsidR="00B82D9F" w:rsidRPr="00D677A8" w:rsidRDefault="00B82D9F" w:rsidP="007343E2">
            <w:pPr>
              <w:spacing w:line="480" w:lineRule="auto"/>
            </w:pPr>
          </w:p>
        </w:tc>
      </w:tr>
      <w:tr w:rsidR="00B82D9F" w:rsidRPr="00D677A8" w14:paraId="64B0A339" w14:textId="77777777" w:rsidTr="00F3146A">
        <w:tc>
          <w:tcPr>
            <w:tcW w:w="1335" w:type="pct"/>
            <w:vAlign w:val="bottom"/>
          </w:tcPr>
          <w:p w14:paraId="510CBC43" w14:textId="44280801" w:rsidR="00B82D9F" w:rsidRPr="00D677A8" w:rsidRDefault="00253A2C" w:rsidP="007343E2">
            <w:pPr>
              <w:pStyle w:val="Compact"/>
              <w:spacing w:line="480" w:lineRule="auto"/>
            </w:pPr>
            <w:r w:rsidRPr="00A3526B">
              <w:t>A077</w:t>
            </w:r>
            <w:r w:rsidRPr="003D6540">
              <w:t>81-</w:t>
            </w:r>
            <w:r w:rsidR="00B82D9F" w:rsidRPr="00D677A8">
              <w:t>4LB</w:t>
            </w:r>
          </w:p>
        </w:tc>
        <w:tc>
          <w:tcPr>
            <w:tcW w:w="697" w:type="pct"/>
            <w:vAlign w:val="bottom"/>
          </w:tcPr>
          <w:p w14:paraId="709F42E9" w14:textId="77777777" w:rsidR="00B82D9F" w:rsidRPr="00D677A8" w:rsidRDefault="00B82D9F" w:rsidP="007343E2">
            <w:pPr>
              <w:pStyle w:val="Compact"/>
              <w:spacing w:line="480" w:lineRule="auto"/>
            </w:pPr>
            <w:r w:rsidRPr="00D677A8">
              <w:t>Female</w:t>
            </w:r>
          </w:p>
        </w:tc>
        <w:tc>
          <w:tcPr>
            <w:tcW w:w="349" w:type="pct"/>
            <w:vAlign w:val="bottom"/>
          </w:tcPr>
          <w:p w14:paraId="28D6C60E" w14:textId="77777777" w:rsidR="00B82D9F" w:rsidRPr="00D677A8" w:rsidRDefault="00B82D9F" w:rsidP="007343E2">
            <w:pPr>
              <w:pStyle w:val="Compact"/>
              <w:spacing w:line="480" w:lineRule="auto"/>
            </w:pPr>
            <w:r w:rsidRPr="00D677A8">
              <w:t>25</w:t>
            </w:r>
          </w:p>
        </w:tc>
        <w:tc>
          <w:tcPr>
            <w:tcW w:w="935" w:type="pct"/>
            <w:vAlign w:val="bottom"/>
          </w:tcPr>
          <w:p w14:paraId="5278BFA8" w14:textId="30688E35" w:rsidR="00B82D9F" w:rsidRPr="00D677A8" w:rsidRDefault="00B82D9F" w:rsidP="007343E2">
            <w:pPr>
              <w:pStyle w:val="Compact"/>
              <w:spacing w:line="480" w:lineRule="auto"/>
            </w:pPr>
            <w:r w:rsidRPr="00D677A8">
              <w:t xml:space="preserve">1.7 </w:t>
            </w:r>
            <w:r w:rsidR="00392C69">
              <w:t>±</w:t>
            </w:r>
            <w:r w:rsidRPr="00D677A8">
              <w:t xml:space="preserve"> 0.27</w:t>
            </w:r>
          </w:p>
        </w:tc>
        <w:tc>
          <w:tcPr>
            <w:tcW w:w="384" w:type="pct"/>
            <w:vMerge w:val="restart"/>
            <w:vAlign w:val="center"/>
          </w:tcPr>
          <w:p w14:paraId="7D5D6F30" w14:textId="77777777" w:rsidR="00B82D9F" w:rsidRPr="009C2434" w:rsidRDefault="00B82D9F" w:rsidP="00273667">
            <w:pPr>
              <w:pStyle w:val="Compact"/>
              <w:spacing w:line="480" w:lineRule="auto"/>
            </w:pPr>
            <w:r w:rsidRPr="007029E4">
              <w:t>AB</w:t>
            </w:r>
          </w:p>
        </w:tc>
        <w:tc>
          <w:tcPr>
            <w:tcW w:w="1140" w:type="pct"/>
            <w:vAlign w:val="bottom"/>
          </w:tcPr>
          <w:p w14:paraId="047F7881" w14:textId="36246571" w:rsidR="00B82D9F" w:rsidRPr="00D677A8" w:rsidRDefault="00B82D9F" w:rsidP="007343E2">
            <w:pPr>
              <w:pStyle w:val="Compact"/>
              <w:spacing w:line="480" w:lineRule="auto"/>
            </w:pPr>
            <w:r w:rsidRPr="00D677A8">
              <w:t xml:space="preserve">244 </w:t>
            </w:r>
            <w:r w:rsidR="00392C69">
              <w:t>±</w:t>
            </w:r>
            <w:r w:rsidRPr="00D677A8">
              <w:t xml:space="preserve"> 34.1</w:t>
            </w:r>
          </w:p>
        </w:tc>
        <w:tc>
          <w:tcPr>
            <w:tcW w:w="160" w:type="pct"/>
            <w:vAlign w:val="bottom"/>
          </w:tcPr>
          <w:p w14:paraId="293EAE47" w14:textId="77777777" w:rsidR="00B82D9F" w:rsidRPr="00D677A8" w:rsidRDefault="00B82D9F" w:rsidP="007343E2">
            <w:pPr>
              <w:spacing w:line="480" w:lineRule="auto"/>
            </w:pPr>
          </w:p>
        </w:tc>
      </w:tr>
      <w:tr w:rsidR="00B82D9F" w:rsidRPr="00D677A8" w14:paraId="1295D796" w14:textId="77777777" w:rsidTr="00F3146A">
        <w:tc>
          <w:tcPr>
            <w:tcW w:w="1335" w:type="pct"/>
            <w:vAlign w:val="bottom"/>
          </w:tcPr>
          <w:p w14:paraId="67729BD8" w14:textId="77777777" w:rsidR="00B82D9F" w:rsidRPr="00D677A8" w:rsidRDefault="00B82D9F" w:rsidP="007343E2">
            <w:pPr>
              <w:spacing w:line="480" w:lineRule="auto"/>
            </w:pPr>
          </w:p>
        </w:tc>
        <w:tc>
          <w:tcPr>
            <w:tcW w:w="697" w:type="pct"/>
            <w:vAlign w:val="bottom"/>
          </w:tcPr>
          <w:p w14:paraId="32D19B04" w14:textId="77777777" w:rsidR="00B82D9F" w:rsidRPr="00D677A8" w:rsidRDefault="00B82D9F" w:rsidP="007343E2">
            <w:pPr>
              <w:pStyle w:val="Compact"/>
              <w:spacing w:line="480" w:lineRule="auto"/>
            </w:pPr>
            <w:r w:rsidRPr="00D677A8">
              <w:t>Male</w:t>
            </w:r>
          </w:p>
        </w:tc>
        <w:tc>
          <w:tcPr>
            <w:tcW w:w="349" w:type="pct"/>
            <w:vAlign w:val="bottom"/>
          </w:tcPr>
          <w:p w14:paraId="2E34B15C" w14:textId="77777777" w:rsidR="00B82D9F" w:rsidRPr="00D677A8" w:rsidRDefault="00B82D9F" w:rsidP="007343E2">
            <w:pPr>
              <w:pStyle w:val="Compact"/>
              <w:spacing w:line="480" w:lineRule="auto"/>
            </w:pPr>
            <w:r w:rsidRPr="00D677A8">
              <w:t>18</w:t>
            </w:r>
          </w:p>
        </w:tc>
        <w:tc>
          <w:tcPr>
            <w:tcW w:w="935" w:type="pct"/>
            <w:vAlign w:val="bottom"/>
          </w:tcPr>
          <w:p w14:paraId="3684E625" w14:textId="18EF7E61" w:rsidR="00B82D9F" w:rsidRPr="00D677A8" w:rsidRDefault="00B82D9F" w:rsidP="007343E2">
            <w:pPr>
              <w:pStyle w:val="Compact"/>
              <w:spacing w:line="480" w:lineRule="auto"/>
            </w:pPr>
            <w:r w:rsidRPr="00D677A8">
              <w:t>1.9</w:t>
            </w:r>
            <w:r w:rsidR="00E14244">
              <w:t xml:space="preserve"> </w:t>
            </w:r>
            <w:r w:rsidR="00392C69">
              <w:t>±</w:t>
            </w:r>
            <w:r w:rsidRPr="00D677A8">
              <w:t xml:space="preserve"> 0.34</w:t>
            </w:r>
          </w:p>
        </w:tc>
        <w:tc>
          <w:tcPr>
            <w:tcW w:w="384" w:type="pct"/>
            <w:vMerge/>
            <w:vAlign w:val="center"/>
          </w:tcPr>
          <w:p w14:paraId="237DFD79" w14:textId="77777777" w:rsidR="00B82D9F" w:rsidRPr="009C2434" w:rsidRDefault="00B82D9F" w:rsidP="007343E2">
            <w:pPr>
              <w:spacing w:line="480" w:lineRule="auto"/>
            </w:pPr>
          </w:p>
        </w:tc>
        <w:tc>
          <w:tcPr>
            <w:tcW w:w="1140" w:type="pct"/>
            <w:vAlign w:val="bottom"/>
          </w:tcPr>
          <w:p w14:paraId="3371D13E" w14:textId="36D00CD5" w:rsidR="00B82D9F" w:rsidRPr="00D677A8" w:rsidRDefault="00B82D9F" w:rsidP="007343E2">
            <w:pPr>
              <w:pStyle w:val="Compact"/>
              <w:spacing w:line="480" w:lineRule="auto"/>
            </w:pPr>
            <w:r w:rsidRPr="00D677A8">
              <w:t xml:space="preserve">215 </w:t>
            </w:r>
            <w:r w:rsidR="00392C69">
              <w:t>±</w:t>
            </w:r>
            <w:r w:rsidRPr="00D677A8">
              <w:t xml:space="preserve"> 35.6</w:t>
            </w:r>
          </w:p>
        </w:tc>
        <w:tc>
          <w:tcPr>
            <w:tcW w:w="160" w:type="pct"/>
            <w:vAlign w:val="bottom"/>
          </w:tcPr>
          <w:p w14:paraId="3074F989" w14:textId="77777777" w:rsidR="00B82D9F" w:rsidRPr="00D677A8" w:rsidRDefault="00B82D9F" w:rsidP="007343E2">
            <w:pPr>
              <w:spacing w:line="480" w:lineRule="auto"/>
            </w:pPr>
          </w:p>
        </w:tc>
      </w:tr>
      <w:tr w:rsidR="00B82D9F" w:rsidRPr="00D677A8" w14:paraId="484E07E8" w14:textId="77777777" w:rsidTr="00F3146A">
        <w:tc>
          <w:tcPr>
            <w:tcW w:w="1335" w:type="pct"/>
            <w:vAlign w:val="bottom"/>
          </w:tcPr>
          <w:p w14:paraId="197C4EAA" w14:textId="77777777" w:rsidR="00B82D9F" w:rsidRPr="00D677A8" w:rsidRDefault="00B82D9F" w:rsidP="007343E2">
            <w:pPr>
              <w:pStyle w:val="Compact"/>
              <w:spacing w:line="480" w:lineRule="auto"/>
            </w:pPr>
            <w:r w:rsidRPr="00D677A8">
              <w:t>Russet Burbank</w:t>
            </w:r>
          </w:p>
        </w:tc>
        <w:tc>
          <w:tcPr>
            <w:tcW w:w="697" w:type="pct"/>
            <w:vAlign w:val="bottom"/>
          </w:tcPr>
          <w:p w14:paraId="50E299F0" w14:textId="77777777" w:rsidR="00B82D9F" w:rsidRPr="00D677A8" w:rsidRDefault="00B82D9F" w:rsidP="007343E2">
            <w:pPr>
              <w:pStyle w:val="Compact"/>
              <w:spacing w:line="480" w:lineRule="auto"/>
            </w:pPr>
            <w:r w:rsidRPr="00D677A8">
              <w:t>Female</w:t>
            </w:r>
          </w:p>
        </w:tc>
        <w:tc>
          <w:tcPr>
            <w:tcW w:w="349" w:type="pct"/>
            <w:vAlign w:val="bottom"/>
          </w:tcPr>
          <w:p w14:paraId="20385F49" w14:textId="77777777" w:rsidR="00B82D9F" w:rsidRPr="00D677A8" w:rsidRDefault="00B82D9F" w:rsidP="007343E2">
            <w:pPr>
              <w:pStyle w:val="Compact"/>
              <w:spacing w:line="480" w:lineRule="auto"/>
            </w:pPr>
            <w:r w:rsidRPr="00D677A8">
              <w:t>26</w:t>
            </w:r>
          </w:p>
        </w:tc>
        <w:tc>
          <w:tcPr>
            <w:tcW w:w="935" w:type="pct"/>
            <w:vAlign w:val="bottom"/>
          </w:tcPr>
          <w:p w14:paraId="2DAC37DB" w14:textId="31D2A0CC" w:rsidR="00B82D9F" w:rsidRPr="00D677A8" w:rsidRDefault="00B82D9F" w:rsidP="007343E2">
            <w:pPr>
              <w:pStyle w:val="Compact"/>
              <w:spacing w:line="480" w:lineRule="auto"/>
            </w:pPr>
            <w:r w:rsidRPr="00D677A8">
              <w:t>3.4</w:t>
            </w:r>
            <w:r w:rsidR="00E14244">
              <w:t xml:space="preserve"> </w:t>
            </w:r>
            <w:r w:rsidR="00392C69">
              <w:t>±</w:t>
            </w:r>
            <w:r w:rsidRPr="00D677A8">
              <w:t xml:space="preserve"> 0.38</w:t>
            </w:r>
          </w:p>
        </w:tc>
        <w:tc>
          <w:tcPr>
            <w:tcW w:w="384" w:type="pct"/>
            <w:vMerge w:val="restart"/>
            <w:vAlign w:val="center"/>
          </w:tcPr>
          <w:p w14:paraId="42E79936" w14:textId="77777777" w:rsidR="00B82D9F" w:rsidRPr="009C2434" w:rsidRDefault="00B82D9F" w:rsidP="00273667">
            <w:pPr>
              <w:pStyle w:val="Compact"/>
              <w:spacing w:line="480" w:lineRule="auto"/>
            </w:pPr>
            <w:r w:rsidRPr="007029E4">
              <w:t>B</w:t>
            </w:r>
          </w:p>
        </w:tc>
        <w:tc>
          <w:tcPr>
            <w:tcW w:w="1140" w:type="pct"/>
            <w:vAlign w:val="bottom"/>
          </w:tcPr>
          <w:p w14:paraId="49ED7F7D" w14:textId="786F8C8B" w:rsidR="00B82D9F" w:rsidRPr="00D677A8" w:rsidRDefault="00B82D9F" w:rsidP="007343E2">
            <w:pPr>
              <w:pStyle w:val="Compact"/>
              <w:spacing w:line="480" w:lineRule="auto"/>
            </w:pPr>
            <w:r w:rsidRPr="00D677A8">
              <w:t xml:space="preserve">250 </w:t>
            </w:r>
            <w:r w:rsidR="00392C69">
              <w:t>±</w:t>
            </w:r>
            <w:r w:rsidRPr="00D677A8">
              <w:t xml:space="preserve"> 34.4</w:t>
            </w:r>
          </w:p>
        </w:tc>
        <w:tc>
          <w:tcPr>
            <w:tcW w:w="160" w:type="pct"/>
            <w:vAlign w:val="bottom"/>
          </w:tcPr>
          <w:p w14:paraId="3740B434" w14:textId="77777777" w:rsidR="00B82D9F" w:rsidRPr="00D677A8" w:rsidRDefault="00B82D9F" w:rsidP="007343E2">
            <w:pPr>
              <w:spacing w:line="480" w:lineRule="auto"/>
            </w:pPr>
          </w:p>
        </w:tc>
      </w:tr>
      <w:tr w:rsidR="00B82D9F" w:rsidRPr="00D677A8" w14:paraId="714DB024" w14:textId="77777777" w:rsidTr="00F3146A">
        <w:tc>
          <w:tcPr>
            <w:tcW w:w="1335" w:type="pct"/>
            <w:tcBorders>
              <w:bottom w:val="single" w:sz="4" w:space="0" w:color="auto"/>
            </w:tcBorders>
            <w:vAlign w:val="bottom"/>
          </w:tcPr>
          <w:p w14:paraId="74922106" w14:textId="77777777" w:rsidR="00B82D9F" w:rsidRPr="00D677A8" w:rsidRDefault="00B82D9F" w:rsidP="007343E2">
            <w:pPr>
              <w:spacing w:line="480" w:lineRule="auto"/>
            </w:pPr>
          </w:p>
        </w:tc>
        <w:tc>
          <w:tcPr>
            <w:tcW w:w="697" w:type="pct"/>
            <w:tcBorders>
              <w:bottom w:val="single" w:sz="4" w:space="0" w:color="auto"/>
            </w:tcBorders>
            <w:vAlign w:val="bottom"/>
          </w:tcPr>
          <w:p w14:paraId="2509E9E7" w14:textId="77777777" w:rsidR="00B82D9F" w:rsidRPr="00D677A8" w:rsidRDefault="00B82D9F" w:rsidP="007343E2">
            <w:pPr>
              <w:pStyle w:val="Compact"/>
              <w:spacing w:line="480" w:lineRule="auto"/>
            </w:pPr>
            <w:r w:rsidRPr="00D677A8">
              <w:t>Male</w:t>
            </w:r>
          </w:p>
        </w:tc>
        <w:tc>
          <w:tcPr>
            <w:tcW w:w="349" w:type="pct"/>
            <w:tcBorders>
              <w:bottom w:val="single" w:sz="4" w:space="0" w:color="auto"/>
            </w:tcBorders>
            <w:vAlign w:val="bottom"/>
          </w:tcPr>
          <w:p w14:paraId="085F0D2D" w14:textId="77777777" w:rsidR="00B82D9F" w:rsidRPr="00D677A8" w:rsidRDefault="00B82D9F" w:rsidP="007343E2">
            <w:pPr>
              <w:pStyle w:val="Compact"/>
              <w:spacing w:line="480" w:lineRule="auto"/>
            </w:pPr>
            <w:r w:rsidRPr="00D677A8">
              <w:t>18</w:t>
            </w:r>
          </w:p>
        </w:tc>
        <w:tc>
          <w:tcPr>
            <w:tcW w:w="935" w:type="pct"/>
            <w:tcBorders>
              <w:bottom w:val="single" w:sz="4" w:space="0" w:color="auto"/>
            </w:tcBorders>
            <w:vAlign w:val="bottom"/>
          </w:tcPr>
          <w:p w14:paraId="41892B0C" w14:textId="6A6FB9EA" w:rsidR="00B82D9F" w:rsidRPr="00D677A8" w:rsidRDefault="00B82D9F" w:rsidP="007343E2">
            <w:pPr>
              <w:pStyle w:val="Compact"/>
              <w:spacing w:line="480" w:lineRule="auto"/>
            </w:pPr>
            <w:r w:rsidRPr="00D677A8">
              <w:t xml:space="preserve">1.8 </w:t>
            </w:r>
            <w:r w:rsidR="00392C69">
              <w:t>±</w:t>
            </w:r>
            <w:r w:rsidRPr="00D677A8">
              <w:t xml:space="preserve"> 0.32</w:t>
            </w:r>
          </w:p>
        </w:tc>
        <w:tc>
          <w:tcPr>
            <w:tcW w:w="384" w:type="pct"/>
            <w:vMerge/>
            <w:tcBorders>
              <w:bottom w:val="single" w:sz="4" w:space="0" w:color="auto"/>
            </w:tcBorders>
            <w:vAlign w:val="bottom"/>
          </w:tcPr>
          <w:p w14:paraId="464551F0" w14:textId="77777777" w:rsidR="00B82D9F" w:rsidRPr="00D677A8" w:rsidRDefault="00B82D9F" w:rsidP="007343E2">
            <w:pPr>
              <w:spacing w:line="480" w:lineRule="auto"/>
            </w:pPr>
          </w:p>
        </w:tc>
        <w:tc>
          <w:tcPr>
            <w:tcW w:w="1140" w:type="pct"/>
            <w:tcBorders>
              <w:bottom w:val="single" w:sz="4" w:space="0" w:color="auto"/>
            </w:tcBorders>
            <w:vAlign w:val="bottom"/>
          </w:tcPr>
          <w:p w14:paraId="6C653136" w14:textId="5B3C24F1" w:rsidR="00B82D9F" w:rsidRPr="00D677A8" w:rsidRDefault="00B82D9F" w:rsidP="007343E2">
            <w:pPr>
              <w:pStyle w:val="Compact"/>
              <w:spacing w:line="480" w:lineRule="auto"/>
            </w:pPr>
            <w:r w:rsidRPr="00D677A8">
              <w:t xml:space="preserve">285 </w:t>
            </w:r>
            <w:r w:rsidR="00392C69">
              <w:t>±</w:t>
            </w:r>
            <w:r w:rsidRPr="00D677A8">
              <w:t xml:space="preserve"> 47.0</w:t>
            </w:r>
          </w:p>
        </w:tc>
        <w:tc>
          <w:tcPr>
            <w:tcW w:w="160" w:type="pct"/>
            <w:tcBorders>
              <w:bottom w:val="single" w:sz="4" w:space="0" w:color="auto"/>
            </w:tcBorders>
            <w:vAlign w:val="bottom"/>
          </w:tcPr>
          <w:p w14:paraId="011DDA55" w14:textId="77777777" w:rsidR="00B82D9F" w:rsidRPr="00D677A8" w:rsidRDefault="00B82D9F" w:rsidP="007343E2">
            <w:pPr>
              <w:spacing w:line="480" w:lineRule="auto"/>
            </w:pPr>
          </w:p>
        </w:tc>
      </w:tr>
    </w:tbl>
    <w:p w14:paraId="4C6B36EF" w14:textId="3CCDACC9"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182CCB">
        <w:t>α =</w:t>
      </w:r>
      <w:r w:rsidRPr="00D677A8">
        <w:t xml:space="preserve"> 0.05)</w:t>
      </w:r>
      <w:r>
        <w:t xml:space="preserve">. </w:t>
      </w:r>
      <w:commentRangeStart w:id="196"/>
      <w:r w:rsidR="00F3146A">
        <w:t>C</w:t>
      </w:r>
      <w:r w:rsidRPr="00D677A8">
        <w:t xml:space="preserve">apital letters </w:t>
      </w:r>
      <w:commentRangeEnd w:id="196"/>
      <w:r w:rsidR="00225B7B">
        <w:rPr>
          <w:rStyle w:val="CommentReference"/>
        </w:rPr>
        <w:commentReference w:id="196"/>
      </w:r>
      <w:r w:rsidRPr="00D677A8">
        <w:t xml:space="preserve">indicate differences </w:t>
      </w:r>
      <w:r>
        <w:t>among genotypes with</w:t>
      </w:r>
      <w:r w:rsidRPr="00D677A8">
        <w:t xml:space="preserve"> sex pooled.</w:t>
      </w:r>
    </w:p>
    <w:p w14:paraId="48275CBE" w14:textId="77777777" w:rsidR="00B82D9F" w:rsidRDefault="00B82D9F" w:rsidP="007343E2">
      <w:pPr>
        <w:spacing w:line="480" w:lineRule="auto"/>
      </w:pPr>
      <w:r>
        <w:br w:type="page"/>
      </w:r>
    </w:p>
    <w:p w14:paraId="291DD0C6" w14:textId="684AF96F" w:rsidR="00B82D9F" w:rsidRPr="003D6540" w:rsidRDefault="00B82D9F" w:rsidP="007343E2">
      <w:pPr>
        <w:pStyle w:val="BodyText"/>
        <w:spacing w:line="480" w:lineRule="auto"/>
      </w:pPr>
      <w:r w:rsidRPr="00F3146A">
        <w:rPr>
          <w:b/>
        </w:rPr>
        <w:lastRenderedPageBreak/>
        <w:t>Table 3.</w:t>
      </w:r>
      <w:r w:rsidRPr="003D6540">
        <w:t xml:space="preserve"> </w:t>
      </w:r>
      <w:r>
        <w:t>Least-square mean ± SEM</w:t>
      </w:r>
      <w:r w:rsidRPr="003D6540">
        <w:t xml:space="preserve"> </w:t>
      </w:r>
      <w:r>
        <w:t>incidence and duration of p</w:t>
      </w:r>
      <w:r w:rsidRPr="003D6540">
        <w:t>otato psyllid walking behaviors recorded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397"/>
        <w:gridCol w:w="1250"/>
        <w:gridCol w:w="627"/>
        <w:gridCol w:w="2065"/>
        <w:gridCol w:w="689"/>
        <w:gridCol w:w="2044"/>
        <w:gridCol w:w="288"/>
      </w:tblGrid>
      <w:tr w:rsidR="00B82D9F" w:rsidRPr="00D677A8" w14:paraId="3F59CF18" w14:textId="77777777" w:rsidTr="00F3146A">
        <w:tc>
          <w:tcPr>
            <w:tcW w:w="1280" w:type="pct"/>
            <w:tcBorders>
              <w:top w:val="single" w:sz="4" w:space="0" w:color="auto"/>
              <w:bottom w:val="single" w:sz="4" w:space="0" w:color="auto"/>
            </w:tcBorders>
            <w:vAlign w:val="bottom"/>
          </w:tcPr>
          <w:p w14:paraId="77DEF70C" w14:textId="77777777" w:rsidR="00B82D9F" w:rsidRPr="00E41F5F" w:rsidRDefault="00B82D9F" w:rsidP="007343E2">
            <w:pPr>
              <w:pStyle w:val="Compact"/>
              <w:spacing w:line="480" w:lineRule="auto"/>
            </w:pPr>
            <w:r w:rsidRPr="007029E4">
              <w:t>Genotype</w:t>
            </w:r>
          </w:p>
        </w:tc>
        <w:tc>
          <w:tcPr>
            <w:tcW w:w="668" w:type="pct"/>
            <w:tcBorders>
              <w:top w:val="single" w:sz="4" w:space="0" w:color="auto"/>
              <w:bottom w:val="single" w:sz="4" w:space="0" w:color="auto"/>
            </w:tcBorders>
            <w:vAlign w:val="bottom"/>
          </w:tcPr>
          <w:p w14:paraId="3FB86D43" w14:textId="77777777" w:rsidR="00B82D9F" w:rsidRPr="00E41F5F" w:rsidRDefault="00B82D9F" w:rsidP="007343E2">
            <w:pPr>
              <w:pStyle w:val="Compact"/>
              <w:spacing w:line="480" w:lineRule="auto"/>
            </w:pPr>
            <w:r w:rsidRPr="007029E4">
              <w:t>Sex</w:t>
            </w:r>
          </w:p>
        </w:tc>
        <w:tc>
          <w:tcPr>
            <w:tcW w:w="335" w:type="pct"/>
            <w:tcBorders>
              <w:top w:val="single" w:sz="4" w:space="0" w:color="auto"/>
              <w:bottom w:val="single" w:sz="4" w:space="0" w:color="auto"/>
            </w:tcBorders>
            <w:vAlign w:val="bottom"/>
          </w:tcPr>
          <w:p w14:paraId="21447E61" w14:textId="77777777" w:rsidR="00B82D9F" w:rsidRPr="00E41F5F" w:rsidRDefault="00B82D9F" w:rsidP="007343E2">
            <w:pPr>
              <w:pStyle w:val="Compact"/>
              <w:spacing w:line="480" w:lineRule="auto"/>
            </w:pPr>
            <w:r w:rsidRPr="007029E4">
              <w:t>N</w:t>
            </w:r>
          </w:p>
        </w:tc>
        <w:tc>
          <w:tcPr>
            <w:tcW w:w="1103" w:type="pct"/>
            <w:tcBorders>
              <w:top w:val="single" w:sz="4" w:space="0" w:color="auto"/>
              <w:bottom w:val="single" w:sz="4" w:space="0" w:color="auto"/>
            </w:tcBorders>
            <w:vAlign w:val="bottom"/>
          </w:tcPr>
          <w:p w14:paraId="5BB11D50" w14:textId="77777777" w:rsidR="00B82D9F" w:rsidRPr="00E41F5F" w:rsidRDefault="00B82D9F" w:rsidP="007343E2">
            <w:pPr>
              <w:pStyle w:val="Compact"/>
              <w:spacing w:line="480" w:lineRule="auto"/>
            </w:pPr>
            <w:r w:rsidRPr="007029E4">
              <w:t>Incidence</w:t>
            </w:r>
          </w:p>
        </w:tc>
        <w:tc>
          <w:tcPr>
            <w:tcW w:w="368" w:type="pct"/>
            <w:tcBorders>
              <w:top w:val="single" w:sz="4" w:space="0" w:color="auto"/>
              <w:bottom w:val="single" w:sz="4" w:space="0" w:color="auto"/>
            </w:tcBorders>
            <w:vAlign w:val="bottom"/>
          </w:tcPr>
          <w:p w14:paraId="34BE6A3E" w14:textId="77777777" w:rsidR="00B82D9F" w:rsidRPr="00E41F5F" w:rsidRDefault="00B82D9F" w:rsidP="007343E2">
            <w:pPr>
              <w:spacing w:line="480" w:lineRule="auto"/>
            </w:pPr>
          </w:p>
        </w:tc>
        <w:tc>
          <w:tcPr>
            <w:tcW w:w="1092" w:type="pct"/>
            <w:tcBorders>
              <w:top w:val="single" w:sz="4" w:space="0" w:color="auto"/>
              <w:bottom w:val="single" w:sz="4" w:space="0" w:color="auto"/>
            </w:tcBorders>
            <w:vAlign w:val="bottom"/>
          </w:tcPr>
          <w:p w14:paraId="07FEA0BF" w14:textId="77777777" w:rsidR="00B82D9F" w:rsidRPr="00E41F5F" w:rsidRDefault="00B82D9F" w:rsidP="007343E2">
            <w:pPr>
              <w:pStyle w:val="Compact"/>
              <w:spacing w:line="480" w:lineRule="auto"/>
            </w:pPr>
            <w:r w:rsidRPr="007029E4">
              <w:t>Duration (s)</w:t>
            </w:r>
          </w:p>
        </w:tc>
        <w:tc>
          <w:tcPr>
            <w:tcW w:w="154" w:type="pct"/>
            <w:tcBorders>
              <w:top w:val="single" w:sz="4" w:space="0" w:color="auto"/>
              <w:bottom w:val="single" w:sz="4" w:space="0" w:color="auto"/>
            </w:tcBorders>
            <w:vAlign w:val="bottom"/>
          </w:tcPr>
          <w:p w14:paraId="4E697928" w14:textId="77777777" w:rsidR="00B82D9F" w:rsidRPr="00D677A8" w:rsidRDefault="00B82D9F" w:rsidP="007343E2">
            <w:pPr>
              <w:spacing w:line="480" w:lineRule="auto"/>
            </w:pPr>
          </w:p>
        </w:tc>
      </w:tr>
      <w:tr w:rsidR="00B82D9F" w:rsidRPr="00D677A8" w14:paraId="222CBA86" w14:textId="77777777" w:rsidTr="00F3146A">
        <w:tc>
          <w:tcPr>
            <w:tcW w:w="1280" w:type="pct"/>
            <w:tcBorders>
              <w:top w:val="single" w:sz="4" w:space="0" w:color="auto"/>
            </w:tcBorders>
            <w:vAlign w:val="bottom"/>
          </w:tcPr>
          <w:p w14:paraId="736AA435" w14:textId="66D88D82" w:rsidR="00B82D9F" w:rsidRPr="00D677A8" w:rsidRDefault="00253A2C" w:rsidP="007343E2">
            <w:pPr>
              <w:pStyle w:val="Compact"/>
              <w:spacing w:line="480" w:lineRule="auto"/>
            </w:pPr>
            <w:r w:rsidRPr="00A3526B">
              <w:t>A077</w:t>
            </w:r>
            <w:r w:rsidRPr="003D6540">
              <w:t>81-</w:t>
            </w:r>
            <w:r w:rsidR="00B82D9F" w:rsidRPr="00D677A8">
              <w:t>10LB</w:t>
            </w:r>
          </w:p>
        </w:tc>
        <w:tc>
          <w:tcPr>
            <w:tcW w:w="668" w:type="pct"/>
            <w:tcBorders>
              <w:top w:val="single" w:sz="4" w:space="0" w:color="auto"/>
            </w:tcBorders>
            <w:vAlign w:val="bottom"/>
          </w:tcPr>
          <w:p w14:paraId="5D2A72F3" w14:textId="77777777" w:rsidR="00B82D9F" w:rsidRPr="00D677A8" w:rsidRDefault="00B82D9F" w:rsidP="007343E2">
            <w:pPr>
              <w:pStyle w:val="Compact"/>
              <w:spacing w:line="480" w:lineRule="auto"/>
            </w:pPr>
            <w:r w:rsidRPr="00D677A8">
              <w:t>Female</w:t>
            </w:r>
          </w:p>
        </w:tc>
        <w:tc>
          <w:tcPr>
            <w:tcW w:w="335" w:type="pct"/>
            <w:tcBorders>
              <w:top w:val="single" w:sz="4" w:space="0" w:color="auto"/>
            </w:tcBorders>
            <w:vAlign w:val="bottom"/>
          </w:tcPr>
          <w:p w14:paraId="4088AB1F" w14:textId="77777777" w:rsidR="00B82D9F" w:rsidRPr="00D677A8" w:rsidRDefault="00B82D9F" w:rsidP="007343E2">
            <w:pPr>
              <w:pStyle w:val="Compact"/>
              <w:spacing w:line="480" w:lineRule="auto"/>
            </w:pPr>
            <w:r w:rsidRPr="00D677A8">
              <w:t>21</w:t>
            </w:r>
          </w:p>
        </w:tc>
        <w:tc>
          <w:tcPr>
            <w:tcW w:w="1103" w:type="pct"/>
            <w:tcBorders>
              <w:top w:val="single" w:sz="4" w:space="0" w:color="auto"/>
            </w:tcBorders>
            <w:vAlign w:val="bottom"/>
          </w:tcPr>
          <w:p w14:paraId="56198BBE" w14:textId="25860C65" w:rsidR="00B82D9F" w:rsidRPr="00727103" w:rsidRDefault="00B82D9F" w:rsidP="007343E2">
            <w:pPr>
              <w:pStyle w:val="Compact"/>
              <w:spacing w:line="480" w:lineRule="auto"/>
            </w:pPr>
            <w:r w:rsidRPr="00727103">
              <w:t xml:space="preserve">0.7 </w:t>
            </w:r>
            <w:r w:rsidR="00E14244">
              <w:t>±</w:t>
            </w:r>
            <w:r w:rsidRPr="00727103">
              <w:t xml:space="preserve"> 0.19 </w:t>
            </w:r>
            <w:r w:rsidRPr="007029E4">
              <w:t>a</w:t>
            </w:r>
          </w:p>
        </w:tc>
        <w:tc>
          <w:tcPr>
            <w:tcW w:w="368" w:type="pct"/>
            <w:vMerge w:val="restart"/>
            <w:tcBorders>
              <w:top w:val="single" w:sz="4" w:space="0" w:color="auto"/>
            </w:tcBorders>
            <w:vAlign w:val="center"/>
          </w:tcPr>
          <w:p w14:paraId="2D12DCCE" w14:textId="77777777" w:rsidR="00B82D9F" w:rsidRPr="00727103" w:rsidRDefault="00B82D9F" w:rsidP="00273667">
            <w:pPr>
              <w:pStyle w:val="Compact"/>
              <w:spacing w:line="480" w:lineRule="auto"/>
            </w:pPr>
            <w:r w:rsidRPr="007029E4">
              <w:t>A</w:t>
            </w:r>
          </w:p>
        </w:tc>
        <w:tc>
          <w:tcPr>
            <w:tcW w:w="1092" w:type="pct"/>
            <w:tcBorders>
              <w:top w:val="single" w:sz="4" w:space="0" w:color="auto"/>
            </w:tcBorders>
            <w:vAlign w:val="bottom"/>
          </w:tcPr>
          <w:p w14:paraId="47AD8A13" w14:textId="77B625CA" w:rsidR="00B82D9F" w:rsidRPr="00663AAF" w:rsidRDefault="00B82D9F" w:rsidP="007343E2">
            <w:pPr>
              <w:pStyle w:val="Compact"/>
              <w:spacing w:line="480" w:lineRule="auto"/>
            </w:pPr>
            <w:r w:rsidRPr="00663AAF">
              <w:t xml:space="preserve">0.9 </w:t>
            </w:r>
            <w:r w:rsidR="00E14244">
              <w:t xml:space="preserve">± </w:t>
            </w:r>
            <w:r w:rsidRPr="00663AAF">
              <w:t xml:space="preserve">0.8 </w:t>
            </w:r>
            <w:r w:rsidRPr="007029E4">
              <w:t>a</w:t>
            </w:r>
          </w:p>
        </w:tc>
        <w:tc>
          <w:tcPr>
            <w:tcW w:w="154" w:type="pct"/>
            <w:tcBorders>
              <w:top w:val="single" w:sz="4" w:space="0" w:color="auto"/>
            </w:tcBorders>
            <w:vAlign w:val="bottom"/>
          </w:tcPr>
          <w:p w14:paraId="6796E06E" w14:textId="77777777" w:rsidR="00B82D9F" w:rsidRPr="00D677A8" w:rsidRDefault="00B82D9F" w:rsidP="007343E2">
            <w:pPr>
              <w:spacing w:line="480" w:lineRule="auto"/>
            </w:pPr>
          </w:p>
        </w:tc>
      </w:tr>
      <w:tr w:rsidR="00B82D9F" w:rsidRPr="00D677A8" w14:paraId="0EDD4AC4" w14:textId="77777777" w:rsidTr="00F3146A">
        <w:tc>
          <w:tcPr>
            <w:tcW w:w="1280" w:type="pct"/>
            <w:vAlign w:val="bottom"/>
          </w:tcPr>
          <w:p w14:paraId="28FC6300" w14:textId="77777777" w:rsidR="00B82D9F" w:rsidRPr="00D677A8" w:rsidRDefault="00B82D9F" w:rsidP="007343E2">
            <w:pPr>
              <w:spacing w:line="480" w:lineRule="auto"/>
            </w:pPr>
          </w:p>
        </w:tc>
        <w:tc>
          <w:tcPr>
            <w:tcW w:w="668" w:type="pct"/>
            <w:vAlign w:val="bottom"/>
          </w:tcPr>
          <w:p w14:paraId="756EB2F1" w14:textId="77777777" w:rsidR="00B82D9F" w:rsidRPr="00D677A8" w:rsidRDefault="00B82D9F" w:rsidP="007343E2">
            <w:pPr>
              <w:pStyle w:val="Compact"/>
              <w:spacing w:line="480" w:lineRule="auto"/>
            </w:pPr>
            <w:r w:rsidRPr="00D677A8">
              <w:t>Male</w:t>
            </w:r>
          </w:p>
        </w:tc>
        <w:tc>
          <w:tcPr>
            <w:tcW w:w="335" w:type="pct"/>
            <w:vAlign w:val="bottom"/>
          </w:tcPr>
          <w:p w14:paraId="32D3AD61" w14:textId="77777777" w:rsidR="00B82D9F" w:rsidRPr="00D677A8" w:rsidRDefault="00B82D9F" w:rsidP="007343E2">
            <w:pPr>
              <w:pStyle w:val="Compact"/>
              <w:spacing w:line="480" w:lineRule="auto"/>
            </w:pPr>
            <w:r w:rsidRPr="00D677A8">
              <w:t>25</w:t>
            </w:r>
          </w:p>
        </w:tc>
        <w:tc>
          <w:tcPr>
            <w:tcW w:w="1103" w:type="pct"/>
            <w:vAlign w:val="bottom"/>
          </w:tcPr>
          <w:p w14:paraId="7DAF3661" w14:textId="7708FA46" w:rsidR="00B82D9F" w:rsidRPr="00727103" w:rsidRDefault="00B82D9F" w:rsidP="007343E2">
            <w:pPr>
              <w:pStyle w:val="Compact"/>
              <w:spacing w:line="480" w:lineRule="auto"/>
            </w:pPr>
            <w:r w:rsidRPr="00727103">
              <w:t xml:space="preserve">0.3 </w:t>
            </w:r>
            <w:r w:rsidR="00E14244">
              <w:t xml:space="preserve">± </w:t>
            </w:r>
            <w:r w:rsidRPr="00727103">
              <w:t xml:space="preserve">0.12 </w:t>
            </w:r>
            <w:r w:rsidRPr="007029E4">
              <w:t>a</w:t>
            </w:r>
          </w:p>
        </w:tc>
        <w:tc>
          <w:tcPr>
            <w:tcW w:w="368" w:type="pct"/>
            <w:vMerge/>
            <w:vAlign w:val="center"/>
          </w:tcPr>
          <w:p w14:paraId="45C626C4" w14:textId="77777777" w:rsidR="00B82D9F" w:rsidRPr="00727103" w:rsidRDefault="00B82D9F" w:rsidP="007343E2">
            <w:pPr>
              <w:spacing w:line="480" w:lineRule="auto"/>
            </w:pPr>
          </w:p>
        </w:tc>
        <w:tc>
          <w:tcPr>
            <w:tcW w:w="1092" w:type="pct"/>
            <w:vAlign w:val="bottom"/>
          </w:tcPr>
          <w:p w14:paraId="5DCA0D09" w14:textId="08EB8D6E" w:rsidR="00B82D9F" w:rsidRPr="00663AAF" w:rsidRDefault="00B82D9F" w:rsidP="007343E2">
            <w:pPr>
              <w:pStyle w:val="Compact"/>
              <w:spacing w:line="480" w:lineRule="auto"/>
            </w:pPr>
            <w:r w:rsidRPr="00663AAF">
              <w:t xml:space="preserve">0.6 </w:t>
            </w:r>
            <w:r w:rsidR="00E14244">
              <w:t xml:space="preserve">± </w:t>
            </w:r>
            <w:r w:rsidRPr="00663AAF">
              <w:t xml:space="preserve">0.5 </w:t>
            </w:r>
            <w:r w:rsidRPr="007029E4">
              <w:t>a</w:t>
            </w:r>
          </w:p>
        </w:tc>
        <w:tc>
          <w:tcPr>
            <w:tcW w:w="154" w:type="pct"/>
            <w:vAlign w:val="bottom"/>
          </w:tcPr>
          <w:p w14:paraId="2B62F853" w14:textId="77777777" w:rsidR="00B82D9F" w:rsidRPr="00D677A8" w:rsidRDefault="00B82D9F" w:rsidP="007343E2">
            <w:pPr>
              <w:spacing w:line="480" w:lineRule="auto"/>
            </w:pPr>
          </w:p>
        </w:tc>
      </w:tr>
      <w:tr w:rsidR="00B82D9F" w:rsidRPr="00D677A8" w14:paraId="72051E93" w14:textId="77777777" w:rsidTr="00F3146A">
        <w:tc>
          <w:tcPr>
            <w:tcW w:w="1280" w:type="pct"/>
            <w:vAlign w:val="bottom"/>
          </w:tcPr>
          <w:p w14:paraId="5A8A0709" w14:textId="66C9848C" w:rsidR="00B82D9F" w:rsidRPr="00D677A8" w:rsidRDefault="00253A2C" w:rsidP="007343E2">
            <w:pPr>
              <w:pStyle w:val="Compact"/>
              <w:spacing w:line="480" w:lineRule="auto"/>
            </w:pPr>
            <w:r w:rsidRPr="00A3526B">
              <w:t>A077</w:t>
            </w:r>
            <w:r w:rsidRPr="003D6540">
              <w:t>81-</w:t>
            </w:r>
            <w:r w:rsidR="00B82D9F" w:rsidRPr="00D677A8">
              <w:t>3LB</w:t>
            </w:r>
          </w:p>
        </w:tc>
        <w:tc>
          <w:tcPr>
            <w:tcW w:w="668" w:type="pct"/>
            <w:vAlign w:val="bottom"/>
          </w:tcPr>
          <w:p w14:paraId="7C3CC932" w14:textId="77777777" w:rsidR="00B82D9F" w:rsidRPr="00D677A8" w:rsidRDefault="00B82D9F" w:rsidP="007343E2">
            <w:pPr>
              <w:pStyle w:val="Compact"/>
              <w:spacing w:line="480" w:lineRule="auto"/>
            </w:pPr>
            <w:r w:rsidRPr="00D677A8">
              <w:t>Female</w:t>
            </w:r>
          </w:p>
        </w:tc>
        <w:tc>
          <w:tcPr>
            <w:tcW w:w="335" w:type="pct"/>
            <w:vAlign w:val="bottom"/>
          </w:tcPr>
          <w:p w14:paraId="42FF76B4" w14:textId="77777777" w:rsidR="00B82D9F" w:rsidRPr="00D677A8" w:rsidRDefault="00B82D9F" w:rsidP="007343E2">
            <w:pPr>
              <w:pStyle w:val="Compact"/>
              <w:spacing w:line="480" w:lineRule="auto"/>
            </w:pPr>
            <w:r w:rsidRPr="00D677A8">
              <w:t>27</w:t>
            </w:r>
          </w:p>
        </w:tc>
        <w:tc>
          <w:tcPr>
            <w:tcW w:w="1103" w:type="pct"/>
            <w:vAlign w:val="bottom"/>
          </w:tcPr>
          <w:p w14:paraId="5D79B4D3" w14:textId="66F8689F" w:rsidR="00B82D9F" w:rsidRPr="00727103" w:rsidRDefault="00B82D9F" w:rsidP="007343E2">
            <w:pPr>
              <w:pStyle w:val="Compact"/>
              <w:spacing w:line="480" w:lineRule="auto"/>
            </w:pPr>
            <w:r w:rsidRPr="00727103">
              <w:t xml:space="preserve">0.5 </w:t>
            </w:r>
            <w:r w:rsidR="00E14244">
              <w:t xml:space="preserve">± </w:t>
            </w:r>
            <w:r w:rsidRPr="00727103">
              <w:t xml:space="preserve">0.15 </w:t>
            </w:r>
            <w:r w:rsidRPr="007029E4">
              <w:t>a</w:t>
            </w:r>
          </w:p>
        </w:tc>
        <w:tc>
          <w:tcPr>
            <w:tcW w:w="368" w:type="pct"/>
            <w:vMerge w:val="restart"/>
            <w:vAlign w:val="center"/>
          </w:tcPr>
          <w:p w14:paraId="211AEFE6" w14:textId="77777777" w:rsidR="00B82D9F" w:rsidRPr="00727103" w:rsidRDefault="00B82D9F" w:rsidP="00273667">
            <w:pPr>
              <w:pStyle w:val="Compact"/>
              <w:spacing w:line="480" w:lineRule="auto"/>
            </w:pPr>
            <w:r w:rsidRPr="007029E4">
              <w:t>AB</w:t>
            </w:r>
          </w:p>
        </w:tc>
        <w:tc>
          <w:tcPr>
            <w:tcW w:w="1092" w:type="pct"/>
            <w:vAlign w:val="bottom"/>
          </w:tcPr>
          <w:p w14:paraId="21721DF4" w14:textId="427A1E23" w:rsidR="00B82D9F" w:rsidRPr="00663AAF" w:rsidRDefault="00B82D9F" w:rsidP="007343E2">
            <w:pPr>
              <w:pStyle w:val="Compact"/>
              <w:spacing w:line="480" w:lineRule="auto"/>
            </w:pPr>
            <w:r w:rsidRPr="00663AAF">
              <w:t xml:space="preserve">0.4 </w:t>
            </w:r>
            <w:r w:rsidR="00E14244">
              <w:t xml:space="preserve">± </w:t>
            </w:r>
            <w:r w:rsidRPr="00663AAF">
              <w:t xml:space="preserve">0.4 </w:t>
            </w:r>
            <w:r w:rsidRPr="007029E4">
              <w:t>a</w:t>
            </w:r>
          </w:p>
        </w:tc>
        <w:tc>
          <w:tcPr>
            <w:tcW w:w="154" w:type="pct"/>
            <w:vAlign w:val="bottom"/>
          </w:tcPr>
          <w:p w14:paraId="31F3D37D" w14:textId="77777777" w:rsidR="00B82D9F" w:rsidRPr="00D677A8" w:rsidRDefault="00B82D9F" w:rsidP="007343E2">
            <w:pPr>
              <w:spacing w:line="480" w:lineRule="auto"/>
            </w:pPr>
          </w:p>
        </w:tc>
      </w:tr>
      <w:tr w:rsidR="00B82D9F" w:rsidRPr="00D677A8" w14:paraId="06E1BF6B" w14:textId="77777777" w:rsidTr="00F3146A">
        <w:tc>
          <w:tcPr>
            <w:tcW w:w="1280" w:type="pct"/>
            <w:vAlign w:val="bottom"/>
          </w:tcPr>
          <w:p w14:paraId="4972E822" w14:textId="77777777" w:rsidR="00B82D9F" w:rsidRPr="00D677A8" w:rsidRDefault="00B82D9F" w:rsidP="007343E2">
            <w:pPr>
              <w:spacing w:line="480" w:lineRule="auto"/>
            </w:pPr>
          </w:p>
        </w:tc>
        <w:tc>
          <w:tcPr>
            <w:tcW w:w="668" w:type="pct"/>
            <w:vAlign w:val="bottom"/>
          </w:tcPr>
          <w:p w14:paraId="58404E92" w14:textId="77777777" w:rsidR="00B82D9F" w:rsidRPr="00D677A8" w:rsidRDefault="00B82D9F" w:rsidP="007343E2">
            <w:pPr>
              <w:pStyle w:val="Compact"/>
              <w:spacing w:line="480" w:lineRule="auto"/>
            </w:pPr>
            <w:r w:rsidRPr="00D677A8">
              <w:t>Male</w:t>
            </w:r>
          </w:p>
        </w:tc>
        <w:tc>
          <w:tcPr>
            <w:tcW w:w="335" w:type="pct"/>
            <w:vAlign w:val="bottom"/>
          </w:tcPr>
          <w:p w14:paraId="3613184C" w14:textId="77777777" w:rsidR="00B82D9F" w:rsidRPr="00D677A8" w:rsidRDefault="00B82D9F" w:rsidP="007343E2">
            <w:pPr>
              <w:pStyle w:val="Compact"/>
              <w:spacing w:line="480" w:lineRule="auto"/>
            </w:pPr>
            <w:r w:rsidRPr="00D677A8">
              <w:t>21</w:t>
            </w:r>
          </w:p>
        </w:tc>
        <w:tc>
          <w:tcPr>
            <w:tcW w:w="1103" w:type="pct"/>
            <w:vAlign w:val="bottom"/>
          </w:tcPr>
          <w:p w14:paraId="1597EC9C" w14:textId="5E65E713" w:rsidR="00B82D9F" w:rsidRPr="00727103" w:rsidRDefault="00B82D9F" w:rsidP="007343E2">
            <w:pPr>
              <w:pStyle w:val="Compact"/>
              <w:spacing w:line="480" w:lineRule="auto"/>
            </w:pPr>
            <w:r w:rsidRPr="00727103">
              <w:t xml:space="preserve">0.8 </w:t>
            </w:r>
            <w:r w:rsidR="00E14244">
              <w:t xml:space="preserve">± </w:t>
            </w:r>
            <w:r w:rsidRPr="00727103">
              <w:t xml:space="preserve">0.21 </w:t>
            </w:r>
            <w:r w:rsidRPr="007029E4">
              <w:t>ab</w:t>
            </w:r>
          </w:p>
        </w:tc>
        <w:tc>
          <w:tcPr>
            <w:tcW w:w="368" w:type="pct"/>
            <w:vMerge/>
            <w:vAlign w:val="center"/>
          </w:tcPr>
          <w:p w14:paraId="005CDDB7" w14:textId="77777777" w:rsidR="00B82D9F" w:rsidRPr="00727103" w:rsidRDefault="00B82D9F" w:rsidP="007343E2">
            <w:pPr>
              <w:spacing w:line="480" w:lineRule="auto"/>
            </w:pPr>
          </w:p>
        </w:tc>
        <w:tc>
          <w:tcPr>
            <w:tcW w:w="1092" w:type="pct"/>
            <w:vAlign w:val="bottom"/>
          </w:tcPr>
          <w:p w14:paraId="05B25C13" w14:textId="7643BA4A" w:rsidR="00B82D9F" w:rsidRPr="00663AAF" w:rsidRDefault="00B82D9F" w:rsidP="007343E2">
            <w:pPr>
              <w:pStyle w:val="Compact"/>
              <w:spacing w:line="480" w:lineRule="auto"/>
            </w:pPr>
            <w:r w:rsidRPr="00663AAF">
              <w:t xml:space="preserve">4.0 </w:t>
            </w:r>
            <w:r w:rsidR="00E14244">
              <w:t xml:space="preserve">± </w:t>
            </w:r>
            <w:r w:rsidRPr="00663AAF">
              <w:t xml:space="preserve">3.3 </w:t>
            </w:r>
            <w:r w:rsidRPr="007029E4">
              <w:t>a</w:t>
            </w:r>
          </w:p>
        </w:tc>
        <w:tc>
          <w:tcPr>
            <w:tcW w:w="154" w:type="pct"/>
            <w:vAlign w:val="bottom"/>
          </w:tcPr>
          <w:p w14:paraId="2682E6EC" w14:textId="77777777" w:rsidR="00B82D9F" w:rsidRPr="00D677A8" w:rsidRDefault="00B82D9F" w:rsidP="007343E2">
            <w:pPr>
              <w:spacing w:line="480" w:lineRule="auto"/>
            </w:pPr>
          </w:p>
        </w:tc>
      </w:tr>
      <w:tr w:rsidR="00B82D9F" w:rsidRPr="00D677A8" w14:paraId="4223783E" w14:textId="77777777" w:rsidTr="00F3146A">
        <w:tc>
          <w:tcPr>
            <w:tcW w:w="1280" w:type="pct"/>
            <w:vAlign w:val="bottom"/>
          </w:tcPr>
          <w:p w14:paraId="1D792AB3" w14:textId="6E0586F1" w:rsidR="00B82D9F" w:rsidRPr="00D677A8" w:rsidRDefault="00253A2C" w:rsidP="007343E2">
            <w:pPr>
              <w:pStyle w:val="Compact"/>
              <w:spacing w:line="480" w:lineRule="auto"/>
            </w:pPr>
            <w:r w:rsidRPr="00A3526B">
              <w:t>A077</w:t>
            </w:r>
            <w:r w:rsidRPr="003D6540">
              <w:t>81-</w:t>
            </w:r>
            <w:r w:rsidR="00B82D9F" w:rsidRPr="00D677A8">
              <w:t>4LB</w:t>
            </w:r>
          </w:p>
        </w:tc>
        <w:tc>
          <w:tcPr>
            <w:tcW w:w="668" w:type="pct"/>
            <w:vAlign w:val="bottom"/>
          </w:tcPr>
          <w:p w14:paraId="4C67E769" w14:textId="77777777" w:rsidR="00B82D9F" w:rsidRPr="00D677A8" w:rsidRDefault="00B82D9F" w:rsidP="007343E2">
            <w:pPr>
              <w:pStyle w:val="Compact"/>
              <w:spacing w:line="480" w:lineRule="auto"/>
            </w:pPr>
            <w:r w:rsidRPr="00D677A8">
              <w:t>Female</w:t>
            </w:r>
          </w:p>
        </w:tc>
        <w:tc>
          <w:tcPr>
            <w:tcW w:w="335" w:type="pct"/>
            <w:vAlign w:val="bottom"/>
          </w:tcPr>
          <w:p w14:paraId="49258930" w14:textId="77777777" w:rsidR="00B82D9F" w:rsidRPr="00D677A8" w:rsidRDefault="00B82D9F" w:rsidP="007343E2">
            <w:pPr>
              <w:pStyle w:val="Compact"/>
              <w:spacing w:line="480" w:lineRule="auto"/>
            </w:pPr>
            <w:r w:rsidRPr="00D677A8">
              <w:t>25</w:t>
            </w:r>
          </w:p>
        </w:tc>
        <w:tc>
          <w:tcPr>
            <w:tcW w:w="1103" w:type="pct"/>
            <w:vAlign w:val="bottom"/>
          </w:tcPr>
          <w:p w14:paraId="400CD718" w14:textId="24A8C61F" w:rsidR="00B82D9F" w:rsidRPr="00727103" w:rsidRDefault="00B82D9F" w:rsidP="007343E2">
            <w:pPr>
              <w:pStyle w:val="Compact"/>
              <w:spacing w:line="480" w:lineRule="auto"/>
            </w:pPr>
            <w:r w:rsidRPr="00727103">
              <w:t xml:space="preserve">0.9 </w:t>
            </w:r>
            <w:r w:rsidR="00E14244">
              <w:t xml:space="preserve">± </w:t>
            </w:r>
            <w:r w:rsidRPr="00727103">
              <w:t xml:space="preserve">0.21 </w:t>
            </w:r>
            <w:r w:rsidRPr="007029E4">
              <w:t>ab</w:t>
            </w:r>
          </w:p>
        </w:tc>
        <w:tc>
          <w:tcPr>
            <w:tcW w:w="368" w:type="pct"/>
            <w:vMerge w:val="restart"/>
            <w:vAlign w:val="center"/>
          </w:tcPr>
          <w:p w14:paraId="47A499B2" w14:textId="77777777" w:rsidR="00B82D9F" w:rsidRPr="00727103" w:rsidRDefault="00B82D9F" w:rsidP="00273667">
            <w:pPr>
              <w:pStyle w:val="Compact"/>
              <w:spacing w:line="480" w:lineRule="auto"/>
            </w:pPr>
            <w:r w:rsidRPr="007029E4">
              <w:t>AB</w:t>
            </w:r>
          </w:p>
        </w:tc>
        <w:tc>
          <w:tcPr>
            <w:tcW w:w="1092" w:type="pct"/>
            <w:vAlign w:val="bottom"/>
          </w:tcPr>
          <w:p w14:paraId="10A923AC" w14:textId="241D0575" w:rsidR="00B82D9F" w:rsidRPr="00663AAF" w:rsidRDefault="00B82D9F" w:rsidP="007343E2">
            <w:pPr>
              <w:pStyle w:val="Compact"/>
              <w:spacing w:line="480" w:lineRule="auto"/>
            </w:pPr>
            <w:r w:rsidRPr="00663AAF">
              <w:t xml:space="preserve">1.6 </w:t>
            </w:r>
            <w:r w:rsidR="00E14244">
              <w:t xml:space="preserve">± </w:t>
            </w:r>
            <w:r w:rsidRPr="00663AAF">
              <w:t xml:space="preserve">1.3 </w:t>
            </w:r>
            <w:r w:rsidRPr="007029E4">
              <w:t>a</w:t>
            </w:r>
          </w:p>
        </w:tc>
        <w:tc>
          <w:tcPr>
            <w:tcW w:w="154" w:type="pct"/>
            <w:vAlign w:val="bottom"/>
          </w:tcPr>
          <w:p w14:paraId="43CA4770" w14:textId="77777777" w:rsidR="00B82D9F" w:rsidRPr="00D677A8" w:rsidRDefault="00B82D9F" w:rsidP="007343E2">
            <w:pPr>
              <w:spacing w:line="480" w:lineRule="auto"/>
            </w:pPr>
          </w:p>
        </w:tc>
      </w:tr>
      <w:tr w:rsidR="00B82D9F" w:rsidRPr="00D677A8" w14:paraId="738FEB6A" w14:textId="77777777" w:rsidTr="00F3146A">
        <w:tc>
          <w:tcPr>
            <w:tcW w:w="1280" w:type="pct"/>
            <w:vAlign w:val="bottom"/>
          </w:tcPr>
          <w:p w14:paraId="65C8B338" w14:textId="77777777" w:rsidR="00B82D9F" w:rsidRPr="00D677A8" w:rsidRDefault="00B82D9F" w:rsidP="007343E2">
            <w:pPr>
              <w:spacing w:line="480" w:lineRule="auto"/>
            </w:pPr>
          </w:p>
        </w:tc>
        <w:tc>
          <w:tcPr>
            <w:tcW w:w="668" w:type="pct"/>
            <w:vAlign w:val="bottom"/>
          </w:tcPr>
          <w:p w14:paraId="5F905D3C" w14:textId="77777777" w:rsidR="00B82D9F" w:rsidRPr="00D677A8" w:rsidRDefault="00B82D9F" w:rsidP="007343E2">
            <w:pPr>
              <w:pStyle w:val="Compact"/>
              <w:spacing w:line="480" w:lineRule="auto"/>
            </w:pPr>
            <w:r w:rsidRPr="00D677A8">
              <w:t>Male</w:t>
            </w:r>
          </w:p>
        </w:tc>
        <w:tc>
          <w:tcPr>
            <w:tcW w:w="335" w:type="pct"/>
            <w:vAlign w:val="bottom"/>
          </w:tcPr>
          <w:p w14:paraId="4055A43C" w14:textId="77777777" w:rsidR="00B82D9F" w:rsidRPr="00D677A8" w:rsidRDefault="00B82D9F" w:rsidP="007343E2">
            <w:pPr>
              <w:pStyle w:val="Compact"/>
              <w:spacing w:line="480" w:lineRule="auto"/>
            </w:pPr>
            <w:r w:rsidRPr="00D677A8">
              <w:t>18</w:t>
            </w:r>
          </w:p>
        </w:tc>
        <w:tc>
          <w:tcPr>
            <w:tcW w:w="1103" w:type="pct"/>
            <w:vAlign w:val="bottom"/>
          </w:tcPr>
          <w:p w14:paraId="308A58AE" w14:textId="7885DB85" w:rsidR="00B82D9F" w:rsidRPr="00727103" w:rsidRDefault="00B82D9F" w:rsidP="007343E2">
            <w:pPr>
              <w:pStyle w:val="Compact"/>
              <w:spacing w:line="480" w:lineRule="auto"/>
            </w:pPr>
            <w:r w:rsidRPr="00727103">
              <w:t xml:space="preserve">1.1 </w:t>
            </w:r>
            <w:r w:rsidR="00E14244">
              <w:t xml:space="preserve">± </w:t>
            </w:r>
            <w:r w:rsidRPr="00727103">
              <w:t xml:space="preserve">0.28 </w:t>
            </w:r>
            <w:r w:rsidRPr="007029E4">
              <w:t>ab</w:t>
            </w:r>
          </w:p>
        </w:tc>
        <w:tc>
          <w:tcPr>
            <w:tcW w:w="368" w:type="pct"/>
            <w:vMerge/>
            <w:vAlign w:val="center"/>
          </w:tcPr>
          <w:p w14:paraId="4678DE9B" w14:textId="77777777" w:rsidR="00B82D9F" w:rsidRPr="00727103" w:rsidRDefault="00B82D9F" w:rsidP="007343E2">
            <w:pPr>
              <w:spacing w:line="480" w:lineRule="auto"/>
            </w:pPr>
          </w:p>
        </w:tc>
        <w:tc>
          <w:tcPr>
            <w:tcW w:w="1092" w:type="pct"/>
            <w:vAlign w:val="bottom"/>
          </w:tcPr>
          <w:p w14:paraId="2600C085" w14:textId="30503ECB" w:rsidR="00B82D9F" w:rsidRPr="00663AAF" w:rsidRDefault="00B82D9F" w:rsidP="007343E2">
            <w:pPr>
              <w:pStyle w:val="Compact"/>
              <w:spacing w:line="480" w:lineRule="auto"/>
            </w:pPr>
            <w:r w:rsidRPr="00663AAF">
              <w:t xml:space="preserve">5.7 </w:t>
            </w:r>
            <w:r w:rsidR="00E14244">
              <w:t xml:space="preserve">± </w:t>
            </w:r>
            <w:r w:rsidRPr="00663AAF">
              <w:t xml:space="preserve">5.0 </w:t>
            </w:r>
            <w:r w:rsidRPr="007029E4">
              <w:t>a</w:t>
            </w:r>
          </w:p>
        </w:tc>
        <w:tc>
          <w:tcPr>
            <w:tcW w:w="154" w:type="pct"/>
            <w:vAlign w:val="bottom"/>
          </w:tcPr>
          <w:p w14:paraId="05E66A7D" w14:textId="77777777" w:rsidR="00B82D9F" w:rsidRPr="00D677A8" w:rsidRDefault="00B82D9F" w:rsidP="007343E2">
            <w:pPr>
              <w:spacing w:line="480" w:lineRule="auto"/>
            </w:pPr>
          </w:p>
        </w:tc>
      </w:tr>
      <w:tr w:rsidR="00B82D9F" w:rsidRPr="00D677A8" w14:paraId="1BB94702" w14:textId="77777777" w:rsidTr="00F3146A">
        <w:tc>
          <w:tcPr>
            <w:tcW w:w="1280" w:type="pct"/>
            <w:vAlign w:val="bottom"/>
          </w:tcPr>
          <w:p w14:paraId="73472F93" w14:textId="77777777" w:rsidR="00B82D9F" w:rsidRPr="00D677A8" w:rsidRDefault="00B82D9F" w:rsidP="007343E2">
            <w:pPr>
              <w:pStyle w:val="Compact"/>
              <w:spacing w:line="480" w:lineRule="auto"/>
            </w:pPr>
            <w:r w:rsidRPr="00D677A8">
              <w:t>Russet Burbank</w:t>
            </w:r>
          </w:p>
        </w:tc>
        <w:tc>
          <w:tcPr>
            <w:tcW w:w="668" w:type="pct"/>
            <w:vAlign w:val="bottom"/>
          </w:tcPr>
          <w:p w14:paraId="0CF9142A" w14:textId="77777777" w:rsidR="00B82D9F" w:rsidRPr="00D677A8" w:rsidRDefault="00B82D9F" w:rsidP="007343E2">
            <w:pPr>
              <w:pStyle w:val="Compact"/>
              <w:spacing w:line="480" w:lineRule="auto"/>
            </w:pPr>
            <w:r w:rsidRPr="00D677A8">
              <w:t>Female</w:t>
            </w:r>
          </w:p>
        </w:tc>
        <w:tc>
          <w:tcPr>
            <w:tcW w:w="335" w:type="pct"/>
            <w:vAlign w:val="bottom"/>
          </w:tcPr>
          <w:p w14:paraId="4A87492D" w14:textId="77777777" w:rsidR="00B82D9F" w:rsidRPr="00D677A8" w:rsidRDefault="00B82D9F" w:rsidP="007343E2">
            <w:pPr>
              <w:pStyle w:val="Compact"/>
              <w:spacing w:line="480" w:lineRule="auto"/>
            </w:pPr>
            <w:r w:rsidRPr="00D677A8">
              <w:t>26</w:t>
            </w:r>
          </w:p>
        </w:tc>
        <w:tc>
          <w:tcPr>
            <w:tcW w:w="1103" w:type="pct"/>
            <w:vAlign w:val="bottom"/>
          </w:tcPr>
          <w:p w14:paraId="430F2CD9" w14:textId="505F5F06" w:rsidR="00B82D9F" w:rsidRPr="00727103" w:rsidRDefault="00B82D9F" w:rsidP="007343E2">
            <w:pPr>
              <w:pStyle w:val="Compact"/>
              <w:spacing w:line="480" w:lineRule="auto"/>
            </w:pPr>
            <w:r w:rsidRPr="00727103">
              <w:t xml:space="preserve">1.8 </w:t>
            </w:r>
            <w:r w:rsidR="00E14244">
              <w:t xml:space="preserve">± </w:t>
            </w:r>
            <w:r w:rsidRPr="00727103">
              <w:t xml:space="preserve">0.33 </w:t>
            </w:r>
            <w:r w:rsidRPr="007029E4">
              <w:t>b</w:t>
            </w:r>
          </w:p>
        </w:tc>
        <w:tc>
          <w:tcPr>
            <w:tcW w:w="368" w:type="pct"/>
            <w:vMerge w:val="restart"/>
            <w:vAlign w:val="center"/>
          </w:tcPr>
          <w:p w14:paraId="38385115" w14:textId="77777777" w:rsidR="00B82D9F" w:rsidRPr="00727103" w:rsidRDefault="00B82D9F" w:rsidP="00273667">
            <w:pPr>
              <w:pStyle w:val="Compact"/>
              <w:spacing w:line="480" w:lineRule="auto"/>
            </w:pPr>
            <w:r w:rsidRPr="007029E4">
              <w:t>B</w:t>
            </w:r>
          </w:p>
        </w:tc>
        <w:tc>
          <w:tcPr>
            <w:tcW w:w="1092" w:type="pct"/>
            <w:vAlign w:val="bottom"/>
          </w:tcPr>
          <w:p w14:paraId="638B5AB5" w14:textId="2F478345" w:rsidR="00B82D9F" w:rsidRPr="00663AAF" w:rsidRDefault="00B82D9F" w:rsidP="007343E2">
            <w:pPr>
              <w:pStyle w:val="Compact"/>
              <w:spacing w:line="480" w:lineRule="auto"/>
            </w:pPr>
            <w:r w:rsidRPr="00663AAF">
              <w:t>10.5</w:t>
            </w:r>
            <w:r w:rsidR="00E14244">
              <w:t xml:space="preserve"> ± </w:t>
            </w:r>
            <w:r w:rsidRPr="00663AAF">
              <w:t xml:space="preserve">7.5 </w:t>
            </w:r>
            <w:r w:rsidRPr="007029E4">
              <w:t>b</w:t>
            </w:r>
          </w:p>
        </w:tc>
        <w:tc>
          <w:tcPr>
            <w:tcW w:w="154" w:type="pct"/>
            <w:vAlign w:val="bottom"/>
          </w:tcPr>
          <w:p w14:paraId="7423C7EA" w14:textId="77777777" w:rsidR="00B82D9F" w:rsidRPr="00D677A8" w:rsidRDefault="00B82D9F" w:rsidP="007343E2">
            <w:pPr>
              <w:spacing w:line="480" w:lineRule="auto"/>
            </w:pPr>
          </w:p>
        </w:tc>
      </w:tr>
      <w:tr w:rsidR="00B82D9F" w:rsidRPr="00D677A8" w14:paraId="6D7F5510" w14:textId="77777777" w:rsidTr="00F3146A">
        <w:tc>
          <w:tcPr>
            <w:tcW w:w="1280" w:type="pct"/>
            <w:tcBorders>
              <w:bottom w:val="single" w:sz="4" w:space="0" w:color="auto"/>
            </w:tcBorders>
            <w:vAlign w:val="bottom"/>
          </w:tcPr>
          <w:p w14:paraId="2DE5D9E4" w14:textId="77777777" w:rsidR="00B82D9F" w:rsidRPr="00D677A8" w:rsidRDefault="00B82D9F" w:rsidP="007343E2">
            <w:pPr>
              <w:spacing w:line="480" w:lineRule="auto"/>
            </w:pPr>
          </w:p>
        </w:tc>
        <w:tc>
          <w:tcPr>
            <w:tcW w:w="668" w:type="pct"/>
            <w:tcBorders>
              <w:bottom w:val="single" w:sz="4" w:space="0" w:color="auto"/>
            </w:tcBorders>
            <w:vAlign w:val="bottom"/>
          </w:tcPr>
          <w:p w14:paraId="65E4C236" w14:textId="77777777" w:rsidR="00B82D9F" w:rsidRPr="00D677A8" w:rsidRDefault="00B82D9F" w:rsidP="007343E2">
            <w:pPr>
              <w:pStyle w:val="Compact"/>
              <w:spacing w:line="480" w:lineRule="auto"/>
            </w:pPr>
            <w:r w:rsidRPr="00D677A8">
              <w:t>Male</w:t>
            </w:r>
          </w:p>
        </w:tc>
        <w:tc>
          <w:tcPr>
            <w:tcW w:w="335" w:type="pct"/>
            <w:tcBorders>
              <w:bottom w:val="single" w:sz="4" w:space="0" w:color="auto"/>
            </w:tcBorders>
            <w:vAlign w:val="bottom"/>
          </w:tcPr>
          <w:p w14:paraId="13FB8F46" w14:textId="77777777" w:rsidR="00B82D9F" w:rsidRPr="00D677A8" w:rsidRDefault="00B82D9F" w:rsidP="007343E2">
            <w:pPr>
              <w:pStyle w:val="Compact"/>
              <w:spacing w:line="480" w:lineRule="auto"/>
            </w:pPr>
            <w:r w:rsidRPr="00D677A8">
              <w:t>18</w:t>
            </w:r>
          </w:p>
        </w:tc>
        <w:tc>
          <w:tcPr>
            <w:tcW w:w="1103" w:type="pct"/>
            <w:tcBorders>
              <w:bottom w:val="single" w:sz="4" w:space="0" w:color="auto"/>
            </w:tcBorders>
            <w:vAlign w:val="bottom"/>
          </w:tcPr>
          <w:p w14:paraId="34B43B5C" w14:textId="070135DA" w:rsidR="00B82D9F" w:rsidRPr="00D677A8" w:rsidRDefault="00B82D9F" w:rsidP="007343E2">
            <w:pPr>
              <w:pStyle w:val="Compact"/>
              <w:spacing w:line="480" w:lineRule="auto"/>
            </w:pPr>
            <w:r w:rsidRPr="00D677A8">
              <w:t xml:space="preserve">0.6 </w:t>
            </w:r>
            <w:r w:rsidR="00E14244">
              <w:t xml:space="preserve">± </w:t>
            </w:r>
            <w:r w:rsidRPr="00D677A8">
              <w:t xml:space="preserve">0.20 </w:t>
            </w:r>
            <w:r w:rsidRPr="007029E4">
              <w:t>ab</w:t>
            </w:r>
          </w:p>
        </w:tc>
        <w:tc>
          <w:tcPr>
            <w:tcW w:w="368" w:type="pct"/>
            <w:vMerge/>
            <w:tcBorders>
              <w:bottom w:val="single" w:sz="4" w:space="0" w:color="auto"/>
            </w:tcBorders>
            <w:vAlign w:val="bottom"/>
          </w:tcPr>
          <w:p w14:paraId="0156047A" w14:textId="77777777" w:rsidR="00B82D9F" w:rsidRPr="00D677A8" w:rsidRDefault="00B82D9F" w:rsidP="007343E2">
            <w:pPr>
              <w:spacing w:line="480" w:lineRule="auto"/>
            </w:pPr>
          </w:p>
        </w:tc>
        <w:tc>
          <w:tcPr>
            <w:tcW w:w="1092" w:type="pct"/>
            <w:tcBorders>
              <w:bottom w:val="single" w:sz="4" w:space="0" w:color="auto"/>
            </w:tcBorders>
            <w:vAlign w:val="bottom"/>
          </w:tcPr>
          <w:p w14:paraId="5BF67DCE" w14:textId="547B9CBF" w:rsidR="00B82D9F" w:rsidRPr="00663AAF" w:rsidRDefault="00B82D9F" w:rsidP="007343E2">
            <w:pPr>
              <w:pStyle w:val="Compact"/>
              <w:spacing w:line="480" w:lineRule="auto"/>
            </w:pPr>
            <w:r w:rsidRPr="00663AAF">
              <w:t xml:space="preserve">0.6 </w:t>
            </w:r>
            <w:r w:rsidR="00E14244">
              <w:t>±</w:t>
            </w:r>
            <w:r w:rsidRPr="00663AAF">
              <w:t xml:space="preserve"> 0.6 </w:t>
            </w:r>
            <w:r w:rsidRPr="007029E4">
              <w:t>a</w:t>
            </w:r>
          </w:p>
        </w:tc>
        <w:tc>
          <w:tcPr>
            <w:tcW w:w="154" w:type="pct"/>
            <w:tcBorders>
              <w:bottom w:val="single" w:sz="4" w:space="0" w:color="auto"/>
            </w:tcBorders>
            <w:vAlign w:val="bottom"/>
          </w:tcPr>
          <w:p w14:paraId="1A453E9A" w14:textId="77777777" w:rsidR="00B82D9F" w:rsidRPr="00D677A8" w:rsidRDefault="00B82D9F" w:rsidP="007343E2">
            <w:pPr>
              <w:spacing w:line="480" w:lineRule="auto"/>
            </w:pPr>
          </w:p>
        </w:tc>
      </w:tr>
    </w:tbl>
    <w:p w14:paraId="48EF2CB7" w14:textId="77FDD6F2"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F3146A">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1A934385" w14:textId="77777777" w:rsidR="00B82D9F" w:rsidRDefault="00B82D9F" w:rsidP="007343E2">
      <w:pPr>
        <w:spacing w:line="480" w:lineRule="auto"/>
      </w:pPr>
      <w:r>
        <w:br w:type="page"/>
      </w:r>
    </w:p>
    <w:p w14:paraId="1E921365" w14:textId="46F58615" w:rsidR="00B82D9F" w:rsidRPr="003D6540" w:rsidRDefault="00B82D9F" w:rsidP="007343E2">
      <w:pPr>
        <w:pStyle w:val="BodyText"/>
        <w:spacing w:line="480" w:lineRule="auto"/>
      </w:pPr>
      <w:r w:rsidRPr="00F3146A">
        <w:rPr>
          <w:b/>
        </w:rPr>
        <w:lastRenderedPageBreak/>
        <w:t>Table 4.</w:t>
      </w:r>
      <w:r w:rsidRPr="003D6540">
        <w:t xml:space="preserve"> </w:t>
      </w:r>
      <w:r>
        <w:t>Least-square mean ± SEM</w:t>
      </w:r>
      <w:r w:rsidRPr="003D6540">
        <w:t xml:space="preserve"> </w:t>
      </w:r>
      <w:r>
        <w:t>incidence and duration of p</w:t>
      </w:r>
      <w:r w:rsidRPr="003D6540">
        <w:t>otato psyllid cleaning behaviors recorded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541"/>
        <w:gridCol w:w="1325"/>
        <w:gridCol w:w="665"/>
        <w:gridCol w:w="1926"/>
        <w:gridCol w:w="305"/>
        <w:gridCol w:w="2293"/>
        <w:gridCol w:w="305"/>
      </w:tblGrid>
      <w:tr w:rsidR="00B82D9F" w:rsidRPr="00D677A8" w14:paraId="2E292E66" w14:textId="77777777" w:rsidTr="00525195">
        <w:tc>
          <w:tcPr>
            <w:tcW w:w="1357" w:type="pct"/>
            <w:tcBorders>
              <w:top w:val="single" w:sz="4" w:space="0" w:color="auto"/>
              <w:bottom w:val="single" w:sz="4" w:space="0" w:color="auto"/>
            </w:tcBorders>
            <w:vAlign w:val="center"/>
          </w:tcPr>
          <w:p w14:paraId="64FEC781" w14:textId="77777777" w:rsidR="00B82D9F" w:rsidRPr="00E41F5F" w:rsidRDefault="00B82D9F" w:rsidP="007343E2">
            <w:pPr>
              <w:pStyle w:val="Compact"/>
              <w:spacing w:line="480" w:lineRule="auto"/>
            </w:pPr>
            <w:r w:rsidRPr="007029E4">
              <w:t>Genotype</w:t>
            </w:r>
          </w:p>
        </w:tc>
        <w:tc>
          <w:tcPr>
            <w:tcW w:w="708" w:type="pct"/>
            <w:tcBorders>
              <w:top w:val="single" w:sz="4" w:space="0" w:color="auto"/>
              <w:bottom w:val="single" w:sz="4" w:space="0" w:color="auto"/>
            </w:tcBorders>
            <w:vAlign w:val="center"/>
          </w:tcPr>
          <w:p w14:paraId="1D389A73" w14:textId="77777777" w:rsidR="00B82D9F" w:rsidRPr="00E41F5F" w:rsidRDefault="00B82D9F" w:rsidP="007343E2">
            <w:pPr>
              <w:pStyle w:val="Compact"/>
              <w:spacing w:line="480" w:lineRule="auto"/>
            </w:pPr>
            <w:r w:rsidRPr="007029E4">
              <w:t>Sex</w:t>
            </w:r>
          </w:p>
        </w:tc>
        <w:tc>
          <w:tcPr>
            <w:tcW w:w="355" w:type="pct"/>
            <w:tcBorders>
              <w:top w:val="single" w:sz="4" w:space="0" w:color="auto"/>
              <w:bottom w:val="single" w:sz="4" w:space="0" w:color="auto"/>
            </w:tcBorders>
            <w:vAlign w:val="center"/>
          </w:tcPr>
          <w:p w14:paraId="1F89E78D" w14:textId="77777777" w:rsidR="00B82D9F" w:rsidRPr="00E41F5F" w:rsidRDefault="00B82D9F" w:rsidP="007343E2">
            <w:pPr>
              <w:pStyle w:val="Compact"/>
              <w:spacing w:line="480" w:lineRule="auto"/>
            </w:pPr>
            <w:r w:rsidRPr="007029E4">
              <w:t>N</w:t>
            </w:r>
          </w:p>
        </w:tc>
        <w:tc>
          <w:tcPr>
            <w:tcW w:w="1029" w:type="pct"/>
            <w:tcBorders>
              <w:top w:val="single" w:sz="4" w:space="0" w:color="auto"/>
              <w:bottom w:val="single" w:sz="4" w:space="0" w:color="auto"/>
            </w:tcBorders>
            <w:vAlign w:val="center"/>
          </w:tcPr>
          <w:p w14:paraId="0884C16D" w14:textId="77777777" w:rsidR="00B82D9F" w:rsidRPr="00E41F5F" w:rsidRDefault="00B82D9F" w:rsidP="007343E2">
            <w:pPr>
              <w:pStyle w:val="Compact"/>
              <w:spacing w:line="480" w:lineRule="auto"/>
            </w:pPr>
            <w:r w:rsidRPr="007029E4">
              <w:t>Incidence</w:t>
            </w:r>
          </w:p>
        </w:tc>
        <w:tc>
          <w:tcPr>
            <w:tcW w:w="163" w:type="pct"/>
            <w:tcBorders>
              <w:top w:val="single" w:sz="4" w:space="0" w:color="auto"/>
              <w:bottom w:val="single" w:sz="4" w:space="0" w:color="auto"/>
            </w:tcBorders>
            <w:vAlign w:val="center"/>
          </w:tcPr>
          <w:p w14:paraId="67FD24B9" w14:textId="77777777" w:rsidR="00B82D9F" w:rsidRPr="00E41F5F" w:rsidRDefault="00B82D9F" w:rsidP="007343E2">
            <w:pPr>
              <w:spacing w:line="480" w:lineRule="auto"/>
            </w:pPr>
          </w:p>
        </w:tc>
        <w:tc>
          <w:tcPr>
            <w:tcW w:w="1225" w:type="pct"/>
            <w:tcBorders>
              <w:top w:val="single" w:sz="4" w:space="0" w:color="auto"/>
              <w:bottom w:val="single" w:sz="4" w:space="0" w:color="auto"/>
            </w:tcBorders>
            <w:vAlign w:val="center"/>
          </w:tcPr>
          <w:p w14:paraId="7576BAE6" w14:textId="77777777" w:rsidR="00B82D9F" w:rsidRPr="00E41F5F" w:rsidRDefault="00B82D9F" w:rsidP="007343E2">
            <w:pPr>
              <w:pStyle w:val="Compact"/>
              <w:spacing w:line="480" w:lineRule="auto"/>
            </w:pPr>
            <w:r w:rsidRPr="007029E4">
              <w:t>Duration (s)</w:t>
            </w:r>
          </w:p>
        </w:tc>
        <w:tc>
          <w:tcPr>
            <w:tcW w:w="163" w:type="pct"/>
            <w:tcBorders>
              <w:top w:val="single" w:sz="4" w:space="0" w:color="auto"/>
              <w:bottom w:val="single" w:sz="4" w:space="0" w:color="auto"/>
            </w:tcBorders>
            <w:vAlign w:val="center"/>
          </w:tcPr>
          <w:p w14:paraId="66ED06C2" w14:textId="77777777" w:rsidR="00B82D9F" w:rsidRPr="00D677A8" w:rsidRDefault="00B82D9F" w:rsidP="007343E2">
            <w:pPr>
              <w:spacing w:line="480" w:lineRule="auto"/>
            </w:pPr>
          </w:p>
        </w:tc>
      </w:tr>
      <w:tr w:rsidR="00B82D9F" w:rsidRPr="00D677A8" w14:paraId="62EE3DD4" w14:textId="77777777" w:rsidTr="00525195">
        <w:tc>
          <w:tcPr>
            <w:tcW w:w="1357" w:type="pct"/>
            <w:tcBorders>
              <w:top w:val="single" w:sz="4" w:space="0" w:color="auto"/>
            </w:tcBorders>
            <w:vAlign w:val="center"/>
          </w:tcPr>
          <w:p w14:paraId="7CE5C46F" w14:textId="56FA5182" w:rsidR="00B82D9F" w:rsidRPr="00D677A8" w:rsidRDefault="00253A2C" w:rsidP="007343E2">
            <w:pPr>
              <w:pStyle w:val="Compact"/>
              <w:spacing w:line="480" w:lineRule="auto"/>
            </w:pPr>
            <w:r w:rsidRPr="00A3526B">
              <w:t>A077</w:t>
            </w:r>
            <w:r w:rsidRPr="003D6540">
              <w:t>81-</w:t>
            </w:r>
            <w:r w:rsidR="00B82D9F" w:rsidRPr="00D677A8">
              <w:t>10LB</w:t>
            </w:r>
          </w:p>
        </w:tc>
        <w:tc>
          <w:tcPr>
            <w:tcW w:w="708" w:type="pct"/>
            <w:tcBorders>
              <w:top w:val="single" w:sz="4" w:space="0" w:color="auto"/>
            </w:tcBorders>
            <w:vAlign w:val="center"/>
          </w:tcPr>
          <w:p w14:paraId="15ADDE2C" w14:textId="77777777" w:rsidR="00B82D9F" w:rsidRPr="00D677A8" w:rsidRDefault="00B82D9F" w:rsidP="007343E2">
            <w:pPr>
              <w:pStyle w:val="Compact"/>
              <w:spacing w:line="480" w:lineRule="auto"/>
            </w:pPr>
            <w:r w:rsidRPr="00D677A8">
              <w:t>Female</w:t>
            </w:r>
          </w:p>
        </w:tc>
        <w:tc>
          <w:tcPr>
            <w:tcW w:w="355" w:type="pct"/>
            <w:tcBorders>
              <w:top w:val="single" w:sz="4" w:space="0" w:color="auto"/>
            </w:tcBorders>
            <w:vAlign w:val="center"/>
          </w:tcPr>
          <w:p w14:paraId="4A30FD99" w14:textId="77777777" w:rsidR="00B82D9F" w:rsidRPr="00D677A8" w:rsidRDefault="00B82D9F" w:rsidP="007343E2">
            <w:pPr>
              <w:pStyle w:val="Compact"/>
              <w:spacing w:line="480" w:lineRule="auto"/>
            </w:pPr>
            <w:r w:rsidRPr="00D677A8">
              <w:t>21</w:t>
            </w:r>
          </w:p>
        </w:tc>
        <w:tc>
          <w:tcPr>
            <w:tcW w:w="1029" w:type="pct"/>
            <w:tcBorders>
              <w:top w:val="single" w:sz="4" w:space="0" w:color="auto"/>
            </w:tcBorders>
            <w:vAlign w:val="center"/>
          </w:tcPr>
          <w:p w14:paraId="547DB896" w14:textId="2343EA9C" w:rsidR="00B82D9F" w:rsidRPr="00D677A8" w:rsidRDefault="00B82D9F" w:rsidP="007343E2">
            <w:pPr>
              <w:pStyle w:val="Compact"/>
              <w:spacing w:line="480" w:lineRule="auto"/>
            </w:pPr>
            <w:r w:rsidRPr="00D677A8">
              <w:t xml:space="preserve">0.34 </w:t>
            </w:r>
            <w:r w:rsidR="00114F64">
              <w:t>±</w:t>
            </w:r>
            <w:r w:rsidR="00F3146A">
              <w:t xml:space="preserve"> </w:t>
            </w:r>
            <w:r w:rsidRPr="00D677A8">
              <w:t>0.15</w:t>
            </w:r>
          </w:p>
        </w:tc>
        <w:tc>
          <w:tcPr>
            <w:tcW w:w="163" w:type="pct"/>
            <w:tcBorders>
              <w:top w:val="single" w:sz="4" w:space="0" w:color="auto"/>
            </w:tcBorders>
            <w:vAlign w:val="center"/>
          </w:tcPr>
          <w:p w14:paraId="761F42CF" w14:textId="77777777" w:rsidR="00B82D9F" w:rsidRPr="00D677A8" w:rsidRDefault="00B82D9F" w:rsidP="007343E2">
            <w:pPr>
              <w:spacing w:line="480" w:lineRule="auto"/>
            </w:pPr>
          </w:p>
        </w:tc>
        <w:tc>
          <w:tcPr>
            <w:tcW w:w="1225" w:type="pct"/>
            <w:tcBorders>
              <w:top w:val="single" w:sz="4" w:space="0" w:color="auto"/>
            </w:tcBorders>
            <w:vAlign w:val="center"/>
          </w:tcPr>
          <w:p w14:paraId="2852E3C1" w14:textId="27E9E186" w:rsidR="00B82D9F" w:rsidRPr="00D677A8" w:rsidRDefault="00B82D9F" w:rsidP="007343E2">
            <w:pPr>
              <w:pStyle w:val="Compact"/>
              <w:spacing w:line="480" w:lineRule="auto"/>
            </w:pPr>
            <w:r w:rsidRPr="00D677A8">
              <w:t xml:space="preserve">0.008 </w:t>
            </w:r>
            <w:r w:rsidR="00114F64">
              <w:t xml:space="preserve">± </w:t>
            </w:r>
            <w:r w:rsidRPr="00D677A8">
              <w:t>0.017</w:t>
            </w:r>
          </w:p>
        </w:tc>
        <w:tc>
          <w:tcPr>
            <w:tcW w:w="163" w:type="pct"/>
            <w:tcBorders>
              <w:top w:val="single" w:sz="4" w:space="0" w:color="auto"/>
            </w:tcBorders>
            <w:vAlign w:val="center"/>
          </w:tcPr>
          <w:p w14:paraId="0EF833F7" w14:textId="77777777" w:rsidR="00B82D9F" w:rsidRPr="00D677A8" w:rsidRDefault="00B82D9F" w:rsidP="007343E2">
            <w:pPr>
              <w:spacing w:line="480" w:lineRule="auto"/>
            </w:pPr>
          </w:p>
        </w:tc>
      </w:tr>
      <w:tr w:rsidR="00B82D9F" w:rsidRPr="00D677A8" w14:paraId="2A3F88A9" w14:textId="77777777" w:rsidTr="00525195">
        <w:tc>
          <w:tcPr>
            <w:tcW w:w="1357" w:type="pct"/>
            <w:vAlign w:val="center"/>
          </w:tcPr>
          <w:p w14:paraId="68C6E992" w14:textId="77777777" w:rsidR="00B82D9F" w:rsidRPr="00D677A8" w:rsidRDefault="00B82D9F" w:rsidP="007343E2">
            <w:pPr>
              <w:spacing w:line="480" w:lineRule="auto"/>
            </w:pPr>
          </w:p>
        </w:tc>
        <w:tc>
          <w:tcPr>
            <w:tcW w:w="708" w:type="pct"/>
            <w:vAlign w:val="center"/>
          </w:tcPr>
          <w:p w14:paraId="31FB7409" w14:textId="77777777" w:rsidR="00B82D9F" w:rsidRPr="00D677A8" w:rsidRDefault="00B82D9F" w:rsidP="007343E2">
            <w:pPr>
              <w:pStyle w:val="Compact"/>
              <w:spacing w:line="480" w:lineRule="auto"/>
            </w:pPr>
            <w:r w:rsidRPr="00D677A8">
              <w:t>Male</w:t>
            </w:r>
          </w:p>
        </w:tc>
        <w:tc>
          <w:tcPr>
            <w:tcW w:w="355" w:type="pct"/>
            <w:vAlign w:val="center"/>
          </w:tcPr>
          <w:p w14:paraId="169F49A0" w14:textId="77777777" w:rsidR="00B82D9F" w:rsidRPr="00D677A8" w:rsidRDefault="00B82D9F" w:rsidP="007343E2">
            <w:pPr>
              <w:pStyle w:val="Compact"/>
              <w:spacing w:line="480" w:lineRule="auto"/>
            </w:pPr>
            <w:r w:rsidRPr="00D677A8">
              <w:t>25</w:t>
            </w:r>
          </w:p>
        </w:tc>
        <w:tc>
          <w:tcPr>
            <w:tcW w:w="1029" w:type="pct"/>
            <w:vAlign w:val="center"/>
          </w:tcPr>
          <w:p w14:paraId="77D8361F" w14:textId="395DC82C" w:rsidR="00B82D9F" w:rsidRPr="00D677A8" w:rsidRDefault="00B82D9F" w:rsidP="007343E2">
            <w:pPr>
              <w:pStyle w:val="Compact"/>
              <w:spacing w:line="480" w:lineRule="auto"/>
            </w:pPr>
            <w:r w:rsidRPr="00D677A8">
              <w:t xml:space="preserve">0.33 </w:t>
            </w:r>
            <w:r w:rsidR="00114F64">
              <w:t xml:space="preserve">± </w:t>
            </w:r>
            <w:r w:rsidRPr="00D677A8">
              <w:t>0.13</w:t>
            </w:r>
          </w:p>
        </w:tc>
        <w:tc>
          <w:tcPr>
            <w:tcW w:w="163" w:type="pct"/>
            <w:vAlign w:val="center"/>
          </w:tcPr>
          <w:p w14:paraId="3CA1298A" w14:textId="77777777" w:rsidR="00B82D9F" w:rsidRPr="00D677A8" w:rsidRDefault="00B82D9F" w:rsidP="007343E2">
            <w:pPr>
              <w:spacing w:line="480" w:lineRule="auto"/>
            </w:pPr>
          </w:p>
        </w:tc>
        <w:tc>
          <w:tcPr>
            <w:tcW w:w="1225" w:type="pct"/>
            <w:vAlign w:val="center"/>
          </w:tcPr>
          <w:p w14:paraId="0DC36ABA" w14:textId="51163ECD" w:rsidR="00B82D9F" w:rsidRPr="00D677A8" w:rsidRDefault="00B82D9F" w:rsidP="007343E2">
            <w:pPr>
              <w:pStyle w:val="Compact"/>
              <w:spacing w:line="480" w:lineRule="auto"/>
            </w:pPr>
            <w:r w:rsidRPr="00D677A8">
              <w:t xml:space="preserve">0.023 </w:t>
            </w:r>
            <w:r w:rsidR="00114F64">
              <w:t xml:space="preserve">± </w:t>
            </w:r>
            <w:r w:rsidRPr="00D677A8">
              <w:t>0.048</w:t>
            </w:r>
          </w:p>
        </w:tc>
        <w:tc>
          <w:tcPr>
            <w:tcW w:w="163" w:type="pct"/>
            <w:vAlign w:val="center"/>
          </w:tcPr>
          <w:p w14:paraId="1CE22203" w14:textId="77777777" w:rsidR="00B82D9F" w:rsidRPr="00D677A8" w:rsidRDefault="00B82D9F" w:rsidP="007343E2">
            <w:pPr>
              <w:spacing w:line="480" w:lineRule="auto"/>
            </w:pPr>
          </w:p>
        </w:tc>
      </w:tr>
      <w:tr w:rsidR="00B82D9F" w:rsidRPr="00D677A8" w14:paraId="205B39FC" w14:textId="77777777" w:rsidTr="00525195">
        <w:tc>
          <w:tcPr>
            <w:tcW w:w="1357" w:type="pct"/>
            <w:vAlign w:val="center"/>
          </w:tcPr>
          <w:p w14:paraId="626A7E61" w14:textId="7F216942" w:rsidR="00B82D9F" w:rsidRPr="00D677A8" w:rsidRDefault="00253A2C" w:rsidP="007343E2">
            <w:pPr>
              <w:pStyle w:val="Compact"/>
              <w:spacing w:line="480" w:lineRule="auto"/>
            </w:pPr>
            <w:r w:rsidRPr="00A3526B">
              <w:t>A077</w:t>
            </w:r>
            <w:r w:rsidRPr="003D6540">
              <w:t>81-</w:t>
            </w:r>
            <w:r w:rsidR="00B82D9F" w:rsidRPr="00D677A8">
              <w:t>3LB</w:t>
            </w:r>
          </w:p>
        </w:tc>
        <w:tc>
          <w:tcPr>
            <w:tcW w:w="708" w:type="pct"/>
            <w:vAlign w:val="center"/>
          </w:tcPr>
          <w:p w14:paraId="2A7F37EA" w14:textId="77777777" w:rsidR="00B82D9F" w:rsidRPr="00D677A8" w:rsidRDefault="00B82D9F" w:rsidP="007343E2">
            <w:pPr>
              <w:pStyle w:val="Compact"/>
              <w:spacing w:line="480" w:lineRule="auto"/>
            </w:pPr>
            <w:r w:rsidRPr="00D677A8">
              <w:t>Female</w:t>
            </w:r>
          </w:p>
        </w:tc>
        <w:tc>
          <w:tcPr>
            <w:tcW w:w="355" w:type="pct"/>
            <w:vAlign w:val="center"/>
          </w:tcPr>
          <w:p w14:paraId="6D90DC54" w14:textId="77777777" w:rsidR="00B82D9F" w:rsidRPr="00D677A8" w:rsidRDefault="00B82D9F" w:rsidP="007343E2">
            <w:pPr>
              <w:pStyle w:val="Compact"/>
              <w:spacing w:line="480" w:lineRule="auto"/>
            </w:pPr>
            <w:r w:rsidRPr="00D677A8">
              <w:t>27</w:t>
            </w:r>
          </w:p>
        </w:tc>
        <w:tc>
          <w:tcPr>
            <w:tcW w:w="1029" w:type="pct"/>
            <w:vAlign w:val="center"/>
          </w:tcPr>
          <w:p w14:paraId="696177ED" w14:textId="4AB2DCC7" w:rsidR="00B82D9F" w:rsidRPr="00D677A8" w:rsidRDefault="00B82D9F" w:rsidP="007343E2">
            <w:pPr>
              <w:pStyle w:val="Compact"/>
              <w:spacing w:line="480" w:lineRule="auto"/>
            </w:pPr>
            <w:r w:rsidRPr="00D677A8">
              <w:t xml:space="preserve">0.13 </w:t>
            </w:r>
            <w:r w:rsidR="00114F64">
              <w:t xml:space="preserve">± </w:t>
            </w:r>
            <w:r w:rsidRPr="00D677A8">
              <w:t>0.07</w:t>
            </w:r>
          </w:p>
        </w:tc>
        <w:tc>
          <w:tcPr>
            <w:tcW w:w="163" w:type="pct"/>
            <w:vAlign w:val="center"/>
          </w:tcPr>
          <w:p w14:paraId="5B42B136" w14:textId="77777777" w:rsidR="00B82D9F" w:rsidRPr="00D677A8" w:rsidRDefault="00B82D9F" w:rsidP="007343E2">
            <w:pPr>
              <w:spacing w:line="480" w:lineRule="auto"/>
            </w:pPr>
          </w:p>
        </w:tc>
        <w:tc>
          <w:tcPr>
            <w:tcW w:w="1225" w:type="pct"/>
            <w:vAlign w:val="center"/>
          </w:tcPr>
          <w:p w14:paraId="289556F6" w14:textId="245454C7"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63" w:type="pct"/>
            <w:vAlign w:val="center"/>
          </w:tcPr>
          <w:p w14:paraId="0435D5E4" w14:textId="77777777" w:rsidR="00B82D9F" w:rsidRPr="00D677A8" w:rsidRDefault="00B82D9F" w:rsidP="007343E2">
            <w:pPr>
              <w:spacing w:line="480" w:lineRule="auto"/>
            </w:pPr>
          </w:p>
        </w:tc>
      </w:tr>
      <w:tr w:rsidR="00B82D9F" w:rsidRPr="00D677A8" w14:paraId="7731A8D5" w14:textId="77777777" w:rsidTr="00525195">
        <w:tc>
          <w:tcPr>
            <w:tcW w:w="1357" w:type="pct"/>
            <w:vAlign w:val="center"/>
          </w:tcPr>
          <w:p w14:paraId="66CC4E30" w14:textId="77777777" w:rsidR="00B82D9F" w:rsidRPr="00D677A8" w:rsidRDefault="00B82D9F" w:rsidP="007343E2">
            <w:pPr>
              <w:spacing w:line="480" w:lineRule="auto"/>
            </w:pPr>
          </w:p>
        </w:tc>
        <w:tc>
          <w:tcPr>
            <w:tcW w:w="708" w:type="pct"/>
            <w:vAlign w:val="center"/>
          </w:tcPr>
          <w:p w14:paraId="46E078E1" w14:textId="77777777" w:rsidR="00B82D9F" w:rsidRPr="00D677A8" w:rsidRDefault="00B82D9F" w:rsidP="007343E2">
            <w:pPr>
              <w:pStyle w:val="Compact"/>
              <w:spacing w:line="480" w:lineRule="auto"/>
            </w:pPr>
            <w:r w:rsidRPr="00D677A8">
              <w:t>Male</w:t>
            </w:r>
          </w:p>
        </w:tc>
        <w:tc>
          <w:tcPr>
            <w:tcW w:w="355" w:type="pct"/>
            <w:vAlign w:val="center"/>
          </w:tcPr>
          <w:p w14:paraId="2C8A29BB" w14:textId="77777777" w:rsidR="00B82D9F" w:rsidRPr="00D677A8" w:rsidRDefault="00B82D9F" w:rsidP="007343E2">
            <w:pPr>
              <w:pStyle w:val="Compact"/>
              <w:spacing w:line="480" w:lineRule="auto"/>
            </w:pPr>
            <w:r w:rsidRPr="00D677A8">
              <w:t>21</w:t>
            </w:r>
          </w:p>
        </w:tc>
        <w:tc>
          <w:tcPr>
            <w:tcW w:w="1029" w:type="pct"/>
            <w:vAlign w:val="center"/>
          </w:tcPr>
          <w:p w14:paraId="4B6FA42E" w14:textId="40D356DD"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163" w:type="pct"/>
            <w:vAlign w:val="center"/>
          </w:tcPr>
          <w:p w14:paraId="14FA49DC" w14:textId="77777777" w:rsidR="00B82D9F" w:rsidRPr="00D677A8" w:rsidRDefault="00B82D9F" w:rsidP="007343E2">
            <w:pPr>
              <w:spacing w:line="480" w:lineRule="auto"/>
            </w:pPr>
          </w:p>
        </w:tc>
        <w:tc>
          <w:tcPr>
            <w:tcW w:w="1225" w:type="pct"/>
            <w:vAlign w:val="center"/>
          </w:tcPr>
          <w:p w14:paraId="60F04BE5" w14:textId="2052AD2C" w:rsidR="00B82D9F" w:rsidRPr="00D677A8" w:rsidRDefault="00B82D9F" w:rsidP="007343E2">
            <w:pPr>
              <w:pStyle w:val="Compact"/>
              <w:spacing w:line="480" w:lineRule="auto"/>
            </w:pPr>
            <w:r w:rsidRPr="00D677A8">
              <w:t>0.003</w:t>
            </w:r>
            <w:r w:rsidR="00114F64">
              <w:t xml:space="preserve"> ± </w:t>
            </w:r>
            <w:r w:rsidRPr="00D677A8">
              <w:t>0.005</w:t>
            </w:r>
          </w:p>
        </w:tc>
        <w:tc>
          <w:tcPr>
            <w:tcW w:w="163" w:type="pct"/>
            <w:vAlign w:val="center"/>
          </w:tcPr>
          <w:p w14:paraId="7D9C7B43" w14:textId="77777777" w:rsidR="00B82D9F" w:rsidRPr="00D677A8" w:rsidRDefault="00B82D9F" w:rsidP="007343E2">
            <w:pPr>
              <w:spacing w:line="480" w:lineRule="auto"/>
            </w:pPr>
          </w:p>
        </w:tc>
      </w:tr>
      <w:tr w:rsidR="00B82D9F" w:rsidRPr="00D677A8" w14:paraId="71595014" w14:textId="77777777" w:rsidTr="00525195">
        <w:tc>
          <w:tcPr>
            <w:tcW w:w="1357" w:type="pct"/>
            <w:vAlign w:val="center"/>
          </w:tcPr>
          <w:p w14:paraId="4726D802" w14:textId="0EC52F56" w:rsidR="00B82D9F" w:rsidRPr="00D677A8" w:rsidRDefault="00253A2C" w:rsidP="007343E2">
            <w:pPr>
              <w:pStyle w:val="Compact"/>
              <w:spacing w:line="480" w:lineRule="auto"/>
            </w:pPr>
            <w:r w:rsidRPr="00A3526B">
              <w:t>A077</w:t>
            </w:r>
            <w:r w:rsidRPr="003D6540">
              <w:t>81-</w:t>
            </w:r>
            <w:r w:rsidR="00B82D9F" w:rsidRPr="00D677A8">
              <w:t>4LB</w:t>
            </w:r>
          </w:p>
        </w:tc>
        <w:tc>
          <w:tcPr>
            <w:tcW w:w="708" w:type="pct"/>
            <w:vAlign w:val="center"/>
          </w:tcPr>
          <w:p w14:paraId="38399C78" w14:textId="77777777" w:rsidR="00B82D9F" w:rsidRPr="00D677A8" w:rsidRDefault="00B82D9F" w:rsidP="007343E2">
            <w:pPr>
              <w:pStyle w:val="Compact"/>
              <w:spacing w:line="480" w:lineRule="auto"/>
            </w:pPr>
            <w:r w:rsidRPr="00D677A8">
              <w:t>Female</w:t>
            </w:r>
          </w:p>
        </w:tc>
        <w:tc>
          <w:tcPr>
            <w:tcW w:w="355" w:type="pct"/>
            <w:vAlign w:val="center"/>
          </w:tcPr>
          <w:p w14:paraId="153475F9" w14:textId="77777777" w:rsidR="00B82D9F" w:rsidRPr="00D677A8" w:rsidRDefault="00B82D9F" w:rsidP="007343E2">
            <w:pPr>
              <w:pStyle w:val="Compact"/>
              <w:spacing w:line="480" w:lineRule="auto"/>
            </w:pPr>
            <w:r w:rsidRPr="00D677A8">
              <w:t>25</w:t>
            </w:r>
          </w:p>
        </w:tc>
        <w:tc>
          <w:tcPr>
            <w:tcW w:w="1029" w:type="pct"/>
            <w:vAlign w:val="center"/>
          </w:tcPr>
          <w:p w14:paraId="189E84C9" w14:textId="4E46F91F"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163" w:type="pct"/>
            <w:vAlign w:val="center"/>
          </w:tcPr>
          <w:p w14:paraId="1458D6C2" w14:textId="77777777" w:rsidR="00B82D9F" w:rsidRPr="00D677A8" w:rsidRDefault="00B82D9F" w:rsidP="007343E2">
            <w:pPr>
              <w:spacing w:line="480" w:lineRule="auto"/>
            </w:pPr>
          </w:p>
        </w:tc>
        <w:tc>
          <w:tcPr>
            <w:tcW w:w="1225" w:type="pct"/>
            <w:vAlign w:val="center"/>
          </w:tcPr>
          <w:p w14:paraId="2F338BBF" w14:textId="2D108CE5"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63" w:type="pct"/>
            <w:vAlign w:val="center"/>
          </w:tcPr>
          <w:p w14:paraId="6784EBDC" w14:textId="77777777" w:rsidR="00B82D9F" w:rsidRPr="00D677A8" w:rsidRDefault="00B82D9F" w:rsidP="007343E2">
            <w:pPr>
              <w:spacing w:line="480" w:lineRule="auto"/>
            </w:pPr>
          </w:p>
        </w:tc>
      </w:tr>
      <w:tr w:rsidR="00B82D9F" w:rsidRPr="00D677A8" w14:paraId="614F2D7E" w14:textId="77777777" w:rsidTr="00525195">
        <w:tc>
          <w:tcPr>
            <w:tcW w:w="1357" w:type="pct"/>
            <w:vAlign w:val="center"/>
          </w:tcPr>
          <w:p w14:paraId="0A620475" w14:textId="77777777" w:rsidR="00B82D9F" w:rsidRPr="00D677A8" w:rsidRDefault="00B82D9F" w:rsidP="007343E2">
            <w:pPr>
              <w:spacing w:line="480" w:lineRule="auto"/>
            </w:pPr>
          </w:p>
        </w:tc>
        <w:tc>
          <w:tcPr>
            <w:tcW w:w="708" w:type="pct"/>
            <w:vAlign w:val="center"/>
          </w:tcPr>
          <w:p w14:paraId="6D51B346" w14:textId="77777777" w:rsidR="00B82D9F" w:rsidRPr="00D677A8" w:rsidRDefault="00B82D9F" w:rsidP="007343E2">
            <w:pPr>
              <w:pStyle w:val="Compact"/>
              <w:spacing w:line="480" w:lineRule="auto"/>
            </w:pPr>
            <w:r w:rsidRPr="00D677A8">
              <w:t>Male</w:t>
            </w:r>
          </w:p>
        </w:tc>
        <w:tc>
          <w:tcPr>
            <w:tcW w:w="355" w:type="pct"/>
            <w:vAlign w:val="center"/>
          </w:tcPr>
          <w:p w14:paraId="72577C2A" w14:textId="77777777" w:rsidR="00B82D9F" w:rsidRPr="00D677A8" w:rsidRDefault="00B82D9F" w:rsidP="007343E2">
            <w:pPr>
              <w:pStyle w:val="Compact"/>
              <w:spacing w:line="480" w:lineRule="auto"/>
            </w:pPr>
            <w:r w:rsidRPr="00D677A8">
              <w:t>18</w:t>
            </w:r>
          </w:p>
        </w:tc>
        <w:tc>
          <w:tcPr>
            <w:tcW w:w="1029" w:type="pct"/>
            <w:vAlign w:val="center"/>
          </w:tcPr>
          <w:p w14:paraId="21433B4A" w14:textId="6EF9E742" w:rsidR="00B82D9F" w:rsidRPr="00D677A8" w:rsidRDefault="00B82D9F" w:rsidP="007343E2">
            <w:pPr>
              <w:pStyle w:val="Compact"/>
              <w:spacing w:line="480" w:lineRule="auto"/>
            </w:pPr>
            <w:r w:rsidRPr="00D677A8">
              <w:t xml:space="preserve">0.26 </w:t>
            </w:r>
            <w:r w:rsidR="00114F64">
              <w:t>±</w:t>
            </w:r>
            <w:r w:rsidRPr="00D677A8">
              <w:t xml:space="preserve"> 0.13</w:t>
            </w:r>
          </w:p>
        </w:tc>
        <w:tc>
          <w:tcPr>
            <w:tcW w:w="163" w:type="pct"/>
            <w:vAlign w:val="center"/>
          </w:tcPr>
          <w:p w14:paraId="2B464C3E" w14:textId="77777777" w:rsidR="00B82D9F" w:rsidRPr="00D677A8" w:rsidRDefault="00B82D9F" w:rsidP="007343E2">
            <w:pPr>
              <w:spacing w:line="480" w:lineRule="auto"/>
            </w:pPr>
          </w:p>
        </w:tc>
        <w:tc>
          <w:tcPr>
            <w:tcW w:w="1225" w:type="pct"/>
            <w:vAlign w:val="center"/>
          </w:tcPr>
          <w:p w14:paraId="42E7AF81" w14:textId="51AD98AA" w:rsidR="00B82D9F" w:rsidRPr="00D677A8" w:rsidRDefault="00B82D9F" w:rsidP="007343E2">
            <w:pPr>
              <w:pStyle w:val="Compact"/>
              <w:spacing w:line="480" w:lineRule="auto"/>
            </w:pPr>
            <w:r w:rsidRPr="00D677A8">
              <w:t xml:space="preserve">0.008 </w:t>
            </w:r>
            <w:r w:rsidR="00114F64">
              <w:t xml:space="preserve">± </w:t>
            </w:r>
            <w:r w:rsidRPr="00D677A8">
              <w:t>0.018</w:t>
            </w:r>
          </w:p>
        </w:tc>
        <w:tc>
          <w:tcPr>
            <w:tcW w:w="163" w:type="pct"/>
            <w:vAlign w:val="center"/>
          </w:tcPr>
          <w:p w14:paraId="4D44BE8E" w14:textId="77777777" w:rsidR="00B82D9F" w:rsidRPr="00D677A8" w:rsidRDefault="00B82D9F" w:rsidP="007343E2">
            <w:pPr>
              <w:spacing w:line="480" w:lineRule="auto"/>
            </w:pPr>
          </w:p>
        </w:tc>
      </w:tr>
      <w:tr w:rsidR="00B82D9F" w:rsidRPr="00D677A8" w14:paraId="0765FD58" w14:textId="77777777" w:rsidTr="00525195">
        <w:tc>
          <w:tcPr>
            <w:tcW w:w="1357" w:type="pct"/>
            <w:vAlign w:val="center"/>
          </w:tcPr>
          <w:p w14:paraId="359127CC" w14:textId="77777777" w:rsidR="00B82D9F" w:rsidRPr="00D677A8" w:rsidRDefault="00B82D9F" w:rsidP="007343E2">
            <w:pPr>
              <w:pStyle w:val="Compact"/>
              <w:spacing w:line="480" w:lineRule="auto"/>
            </w:pPr>
            <w:r w:rsidRPr="00D677A8">
              <w:t>Russet Burbank</w:t>
            </w:r>
          </w:p>
        </w:tc>
        <w:tc>
          <w:tcPr>
            <w:tcW w:w="708" w:type="pct"/>
            <w:vAlign w:val="center"/>
          </w:tcPr>
          <w:p w14:paraId="1CB07B9A" w14:textId="77777777" w:rsidR="00B82D9F" w:rsidRPr="00D677A8" w:rsidRDefault="00B82D9F" w:rsidP="007343E2">
            <w:pPr>
              <w:pStyle w:val="Compact"/>
              <w:spacing w:line="480" w:lineRule="auto"/>
            </w:pPr>
            <w:r w:rsidRPr="00D677A8">
              <w:t>Female</w:t>
            </w:r>
          </w:p>
        </w:tc>
        <w:tc>
          <w:tcPr>
            <w:tcW w:w="355" w:type="pct"/>
            <w:vAlign w:val="center"/>
          </w:tcPr>
          <w:p w14:paraId="39828927" w14:textId="77777777" w:rsidR="00B82D9F" w:rsidRPr="00D677A8" w:rsidRDefault="00B82D9F" w:rsidP="007343E2">
            <w:pPr>
              <w:pStyle w:val="Compact"/>
              <w:spacing w:line="480" w:lineRule="auto"/>
            </w:pPr>
            <w:r w:rsidRPr="00D677A8">
              <w:t>26</w:t>
            </w:r>
          </w:p>
        </w:tc>
        <w:tc>
          <w:tcPr>
            <w:tcW w:w="1029" w:type="pct"/>
            <w:vAlign w:val="center"/>
          </w:tcPr>
          <w:p w14:paraId="5FD47E93" w14:textId="5A70638E"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163" w:type="pct"/>
            <w:vAlign w:val="center"/>
          </w:tcPr>
          <w:p w14:paraId="7608AC55" w14:textId="77777777" w:rsidR="00B82D9F" w:rsidRPr="00D677A8" w:rsidRDefault="00B82D9F" w:rsidP="007343E2">
            <w:pPr>
              <w:spacing w:line="480" w:lineRule="auto"/>
            </w:pPr>
          </w:p>
        </w:tc>
        <w:tc>
          <w:tcPr>
            <w:tcW w:w="1225" w:type="pct"/>
            <w:vAlign w:val="center"/>
          </w:tcPr>
          <w:p w14:paraId="45C83E67" w14:textId="61FFA546" w:rsidR="00B82D9F" w:rsidRPr="00D677A8" w:rsidRDefault="00B82D9F" w:rsidP="007343E2">
            <w:pPr>
              <w:pStyle w:val="Compact"/>
              <w:spacing w:line="480" w:lineRule="auto"/>
            </w:pPr>
            <w:r w:rsidRPr="00D677A8">
              <w:t xml:space="preserve">0.001 </w:t>
            </w:r>
            <w:r w:rsidR="00114F64">
              <w:t xml:space="preserve">± </w:t>
            </w:r>
            <w:r w:rsidRPr="00D677A8">
              <w:t>0.001</w:t>
            </w:r>
          </w:p>
        </w:tc>
        <w:tc>
          <w:tcPr>
            <w:tcW w:w="163" w:type="pct"/>
            <w:vAlign w:val="center"/>
          </w:tcPr>
          <w:p w14:paraId="2E0EC345" w14:textId="77777777" w:rsidR="00B82D9F" w:rsidRPr="00D677A8" w:rsidRDefault="00B82D9F" w:rsidP="007343E2">
            <w:pPr>
              <w:spacing w:line="480" w:lineRule="auto"/>
            </w:pPr>
          </w:p>
        </w:tc>
      </w:tr>
      <w:tr w:rsidR="00B82D9F" w:rsidRPr="00D677A8" w14:paraId="185EEBEA" w14:textId="77777777" w:rsidTr="00525195">
        <w:tc>
          <w:tcPr>
            <w:tcW w:w="1357" w:type="pct"/>
            <w:tcBorders>
              <w:bottom w:val="single" w:sz="4" w:space="0" w:color="auto"/>
            </w:tcBorders>
            <w:vAlign w:val="center"/>
          </w:tcPr>
          <w:p w14:paraId="6EB4D32F" w14:textId="77777777" w:rsidR="00B82D9F" w:rsidRPr="00D677A8" w:rsidRDefault="00B82D9F" w:rsidP="007343E2">
            <w:pPr>
              <w:spacing w:line="480" w:lineRule="auto"/>
            </w:pPr>
          </w:p>
        </w:tc>
        <w:tc>
          <w:tcPr>
            <w:tcW w:w="708" w:type="pct"/>
            <w:tcBorders>
              <w:bottom w:val="single" w:sz="4" w:space="0" w:color="auto"/>
            </w:tcBorders>
            <w:vAlign w:val="center"/>
          </w:tcPr>
          <w:p w14:paraId="2A16B773" w14:textId="77777777" w:rsidR="00B82D9F" w:rsidRPr="00D677A8" w:rsidRDefault="00B82D9F" w:rsidP="007343E2">
            <w:pPr>
              <w:pStyle w:val="Compact"/>
              <w:spacing w:line="480" w:lineRule="auto"/>
            </w:pPr>
            <w:r w:rsidRPr="00D677A8">
              <w:t>Male</w:t>
            </w:r>
          </w:p>
        </w:tc>
        <w:tc>
          <w:tcPr>
            <w:tcW w:w="355" w:type="pct"/>
            <w:tcBorders>
              <w:bottom w:val="single" w:sz="4" w:space="0" w:color="auto"/>
            </w:tcBorders>
            <w:vAlign w:val="center"/>
          </w:tcPr>
          <w:p w14:paraId="4488768B" w14:textId="77777777" w:rsidR="00B82D9F" w:rsidRPr="00D677A8" w:rsidRDefault="00B82D9F" w:rsidP="007343E2">
            <w:pPr>
              <w:pStyle w:val="Compact"/>
              <w:spacing w:line="480" w:lineRule="auto"/>
            </w:pPr>
            <w:r w:rsidRPr="00D677A8">
              <w:t>18</w:t>
            </w:r>
          </w:p>
        </w:tc>
        <w:tc>
          <w:tcPr>
            <w:tcW w:w="1029" w:type="pct"/>
            <w:tcBorders>
              <w:bottom w:val="single" w:sz="4" w:space="0" w:color="auto"/>
            </w:tcBorders>
            <w:vAlign w:val="center"/>
          </w:tcPr>
          <w:p w14:paraId="42387C13" w14:textId="354CD67C" w:rsidR="00B82D9F" w:rsidRPr="00D677A8" w:rsidRDefault="00B82D9F" w:rsidP="007343E2">
            <w:pPr>
              <w:pStyle w:val="Compact"/>
              <w:spacing w:line="480" w:lineRule="auto"/>
            </w:pPr>
            <w:r w:rsidRPr="00D677A8">
              <w:t xml:space="preserve">0.13 </w:t>
            </w:r>
            <w:r w:rsidR="00114F64">
              <w:t xml:space="preserve">± </w:t>
            </w:r>
            <w:r w:rsidRPr="00D677A8">
              <w:t>0.08</w:t>
            </w:r>
          </w:p>
        </w:tc>
        <w:tc>
          <w:tcPr>
            <w:tcW w:w="163" w:type="pct"/>
            <w:tcBorders>
              <w:bottom w:val="single" w:sz="4" w:space="0" w:color="auto"/>
            </w:tcBorders>
            <w:vAlign w:val="center"/>
          </w:tcPr>
          <w:p w14:paraId="0BFCCCFB" w14:textId="77777777" w:rsidR="00B82D9F" w:rsidRPr="00D677A8" w:rsidRDefault="00B82D9F" w:rsidP="007343E2">
            <w:pPr>
              <w:spacing w:line="480" w:lineRule="auto"/>
            </w:pPr>
          </w:p>
        </w:tc>
        <w:tc>
          <w:tcPr>
            <w:tcW w:w="1225" w:type="pct"/>
            <w:tcBorders>
              <w:bottom w:val="single" w:sz="4" w:space="0" w:color="auto"/>
            </w:tcBorders>
            <w:vAlign w:val="center"/>
          </w:tcPr>
          <w:p w14:paraId="7C50781F" w14:textId="5E4B261C" w:rsidR="00B82D9F" w:rsidRPr="00D677A8" w:rsidRDefault="00B82D9F" w:rsidP="007343E2">
            <w:pPr>
              <w:pStyle w:val="Compact"/>
              <w:spacing w:line="480" w:lineRule="auto"/>
            </w:pPr>
            <w:r w:rsidRPr="00D677A8">
              <w:t xml:space="preserve">0.001 </w:t>
            </w:r>
            <w:r w:rsidR="00114F64">
              <w:t xml:space="preserve">± </w:t>
            </w:r>
            <w:r w:rsidRPr="00D677A8">
              <w:t>0.002</w:t>
            </w:r>
          </w:p>
        </w:tc>
        <w:tc>
          <w:tcPr>
            <w:tcW w:w="163" w:type="pct"/>
            <w:tcBorders>
              <w:bottom w:val="single" w:sz="4" w:space="0" w:color="auto"/>
            </w:tcBorders>
            <w:vAlign w:val="center"/>
          </w:tcPr>
          <w:p w14:paraId="361D2D48" w14:textId="77777777" w:rsidR="00B82D9F" w:rsidRPr="00D677A8" w:rsidRDefault="00B82D9F" w:rsidP="007343E2">
            <w:pPr>
              <w:spacing w:line="480" w:lineRule="auto"/>
            </w:pPr>
          </w:p>
        </w:tc>
      </w:tr>
    </w:tbl>
    <w:p w14:paraId="0C8D31CC" w14:textId="77777777" w:rsidR="00B82D9F" w:rsidRDefault="00B82D9F" w:rsidP="007343E2">
      <w:pPr>
        <w:pStyle w:val="BodyText"/>
        <w:spacing w:line="480" w:lineRule="auto"/>
      </w:pPr>
      <w:r>
        <w:br w:type="page"/>
      </w:r>
    </w:p>
    <w:p w14:paraId="1FBC2505" w14:textId="065FC0CD" w:rsidR="00B82D9F" w:rsidRPr="003D6540" w:rsidRDefault="00B82D9F" w:rsidP="007343E2">
      <w:pPr>
        <w:pStyle w:val="BodyText"/>
        <w:spacing w:line="480" w:lineRule="auto"/>
      </w:pPr>
      <w:r w:rsidRPr="00F3146A">
        <w:rPr>
          <w:b/>
        </w:rPr>
        <w:lastRenderedPageBreak/>
        <w:t>Table 5.</w:t>
      </w:r>
      <w:r w:rsidRPr="003D6540">
        <w:t xml:space="preserve"> </w:t>
      </w:r>
      <w:r>
        <w:t>Least-square mean ± SEM</w:t>
      </w:r>
      <w:r w:rsidRPr="003D6540">
        <w:t xml:space="preserve"> </w:t>
      </w:r>
      <w:r>
        <w:t>incidence and duration of p</w:t>
      </w:r>
      <w:r w:rsidRPr="003D6540">
        <w:t>otato psyllids leaving the leaf surface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120"/>
        <w:gridCol w:w="1105"/>
        <w:gridCol w:w="555"/>
        <w:gridCol w:w="1606"/>
        <w:gridCol w:w="255"/>
        <w:gridCol w:w="3111"/>
        <w:gridCol w:w="608"/>
      </w:tblGrid>
      <w:tr w:rsidR="00B82D9F" w:rsidRPr="00D677A8" w14:paraId="1C6BD707" w14:textId="77777777" w:rsidTr="00B37B60">
        <w:tc>
          <w:tcPr>
            <w:tcW w:w="1132" w:type="pct"/>
            <w:tcBorders>
              <w:top w:val="single" w:sz="4" w:space="0" w:color="auto"/>
              <w:bottom w:val="single" w:sz="4" w:space="0" w:color="auto"/>
            </w:tcBorders>
            <w:vAlign w:val="bottom"/>
          </w:tcPr>
          <w:p w14:paraId="0FE4F65A" w14:textId="177FDFB4" w:rsidR="00B82D9F" w:rsidRPr="00E41F5F" w:rsidRDefault="00B82D9F" w:rsidP="007343E2">
            <w:pPr>
              <w:pStyle w:val="Compact"/>
              <w:spacing w:line="480" w:lineRule="auto"/>
            </w:pPr>
            <w:proofErr w:type="spellStart"/>
            <w:r w:rsidRPr="007029E4">
              <w:t>Genotype</w:t>
            </w:r>
            <w:r w:rsidR="00F3146A" w:rsidRPr="00F3146A">
              <w:rPr>
                <w:vertAlign w:val="superscript"/>
              </w:rPr>
              <w:t>a</w:t>
            </w:r>
            <w:proofErr w:type="spellEnd"/>
          </w:p>
        </w:tc>
        <w:tc>
          <w:tcPr>
            <w:tcW w:w="590" w:type="pct"/>
            <w:tcBorders>
              <w:top w:val="single" w:sz="4" w:space="0" w:color="auto"/>
              <w:bottom w:val="single" w:sz="4" w:space="0" w:color="auto"/>
            </w:tcBorders>
            <w:vAlign w:val="bottom"/>
          </w:tcPr>
          <w:p w14:paraId="5DCBA3C0" w14:textId="77777777" w:rsidR="00B82D9F" w:rsidRPr="00E41F5F" w:rsidRDefault="00B82D9F" w:rsidP="007343E2">
            <w:pPr>
              <w:pStyle w:val="Compact"/>
              <w:spacing w:line="480" w:lineRule="auto"/>
            </w:pPr>
            <w:r w:rsidRPr="007029E4">
              <w:t>Sex</w:t>
            </w:r>
          </w:p>
        </w:tc>
        <w:tc>
          <w:tcPr>
            <w:tcW w:w="296" w:type="pct"/>
            <w:tcBorders>
              <w:top w:val="single" w:sz="4" w:space="0" w:color="auto"/>
              <w:bottom w:val="single" w:sz="4" w:space="0" w:color="auto"/>
            </w:tcBorders>
            <w:vAlign w:val="bottom"/>
          </w:tcPr>
          <w:p w14:paraId="6855DA69" w14:textId="77777777" w:rsidR="00B82D9F" w:rsidRPr="00E41F5F" w:rsidRDefault="00B82D9F" w:rsidP="007343E2">
            <w:pPr>
              <w:pStyle w:val="Compact"/>
              <w:spacing w:line="480" w:lineRule="auto"/>
            </w:pPr>
            <w:r w:rsidRPr="007029E4">
              <w:t>N</w:t>
            </w:r>
          </w:p>
        </w:tc>
        <w:tc>
          <w:tcPr>
            <w:tcW w:w="858" w:type="pct"/>
            <w:tcBorders>
              <w:top w:val="single" w:sz="4" w:space="0" w:color="auto"/>
              <w:bottom w:val="single" w:sz="4" w:space="0" w:color="auto"/>
            </w:tcBorders>
            <w:vAlign w:val="bottom"/>
          </w:tcPr>
          <w:p w14:paraId="40A8C9EF" w14:textId="77777777" w:rsidR="00B82D9F" w:rsidRPr="00E41F5F" w:rsidRDefault="00B82D9F" w:rsidP="007343E2">
            <w:pPr>
              <w:pStyle w:val="Compact"/>
              <w:spacing w:line="480" w:lineRule="auto"/>
            </w:pPr>
            <w:r w:rsidRPr="007029E4">
              <w:t>Incidence</w:t>
            </w:r>
          </w:p>
        </w:tc>
        <w:tc>
          <w:tcPr>
            <w:tcW w:w="136" w:type="pct"/>
            <w:tcBorders>
              <w:top w:val="single" w:sz="4" w:space="0" w:color="auto"/>
              <w:bottom w:val="single" w:sz="4" w:space="0" w:color="auto"/>
            </w:tcBorders>
            <w:vAlign w:val="bottom"/>
          </w:tcPr>
          <w:p w14:paraId="26579CDC" w14:textId="77777777" w:rsidR="00B82D9F" w:rsidRPr="00E41F5F" w:rsidRDefault="00B82D9F" w:rsidP="007343E2">
            <w:pPr>
              <w:spacing w:line="480" w:lineRule="auto"/>
            </w:pPr>
          </w:p>
        </w:tc>
        <w:tc>
          <w:tcPr>
            <w:tcW w:w="1662" w:type="pct"/>
            <w:tcBorders>
              <w:top w:val="single" w:sz="4" w:space="0" w:color="auto"/>
              <w:bottom w:val="single" w:sz="4" w:space="0" w:color="auto"/>
            </w:tcBorders>
            <w:vAlign w:val="bottom"/>
          </w:tcPr>
          <w:p w14:paraId="0A295EE5" w14:textId="77777777" w:rsidR="00B82D9F" w:rsidRPr="00E41F5F" w:rsidRDefault="00B82D9F" w:rsidP="007343E2">
            <w:pPr>
              <w:pStyle w:val="Compact"/>
              <w:spacing w:line="480" w:lineRule="auto"/>
            </w:pPr>
            <w:r w:rsidRPr="007029E4">
              <w:t>Duration (s)</w:t>
            </w:r>
          </w:p>
        </w:tc>
        <w:tc>
          <w:tcPr>
            <w:tcW w:w="325" w:type="pct"/>
            <w:tcBorders>
              <w:top w:val="single" w:sz="4" w:space="0" w:color="auto"/>
              <w:bottom w:val="single" w:sz="4" w:space="0" w:color="auto"/>
            </w:tcBorders>
            <w:vAlign w:val="bottom"/>
          </w:tcPr>
          <w:p w14:paraId="702A28CB" w14:textId="77777777" w:rsidR="00B82D9F" w:rsidRPr="008A5112" w:rsidRDefault="00B82D9F" w:rsidP="007343E2">
            <w:pPr>
              <w:spacing w:line="480" w:lineRule="auto"/>
            </w:pPr>
          </w:p>
        </w:tc>
      </w:tr>
      <w:tr w:rsidR="00B82D9F" w:rsidRPr="00D677A8" w14:paraId="2F3C6736" w14:textId="77777777" w:rsidTr="00B37B60">
        <w:tc>
          <w:tcPr>
            <w:tcW w:w="1132" w:type="pct"/>
            <w:tcBorders>
              <w:top w:val="single" w:sz="4" w:space="0" w:color="auto"/>
            </w:tcBorders>
            <w:vAlign w:val="bottom"/>
          </w:tcPr>
          <w:p w14:paraId="7024F4F1" w14:textId="61E77F8E" w:rsidR="00B82D9F" w:rsidRPr="00D677A8" w:rsidRDefault="00253A2C" w:rsidP="007343E2">
            <w:pPr>
              <w:pStyle w:val="Compact"/>
              <w:spacing w:line="480" w:lineRule="auto"/>
            </w:pPr>
            <w:r w:rsidRPr="00A3526B">
              <w:t>A077</w:t>
            </w:r>
            <w:r w:rsidRPr="003D6540">
              <w:t>81-</w:t>
            </w:r>
            <w:r w:rsidR="00B82D9F" w:rsidRPr="00D677A8">
              <w:t>10LB</w:t>
            </w:r>
          </w:p>
        </w:tc>
        <w:tc>
          <w:tcPr>
            <w:tcW w:w="590" w:type="pct"/>
            <w:tcBorders>
              <w:top w:val="single" w:sz="4" w:space="0" w:color="auto"/>
            </w:tcBorders>
            <w:vAlign w:val="bottom"/>
          </w:tcPr>
          <w:p w14:paraId="54D5B3BE" w14:textId="77777777" w:rsidR="00B82D9F" w:rsidRPr="00D677A8" w:rsidRDefault="00B82D9F" w:rsidP="007343E2">
            <w:pPr>
              <w:pStyle w:val="Compact"/>
              <w:spacing w:line="480" w:lineRule="auto"/>
            </w:pPr>
            <w:r w:rsidRPr="00D677A8">
              <w:t>Female</w:t>
            </w:r>
          </w:p>
        </w:tc>
        <w:tc>
          <w:tcPr>
            <w:tcW w:w="296" w:type="pct"/>
            <w:tcBorders>
              <w:top w:val="single" w:sz="4" w:space="0" w:color="auto"/>
            </w:tcBorders>
            <w:vAlign w:val="bottom"/>
          </w:tcPr>
          <w:p w14:paraId="255D52F9" w14:textId="77777777" w:rsidR="00B82D9F" w:rsidRPr="00D677A8" w:rsidRDefault="00B82D9F" w:rsidP="007343E2">
            <w:pPr>
              <w:pStyle w:val="Compact"/>
              <w:spacing w:line="480" w:lineRule="auto"/>
            </w:pPr>
            <w:r w:rsidRPr="00D677A8">
              <w:t>21</w:t>
            </w:r>
          </w:p>
        </w:tc>
        <w:tc>
          <w:tcPr>
            <w:tcW w:w="858" w:type="pct"/>
            <w:tcBorders>
              <w:top w:val="single" w:sz="4" w:space="0" w:color="auto"/>
            </w:tcBorders>
            <w:vAlign w:val="bottom"/>
          </w:tcPr>
          <w:p w14:paraId="0844D0DC" w14:textId="5775431F"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36" w:type="pct"/>
            <w:tcBorders>
              <w:top w:val="single" w:sz="4" w:space="0" w:color="auto"/>
            </w:tcBorders>
            <w:vAlign w:val="bottom"/>
          </w:tcPr>
          <w:p w14:paraId="530D3674" w14:textId="77777777" w:rsidR="00B82D9F" w:rsidRPr="00D677A8" w:rsidRDefault="00B82D9F" w:rsidP="007343E2">
            <w:pPr>
              <w:spacing w:line="480" w:lineRule="auto"/>
            </w:pPr>
          </w:p>
        </w:tc>
        <w:tc>
          <w:tcPr>
            <w:tcW w:w="1662" w:type="pct"/>
            <w:tcBorders>
              <w:top w:val="single" w:sz="4" w:space="0" w:color="auto"/>
            </w:tcBorders>
            <w:vAlign w:val="bottom"/>
          </w:tcPr>
          <w:p w14:paraId="3CEED243" w14:textId="4844C05F" w:rsidR="00B82D9F" w:rsidRPr="00A3526B" w:rsidRDefault="00B82D9F" w:rsidP="007343E2">
            <w:pPr>
              <w:pStyle w:val="Compact"/>
              <w:spacing w:line="480" w:lineRule="auto"/>
            </w:pPr>
            <w:r w:rsidRPr="00D677A8">
              <w:t xml:space="preserve">1449.9 </w:t>
            </w:r>
            <w:r w:rsidR="00114F64">
              <w:t>±</w:t>
            </w:r>
            <w:r w:rsidRPr="00D677A8">
              <w:t xml:space="preserve"> 2934.1</w:t>
            </w:r>
            <w:r w:rsidR="00F3146A">
              <w:t xml:space="preserve"> × 10</w:t>
            </w:r>
            <w:r w:rsidR="00F3146A" w:rsidRPr="00F3146A">
              <w:rPr>
                <w:vertAlign w:val="superscript"/>
              </w:rPr>
              <w:t>-7</w:t>
            </w:r>
          </w:p>
        </w:tc>
        <w:tc>
          <w:tcPr>
            <w:tcW w:w="325" w:type="pct"/>
            <w:vMerge w:val="restart"/>
            <w:tcBorders>
              <w:top w:val="single" w:sz="4" w:space="0" w:color="auto"/>
            </w:tcBorders>
            <w:vAlign w:val="center"/>
          </w:tcPr>
          <w:p w14:paraId="3105312D" w14:textId="77777777" w:rsidR="00B82D9F" w:rsidRPr="008A5112" w:rsidRDefault="00B82D9F" w:rsidP="00273667">
            <w:pPr>
              <w:pStyle w:val="Compact"/>
              <w:spacing w:line="480" w:lineRule="auto"/>
            </w:pPr>
            <w:r w:rsidRPr="007029E4">
              <w:t>AB</w:t>
            </w:r>
          </w:p>
        </w:tc>
      </w:tr>
      <w:tr w:rsidR="00B82D9F" w:rsidRPr="00D677A8" w14:paraId="1CC22E74" w14:textId="77777777" w:rsidTr="00B37B60">
        <w:tc>
          <w:tcPr>
            <w:tcW w:w="1132" w:type="pct"/>
            <w:vAlign w:val="bottom"/>
          </w:tcPr>
          <w:p w14:paraId="3B50509E" w14:textId="77777777" w:rsidR="00B82D9F" w:rsidRPr="00D677A8" w:rsidRDefault="00B82D9F" w:rsidP="007343E2">
            <w:pPr>
              <w:spacing w:line="480" w:lineRule="auto"/>
            </w:pPr>
          </w:p>
        </w:tc>
        <w:tc>
          <w:tcPr>
            <w:tcW w:w="590" w:type="pct"/>
            <w:vAlign w:val="bottom"/>
          </w:tcPr>
          <w:p w14:paraId="13319A9D" w14:textId="77777777" w:rsidR="00B82D9F" w:rsidRPr="00D677A8" w:rsidRDefault="00B82D9F" w:rsidP="007343E2">
            <w:pPr>
              <w:pStyle w:val="Compact"/>
              <w:spacing w:line="480" w:lineRule="auto"/>
            </w:pPr>
            <w:r w:rsidRPr="00D677A8">
              <w:t>Male</w:t>
            </w:r>
          </w:p>
        </w:tc>
        <w:tc>
          <w:tcPr>
            <w:tcW w:w="296" w:type="pct"/>
            <w:vAlign w:val="bottom"/>
          </w:tcPr>
          <w:p w14:paraId="71052B02" w14:textId="77777777" w:rsidR="00B82D9F" w:rsidRPr="00D677A8" w:rsidRDefault="00B82D9F" w:rsidP="007343E2">
            <w:pPr>
              <w:pStyle w:val="Compact"/>
              <w:spacing w:line="480" w:lineRule="auto"/>
            </w:pPr>
            <w:r w:rsidRPr="00D677A8">
              <w:t>25</w:t>
            </w:r>
          </w:p>
        </w:tc>
        <w:tc>
          <w:tcPr>
            <w:tcW w:w="858" w:type="pct"/>
            <w:vAlign w:val="bottom"/>
          </w:tcPr>
          <w:p w14:paraId="6E4FF1D9" w14:textId="442A70FB"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36" w:type="pct"/>
            <w:vAlign w:val="bottom"/>
          </w:tcPr>
          <w:p w14:paraId="0BFDF112" w14:textId="77777777" w:rsidR="00B82D9F" w:rsidRPr="00D677A8" w:rsidRDefault="00B82D9F" w:rsidP="007343E2">
            <w:pPr>
              <w:spacing w:line="480" w:lineRule="auto"/>
            </w:pPr>
          </w:p>
        </w:tc>
        <w:tc>
          <w:tcPr>
            <w:tcW w:w="1662" w:type="pct"/>
            <w:vAlign w:val="bottom"/>
          </w:tcPr>
          <w:p w14:paraId="2815EDEC" w14:textId="179D5955" w:rsidR="00B82D9F" w:rsidRPr="00A3526B" w:rsidRDefault="00B82D9F" w:rsidP="007343E2">
            <w:pPr>
              <w:pStyle w:val="Compact"/>
              <w:spacing w:line="480" w:lineRule="auto"/>
            </w:pPr>
            <w:r w:rsidRPr="00D677A8">
              <w:t xml:space="preserve">1873.6 </w:t>
            </w:r>
            <w:r w:rsidR="00114F64">
              <w:t>±</w:t>
            </w:r>
            <w:r w:rsidRPr="00D677A8">
              <w:t xml:space="preserve"> 3716.9</w:t>
            </w:r>
            <w:r w:rsidR="00F3146A">
              <w:t xml:space="preserve"> × 10</w:t>
            </w:r>
            <w:r w:rsidR="00F3146A" w:rsidRPr="00F3146A">
              <w:rPr>
                <w:vertAlign w:val="superscript"/>
              </w:rPr>
              <w:t>-7</w:t>
            </w:r>
          </w:p>
        </w:tc>
        <w:tc>
          <w:tcPr>
            <w:tcW w:w="325" w:type="pct"/>
            <w:vMerge/>
            <w:vAlign w:val="center"/>
          </w:tcPr>
          <w:p w14:paraId="6C553AEB" w14:textId="77777777" w:rsidR="00B82D9F" w:rsidRPr="008A5112" w:rsidRDefault="00B82D9F" w:rsidP="007343E2">
            <w:pPr>
              <w:spacing w:line="480" w:lineRule="auto"/>
            </w:pPr>
          </w:p>
        </w:tc>
      </w:tr>
      <w:tr w:rsidR="00B82D9F" w:rsidRPr="00D677A8" w14:paraId="31B56C77" w14:textId="77777777" w:rsidTr="00B37B60">
        <w:tc>
          <w:tcPr>
            <w:tcW w:w="1132" w:type="pct"/>
            <w:vAlign w:val="bottom"/>
          </w:tcPr>
          <w:p w14:paraId="607CCCF7" w14:textId="02719E17" w:rsidR="00B82D9F" w:rsidRPr="00D677A8" w:rsidRDefault="00253A2C" w:rsidP="007343E2">
            <w:pPr>
              <w:pStyle w:val="Compact"/>
              <w:spacing w:line="480" w:lineRule="auto"/>
            </w:pPr>
            <w:r w:rsidRPr="00A3526B">
              <w:t>A077</w:t>
            </w:r>
            <w:r w:rsidRPr="003D6540">
              <w:t>81-</w:t>
            </w:r>
            <w:r w:rsidR="00B82D9F" w:rsidRPr="00D677A8">
              <w:t>3LB</w:t>
            </w:r>
          </w:p>
        </w:tc>
        <w:tc>
          <w:tcPr>
            <w:tcW w:w="590" w:type="pct"/>
            <w:vAlign w:val="bottom"/>
          </w:tcPr>
          <w:p w14:paraId="2ECFFBBE" w14:textId="77777777" w:rsidR="00B82D9F" w:rsidRPr="00D677A8" w:rsidRDefault="00B82D9F" w:rsidP="007343E2">
            <w:pPr>
              <w:pStyle w:val="Compact"/>
              <w:spacing w:line="480" w:lineRule="auto"/>
            </w:pPr>
            <w:r w:rsidRPr="00D677A8">
              <w:t>Female</w:t>
            </w:r>
          </w:p>
        </w:tc>
        <w:tc>
          <w:tcPr>
            <w:tcW w:w="296" w:type="pct"/>
            <w:vAlign w:val="bottom"/>
          </w:tcPr>
          <w:p w14:paraId="7BF983F5" w14:textId="77777777" w:rsidR="00B82D9F" w:rsidRPr="00D677A8" w:rsidRDefault="00B82D9F" w:rsidP="007343E2">
            <w:pPr>
              <w:pStyle w:val="Compact"/>
              <w:spacing w:line="480" w:lineRule="auto"/>
            </w:pPr>
            <w:r w:rsidRPr="00D677A8">
              <w:t>27</w:t>
            </w:r>
          </w:p>
        </w:tc>
        <w:tc>
          <w:tcPr>
            <w:tcW w:w="858" w:type="pct"/>
            <w:vAlign w:val="bottom"/>
          </w:tcPr>
          <w:p w14:paraId="2E484956" w14:textId="6179C098" w:rsidR="00B82D9F" w:rsidRPr="00D677A8" w:rsidRDefault="00B82D9F" w:rsidP="007343E2">
            <w:pPr>
              <w:pStyle w:val="Compact"/>
              <w:spacing w:line="480" w:lineRule="auto"/>
            </w:pPr>
            <w:r w:rsidRPr="00D677A8">
              <w:t xml:space="preserve">0.06 </w:t>
            </w:r>
            <w:r w:rsidR="00114F64">
              <w:t>±</w:t>
            </w:r>
            <w:r w:rsidRPr="00D677A8">
              <w:t xml:space="preserve"> 0.03</w:t>
            </w:r>
          </w:p>
        </w:tc>
        <w:tc>
          <w:tcPr>
            <w:tcW w:w="136" w:type="pct"/>
            <w:vAlign w:val="bottom"/>
          </w:tcPr>
          <w:p w14:paraId="2632417C" w14:textId="77777777" w:rsidR="00B82D9F" w:rsidRPr="00D677A8" w:rsidRDefault="00B82D9F" w:rsidP="007343E2">
            <w:pPr>
              <w:spacing w:line="480" w:lineRule="auto"/>
            </w:pPr>
          </w:p>
        </w:tc>
        <w:tc>
          <w:tcPr>
            <w:tcW w:w="1662" w:type="pct"/>
            <w:vAlign w:val="bottom"/>
          </w:tcPr>
          <w:p w14:paraId="7106F255" w14:textId="27152097" w:rsidR="00B82D9F" w:rsidRPr="00A3526B" w:rsidRDefault="00B82D9F" w:rsidP="007343E2">
            <w:pPr>
              <w:pStyle w:val="Compact"/>
              <w:spacing w:line="480" w:lineRule="auto"/>
            </w:pPr>
            <w:r w:rsidRPr="00D677A8">
              <w:t xml:space="preserve">2229.5 </w:t>
            </w:r>
            <w:r w:rsidR="00114F64">
              <w:t>±</w:t>
            </w:r>
            <w:r w:rsidRPr="00D677A8">
              <w:t xml:space="preserve"> 4272.9</w:t>
            </w:r>
            <w:r w:rsidR="00F3146A">
              <w:t xml:space="preserve"> × 10</w:t>
            </w:r>
            <w:r w:rsidR="00F3146A" w:rsidRPr="00F3146A">
              <w:rPr>
                <w:vertAlign w:val="superscript"/>
              </w:rPr>
              <w:t>-7</w:t>
            </w:r>
          </w:p>
        </w:tc>
        <w:tc>
          <w:tcPr>
            <w:tcW w:w="325" w:type="pct"/>
            <w:vMerge w:val="restart"/>
            <w:vAlign w:val="center"/>
          </w:tcPr>
          <w:p w14:paraId="328BA13D" w14:textId="77777777" w:rsidR="00B82D9F" w:rsidRPr="008A5112" w:rsidRDefault="00B82D9F" w:rsidP="00273667">
            <w:pPr>
              <w:pStyle w:val="Compact"/>
              <w:spacing w:line="480" w:lineRule="auto"/>
            </w:pPr>
            <w:r w:rsidRPr="007029E4">
              <w:t>B</w:t>
            </w:r>
          </w:p>
        </w:tc>
      </w:tr>
      <w:tr w:rsidR="00B82D9F" w:rsidRPr="00D677A8" w14:paraId="20DB4ADA" w14:textId="77777777" w:rsidTr="00B37B60">
        <w:tc>
          <w:tcPr>
            <w:tcW w:w="1132" w:type="pct"/>
            <w:vAlign w:val="bottom"/>
          </w:tcPr>
          <w:p w14:paraId="180ED9C4" w14:textId="77777777" w:rsidR="00B82D9F" w:rsidRPr="00D677A8" w:rsidRDefault="00B82D9F" w:rsidP="007343E2">
            <w:pPr>
              <w:spacing w:line="480" w:lineRule="auto"/>
            </w:pPr>
          </w:p>
        </w:tc>
        <w:tc>
          <w:tcPr>
            <w:tcW w:w="590" w:type="pct"/>
            <w:vAlign w:val="bottom"/>
          </w:tcPr>
          <w:p w14:paraId="0CC4E117" w14:textId="77777777" w:rsidR="00B82D9F" w:rsidRPr="00D677A8" w:rsidRDefault="00B82D9F" w:rsidP="007343E2">
            <w:pPr>
              <w:pStyle w:val="Compact"/>
              <w:spacing w:line="480" w:lineRule="auto"/>
            </w:pPr>
            <w:r w:rsidRPr="00D677A8">
              <w:t>Male</w:t>
            </w:r>
          </w:p>
        </w:tc>
        <w:tc>
          <w:tcPr>
            <w:tcW w:w="296" w:type="pct"/>
            <w:vAlign w:val="bottom"/>
          </w:tcPr>
          <w:p w14:paraId="77FBDB43" w14:textId="77777777" w:rsidR="00B82D9F" w:rsidRPr="00D677A8" w:rsidRDefault="00B82D9F" w:rsidP="007343E2">
            <w:pPr>
              <w:pStyle w:val="Compact"/>
              <w:spacing w:line="480" w:lineRule="auto"/>
            </w:pPr>
            <w:r w:rsidRPr="00D677A8">
              <w:t>21</w:t>
            </w:r>
          </w:p>
        </w:tc>
        <w:tc>
          <w:tcPr>
            <w:tcW w:w="858" w:type="pct"/>
            <w:vAlign w:val="bottom"/>
          </w:tcPr>
          <w:p w14:paraId="1417841E" w14:textId="073315BB"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136" w:type="pct"/>
            <w:vAlign w:val="bottom"/>
          </w:tcPr>
          <w:p w14:paraId="6534203A" w14:textId="77777777" w:rsidR="00B82D9F" w:rsidRPr="00D677A8" w:rsidRDefault="00B82D9F" w:rsidP="007343E2">
            <w:pPr>
              <w:spacing w:line="480" w:lineRule="auto"/>
            </w:pPr>
          </w:p>
        </w:tc>
        <w:tc>
          <w:tcPr>
            <w:tcW w:w="1662" w:type="pct"/>
            <w:vAlign w:val="bottom"/>
          </w:tcPr>
          <w:p w14:paraId="1BC54D27" w14:textId="40C35232" w:rsidR="00B82D9F" w:rsidRPr="00A3526B" w:rsidRDefault="00B82D9F" w:rsidP="007343E2">
            <w:pPr>
              <w:pStyle w:val="Compact"/>
              <w:spacing w:line="480" w:lineRule="auto"/>
            </w:pPr>
            <w:r w:rsidRPr="00D677A8">
              <w:t xml:space="preserve">2881.0 </w:t>
            </w:r>
            <w:r w:rsidR="00114F64">
              <w:t>±</w:t>
            </w:r>
            <w:r w:rsidRPr="00D677A8">
              <w:t xml:space="preserve"> 5700.0</w:t>
            </w:r>
            <w:r w:rsidR="00F3146A">
              <w:t xml:space="preserve"> × 10</w:t>
            </w:r>
            <w:r w:rsidR="00F3146A" w:rsidRPr="00F3146A">
              <w:rPr>
                <w:vertAlign w:val="superscript"/>
              </w:rPr>
              <w:t>-7</w:t>
            </w:r>
          </w:p>
        </w:tc>
        <w:tc>
          <w:tcPr>
            <w:tcW w:w="325" w:type="pct"/>
            <w:vMerge/>
            <w:vAlign w:val="center"/>
          </w:tcPr>
          <w:p w14:paraId="7B2DA336" w14:textId="77777777" w:rsidR="00B82D9F" w:rsidRPr="008A5112" w:rsidRDefault="00B82D9F" w:rsidP="007343E2">
            <w:pPr>
              <w:spacing w:line="480" w:lineRule="auto"/>
            </w:pPr>
          </w:p>
        </w:tc>
      </w:tr>
      <w:tr w:rsidR="00B82D9F" w:rsidRPr="00D677A8" w14:paraId="025E4D23" w14:textId="77777777" w:rsidTr="00B37B60">
        <w:tc>
          <w:tcPr>
            <w:tcW w:w="1132" w:type="pct"/>
            <w:vAlign w:val="bottom"/>
          </w:tcPr>
          <w:p w14:paraId="17D346F8" w14:textId="64F6F8AB" w:rsidR="00B82D9F" w:rsidRPr="00D677A8" w:rsidRDefault="00253A2C" w:rsidP="007343E2">
            <w:pPr>
              <w:pStyle w:val="Compact"/>
              <w:spacing w:line="480" w:lineRule="auto"/>
            </w:pPr>
            <w:r w:rsidRPr="00A3526B">
              <w:t>A077</w:t>
            </w:r>
            <w:r w:rsidRPr="003D6540">
              <w:t>81-</w:t>
            </w:r>
            <w:r w:rsidR="00B82D9F" w:rsidRPr="00D677A8">
              <w:t>4LB</w:t>
            </w:r>
          </w:p>
        </w:tc>
        <w:tc>
          <w:tcPr>
            <w:tcW w:w="590" w:type="pct"/>
            <w:vAlign w:val="bottom"/>
          </w:tcPr>
          <w:p w14:paraId="1F564D4C" w14:textId="77777777" w:rsidR="00B82D9F" w:rsidRPr="00D677A8" w:rsidRDefault="00B82D9F" w:rsidP="007343E2">
            <w:pPr>
              <w:pStyle w:val="Compact"/>
              <w:spacing w:line="480" w:lineRule="auto"/>
            </w:pPr>
            <w:r w:rsidRPr="00D677A8">
              <w:t>Female</w:t>
            </w:r>
          </w:p>
        </w:tc>
        <w:tc>
          <w:tcPr>
            <w:tcW w:w="296" w:type="pct"/>
            <w:vAlign w:val="bottom"/>
          </w:tcPr>
          <w:p w14:paraId="4CE00EBC" w14:textId="77777777" w:rsidR="00B82D9F" w:rsidRPr="00D677A8" w:rsidRDefault="00B82D9F" w:rsidP="007343E2">
            <w:pPr>
              <w:pStyle w:val="Compact"/>
              <w:spacing w:line="480" w:lineRule="auto"/>
            </w:pPr>
            <w:r w:rsidRPr="00D677A8">
              <w:t>25</w:t>
            </w:r>
          </w:p>
        </w:tc>
        <w:tc>
          <w:tcPr>
            <w:tcW w:w="858" w:type="pct"/>
            <w:vAlign w:val="bottom"/>
          </w:tcPr>
          <w:p w14:paraId="4AA22FFE" w14:textId="0DFCF42E" w:rsidR="00B82D9F" w:rsidRPr="00D677A8" w:rsidRDefault="00B82D9F" w:rsidP="007343E2">
            <w:pPr>
              <w:pStyle w:val="Compact"/>
              <w:spacing w:line="480" w:lineRule="auto"/>
            </w:pPr>
            <w:r w:rsidRPr="00D677A8">
              <w:t xml:space="preserve">0.05 </w:t>
            </w:r>
            <w:r w:rsidR="00114F64">
              <w:t>±</w:t>
            </w:r>
            <w:r w:rsidRPr="00D677A8">
              <w:t xml:space="preserve"> 0.04</w:t>
            </w:r>
          </w:p>
        </w:tc>
        <w:tc>
          <w:tcPr>
            <w:tcW w:w="136" w:type="pct"/>
            <w:vAlign w:val="bottom"/>
          </w:tcPr>
          <w:p w14:paraId="4B17FA1D" w14:textId="77777777" w:rsidR="00B82D9F" w:rsidRPr="00D677A8" w:rsidRDefault="00B82D9F" w:rsidP="007343E2">
            <w:pPr>
              <w:spacing w:line="480" w:lineRule="auto"/>
            </w:pPr>
          </w:p>
        </w:tc>
        <w:tc>
          <w:tcPr>
            <w:tcW w:w="1662" w:type="pct"/>
            <w:vAlign w:val="bottom"/>
          </w:tcPr>
          <w:p w14:paraId="71E31861" w14:textId="2ADDD481" w:rsidR="00B82D9F" w:rsidRPr="00A3526B" w:rsidRDefault="00B82D9F" w:rsidP="007343E2">
            <w:pPr>
              <w:pStyle w:val="Compact"/>
              <w:spacing w:line="480" w:lineRule="auto"/>
            </w:pPr>
            <w:r w:rsidRPr="00D677A8">
              <w:t xml:space="preserve">10.6 </w:t>
            </w:r>
            <w:r w:rsidR="00114F64">
              <w:t>±</w:t>
            </w:r>
            <w:r w:rsidRPr="00D677A8">
              <w:t xml:space="preserve"> 31.6</w:t>
            </w:r>
            <w:r w:rsidR="00F3146A">
              <w:t xml:space="preserve"> × 10</w:t>
            </w:r>
            <w:r w:rsidR="00F3146A" w:rsidRPr="00F3146A">
              <w:rPr>
                <w:vertAlign w:val="superscript"/>
              </w:rPr>
              <w:t>-7</w:t>
            </w:r>
          </w:p>
        </w:tc>
        <w:tc>
          <w:tcPr>
            <w:tcW w:w="325" w:type="pct"/>
            <w:vMerge w:val="restart"/>
            <w:vAlign w:val="center"/>
          </w:tcPr>
          <w:p w14:paraId="302B2605" w14:textId="77777777" w:rsidR="00B82D9F" w:rsidRPr="008A5112" w:rsidRDefault="00B82D9F" w:rsidP="00273667">
            <w:pPr>
              <w:pStyle w:val="Compact"/>
              <w:spacing w:line="480" w:lineRule="auto"/>
            </w:pPr>
            <w:r w:rsidRPr="007029E4">
              <w:t>A</w:t>
            </w:r>
          </w:p>
        </w:tc>
      </w:tr>
      <w:tr w:rsidR="00B82D9F" w:rsidRPr="00D677A8" w14:paraId="04BA96D2" w14:textId="77777777" w:rsidTr="00B37B60">
        <w:tc>
          <w:tcPr>
            <w:tcW w:w="1132" w:type="pct"/>
            <w:vAlign w:val="bottom"/>
          </w:tcPr>
          <w:p w14:paraId="76C1D77B" w14:textId="77777777" w:rsidR="00B82D9F" w:rsidRPr="00D677A8" w:rsidRDefault="00B82D9F" w:rsidP="007343E2">
            <w:pPr>
              <w:spacing w:line="480" w:lineRule="auto"/>
            </w:pPr>
          </w:p>
        </w:tc>
        <w:tc>
          <w:tcPr>
            <w:tcW w:w="590" w:type="pct"/>
            <w:vAlign w:val="bottom"/>
          </w:tcPr>
          <w:p w14:paraId="05748A7E" w14:textId="77777777" w:rsidR="00B82D9F" w:rsidRPr="00D677A8" w:rsidRDefault="00B82D9F" w:rsidP="007343E2">
            <w:pPr>
              <w:pStyle w:val="Compact"/>
              <w:spacing w:line="480" w:lineRule="auto"/>
            </w:pPr>
            <w:r w:rsidRPr="00D677A8">
              <w:t>Male</w:t>
            </w:r>
          </w:p>
        </w:tc>
        <w:tc>
          <w:tcPr>
            <w:tcW w:w="296" w:type="pct"/>
            <w:vAlign w:val="bottom"/>
          </w:tcPr>
          <w:p w14:paraId="62F1B11A" w14:textId="77777777" w:rsidR="00B82D9F" w:rsidRPr="00D677A8" w:rsidRDefault="00B82D9F" w:rsidP="007343E2">
            <w:pPr>
              <w:pStyle w:val="Compact"/>
              <w:spacing w:line="480" w:lineRule="auto"/>
            </w:pPr>
            <w:r w:rsidRPr="00D677A8">
              <w:t>18</w:t>
            </w:r>
          </w:p>
        </w:tc>
        <w:tc>
          <w:tcPr>
            <w:tcW w:w="858" w:type="pct"/>
            <w:vAlign w:val="bottom"/>
          </w:tcPr>
          <w:p w14:paraId="6D242E86" w14:textId="235939E7" w:rsidR="00B82D9F" w:rsidRPr="00D677A8" w:rsidRDefault="00B82D9F" w:rsidP="007343E2">
            <w:pPr>
              <w:pStyle w:val="Compact"/>
              <w:spacing w:line="480" w:lineRule="auto"/>
            </w:pPr>
            <w:r w:rsidRPr="00D677A8">
              <w:t xml:space="preserve">0.08 </w:t>
            </w:r>
            <w:r w:rsidR="00114F64">
              <w:t>±</w:t>
            </w:r>
            <w:r w:rsidRPr="00D677A8">
              <w:t xml:space="preserve"> 0.06</w:t>
            </w:r>
          </w:p>
        </w:tc>
        <w:tc>
          <w:tcPr>
            <w:tcW w:w="136" w:type="pct"/>
            <w:vAlign w:val="bottom"/>
          </w:tcPr>
          <w:p w14:paraId="2019C317" w14:textId="77777777" w:rsidR="00B82D9F" w:rsidRPr="00D677A8" w:rsidRDefault="00B82D9F" w:rsidP="007343E2">
            <w:pPr>
              <w:spacing w:line="480" w:lineRule="auto"/>
            </w:pPr>
          </w:p>
        </w:tc>
        <w:tc>
          <w:tcPr>
            <w:tcW w:w="1662" w:type="pct"/>
            <w:vAlign w:val="bottom"/>
          </w:tcPr>
          <w:p w14:paraId="175E1F4D" w14:textId="0819BB00" w:rsidR="00B82D9F" w:rsidRPr="00A3526B" w:rsidRDefault="00B82D9F" w:rsidP="007343E2">
            <w:pPr>
              <w:pStyle w:val="Compact"/>
              <w:spacing w:line="480" w:lineRule="auto"/>
            </w:pPr>
            <w:r w:rsidRPr="00D677A8">
              <w:t xml:space="preserve">13.7 </w:t>
            </w:r>
            <w:r w:rsidR="00114F64">
              <w:t>±</w:t>
            </w:r>
            <w:r w:rsidRPr="00D677A8">
              <w:t xml:space="preserve"> 41.6</w:t>
            </w:r>
            <w:r w:rsidR="00F3146A">
              <w:t xml:space="preserve"> × 10</w:t>
            </w:r>
            <w:r w:rsidR="00F3146A" w:rsidRPr="00F3146A">
              <w:rPr>
                <w:vertAlign w:val="superscript"/>
              </w:rPr>
              <w:t>-7</w:t>
            </w:r>
          </w:p>
        </w:tc>
        <w:tc>
          <w:tcPr>
            <w:tcW w:w="325" w:type="pct"/>
            <w:vMerge/>
            <w:vAlign w:val="center"/>
          </w:tcPr>
          <w:p w14:paraId="10E38D90" w14:textId="77777777" w:rsidR="00B82D9F" w:rsidRPr="008A5112" w:rsidRDefault="00B82D9F" w:rsidP="007343E2">
            <w:pPr>
              <w:spacing w:line="480" w:lineRule="auto"/>
            </w:pPr>
          </w:p>
        </w:tc>
      </w:tr>
      <w:tr w:rsidR="00B82D9F" w:rsidRPr="00D677A8" w14:paraId="082BCAC4" w14:textId="77777777" w:rsidTr="00B37B60">
        <w:tc>
          <w:tcPr>
            <w:tcW w:w="1132" w:type="pct"/>
            <w:vAlign w:val="bottom"/>
          </w:tcPr>
          <w:p w14:paraId="0538B109" w14:textId="77777777" w:rsidR="00B82D9F" w:rsidRPr="00D677A8" w:rsidRDefault="00B82D9F" w:rsidP="007343E2">
            <w:pPr>
              <w:pStyle w:val="Compact"/>
              <w:spacing w:line="480" w:lineRule="auto"/>
            </w:pPr>
            <w:r w:rsidRPr="00D677A8">
              <w:t>Russet Burbank</w:t>
            </w:r>
          </w:p>
        </w:tc>
        <w:tc>
          <w:tcPr>
            <w:tcW w:w="590" w:type="pct"/>
            <w:vAlign w:val="bottom"/>
          </w:tcPr>
          <w:p w14:paraId="6AEC6954" w14:textId="77777777" w:rsidR="00B82D9F" w:rsidRPr="00D677A8" w:rsidRDefault="00B82D9F" w:rsidP="007343E2">
            <w:pPr>
              <w:pStyle w:val="Compact"/>
              <w:spacing w:line="480" w:lineRule="auto"/>
            </w:pPr>
            <w:r w:rsidRPr="00D677A8">
              <w:t>Female</w:t>
            </w:r>
          </w:p>
        </w:tc>
        <w:tc>
          <w:tcPr>
            <w:tcW w:w="296" w:type="pct"/>
            <w:vAlign w:val="bottom"/>
          </w:tcPr>
          <w:p w14:paraId="0A91AB2A" w14:textId="77777777" w:rsidR="00B82D9F" w:rsidRPr="00D677A8" w:rsidRDefault="00B82D9F" w:rsidP="007343E2">
            <w:pPr>
              <w:pStyle w:val="Compact"/>
              <w:spacing w:line="480" w:lineRule="auto"/>
            </w:pPr>
            <w:r w:rsidRPr="00D677A8">
              <w:t>26</w:t>
            </w:r>
          </w:p>
        </w:tc>
        <w:tc>
          <w:tcPr>
            <w:tcW w:w="858" w:type="pct"/>
            <w:vAlign w:val="bottom"/>
          </w:tcPr>
          <w:p w14:paraId="11601040" w14:textId="2A9749CB"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36" w:type="pct"/>
            <w:vAlign w:val="bottom"/>
          </w:tcPr>
          <w:p w14:paraId="2D5C1E40" w14:textId="77777777" w:rsidR="00B82D9F" w:rsidRPr="00D677A8" w:rsidRDefault="00B82D9F" w:rsidP="007343E2">
            <w:pPr>
              <w:spacing w:line="480" w:lineRule="auto"/>
            </w:pPr>
          </w:p>
        </w:tc>
        <w:tc>
          <w:tcPr>
            <w:tcW w:w="1662" w:type="pct"/>
            <w:vAlign w:val="bottom"/>
          </w:tcPr>
          <w:p w14:paraId="42013D2A" w14:textId="3120BBEE" w:rsidR="00B82D9F" w:rsidRPr="00A3526B" w:rsidRDefault="00B82D9F" w:rsidP="007343E2">
            <w:pPr>
              <w:pStyle w:val="Compact"/>
              <w:spacing w:line="480" w:lineRule="auto"/>
            </w:pPr>
            <w:r w:rsidRPr="00D677A8">
              <w:t xml:space="preserve">9.1 </w:t>
            </w:r>
            <w:r w:rsidR="00114F64">
              <w:t>±</w:t>
            </w:r>
            <w:r w:rsidRPr="00D677A8">
              <w:t xml:space="preserve"> 27.1</w:t>
            </w:r>
            <w:r w:rsidR="00F3146A">
              <w:t xml:space="preserve"> × 10</w:t>
            </w:r>
            <w:r w:rsidR="00F3146A" w:rsidRPr="00F3146A">
              <w:rPr>
                <w:vertAlign w:val="superscript"/>
              </w:rPr>
              <w:t>-7</w:t>
            </w:r>
          </w:p>
        </w:tc>
        <w:tc>
          <w:tcPr>
            <w:tcW w:w="325" w:type="pct"/>
            <w:vMerge w:val="restart"/>
            <w:tcBorders>
              <w:bottom w:val="single" w:sz="4" w:space="0" w:color="auto"/>
            </w:tcBorders>
            <w:vAlign w:val="center"/>
          </w:tcPr>
          <w:p w14:paraId="44944BC6" w14:textId="77777777" w:rsidR="00B82D9F" w:rsidRPr="008A5112" w:rsidRDefault="00B82D9F" w:rsidP="00273667">
            <w:pPr>
              <w:pStyle w:val="Compact"/>
              <w:spacing w:line="480" w:lineRule="auto"/>
            </w:pPr>
            <w:r w:rsidRPr="007029E4">
              <w:t>A</w:t>
            </w:r>
          </w:p>
        </w:tc>
      </w:tr>
      <w:tr w:rsidR="00B82D9F" w:rsidRPr="00D677A8" w14:paraId="3CAC3FCC" w14:textId="77777777" w:rsidTr="00B37B60">
        <w:tc>
          <w:tcPr>
            <w:tcW w:w="1132" w:type="pct"/>
            <w:tcBorders>
              <w:bottom w:val="single" w:sz="4" w:space="0" w:color="auto"/>
            </w:tcBorders>
            <w:vAlign w:val="bottom"/>
          </w:tcPr>
          <w:p w14:paraId="130E80E5" w14:textId="77777777" w:rsidR="00B82D9F" w:rsidRPr="00D677A8" w:rsidRDefault="00B82D9F" w:rsidP="007343E2">
            <w:pPr>
              <w:spacing w:line="480" w:lineRule="auto"/>
            </w:pPr>
          </w:p>
        </w:tc>
        <w:tc>
          <w:tcPr>
            <w:tcW w:w="590" w:type="pct"/>
            <w:tcBorders>
              <w:bottom w:val="single" w:sz="4" w:space="0" w:color="auto"/>
            </w:tcBorders>
            <w:vAlign w:val="bottom"/>
          </w:tcPr>
          <w:p w14:paraId="2E7393CE" w14:textId="77777777" w:rsidR="00B82D9F" w:rsidRPr="00D677A8" w:rsidRDefault="00B82D9F" w:rsidP="007343E2">
            <w:pPr>
              <w:pStyle w:val="Compact"/>
              <w:spacing w:line="480" w:lineRule="auto"/>
            </w:pPr>
            <w:r w:rsidRPr="00D677A8">
              <w:t>Male</w:t>
            </w:r>
          </w:p>
        </w:tc>
        <w:tc>
          <w:tcPr>
            <w:tcW w:w="296" w:type="pct"/>
            <w:tcBorders>
              <w:bottom w:val="single" w:sz="4" w:space="0" w:color="auto"/>
            </w:tcBorders>
            <w:vAlign w:val="bottom"/>
          </w:tcPr>
          <w:p w14:paraId="22FA0BAC" w14:textId="77777777" w:rsidR="00B82D9F" w:rsidRPr="00D677A8" w:rsidRDefault="00B82D9F" w:rsidP="007343E2">
            <w:pPr>
              <w:pStyle w:val="Compact"/>
              <w:spacing w:line="480" w:lineRule="auto"/>
            </w:pPr>
            <w:r w:rsidRPr="00D677A8">
              <w:t>18</w:t>
            </w:r>
          </w:p>
        </w:tc>
        <w:tc>
          <w:tcPr>
            <w:tcW w:w="858" w:type="pct"/>
            <w:tcBorders>
              <w:bottom w:val="single" w:sz="4" w:space="0" w:color="auto"/>
            </w:tcBorders>
            <w:vAlign w:val="bottom"/>
          </w:tcPr>
          <w:p w14:paraId="6D9E840C" w14:textId="7C59CA18"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36" w:type="pct"/>
            <w:tcBorders>
              <w:bottom w:val="single" w:sz="4" w:space="0" w:color="auto"/>
            </w:tcBorders>
            <w:vAlign w:val="bottom"/>
          </w:tcPr>
          <w:p w14:paraId="753CB3E5" w14:textId="77777777" w:rsidR="00B82D9F" w:rsidRPr="00D677A8" w:rsidRDefault="00B82D9F" w:rsidP="007343E2">
            <w:pPr>
              <w:spacing w:line="480" w:lineRule="auto"/>
            </w:pPr>
          </w:p>
        </w:tc>
        <w:tc>
          <w:tcPr>
            <w:tcW w:w="1662" w:type="pct"/>
            <w:tcBorders>
              <w:bottom w:val="single" w:sz="4" w:space="0" w:color="auto"/>
            </w:tcBorders>
            <w:vAlign w:val="bottom"/>
          </w:tcPr>
          <w:p w14:paraId="34CE5BFE" w14:textId="73122084" w:rsidR="00B82D9F" w:rsidRPr="00A3526B" w:rsidRDefault="00B82D9F" w:rsidP="007343E2">
            <w:pPr>
              <w:pStyle w:val="Compact"/>
              <w:spacing w:line="480" w:lineRule="auto"/>
            </w:pPr>
            <w:r w:rsidRPr="00D677A8">
              <w:t xml:space="preserve">11.7 </w:t>
            </w:r>
            <w:r w:rsidR="00114F64">
              <w:t>±</w:t>
            </w:r>
            <w:r w:rsidRPr="00D677A8">
              <w:t xml:space="preserve"> 35.7</w:t>
            </w:r>
            <w:r w:rsidR="00F3146A">
              <w:t xml:space="preserve"> × 10</w:t>
            </w:r>
            <w:r w:rsidR="00F3146A" w:rsidRPr="00F3146A">
              <w:rPr>
                <w:vertAlign w:val="superscript"/>
              </w:rPr>
              <w:t>-7</w:t>
            </w:r>
          </w:p>
        </w:tc>
        <w:tc>
          <w:tcPr>
            <w:tcW w:w="325" w:type="pct"/>
            <w:vMerge/>
            <w:tcBorders>
              <w:bottom w:val="single" w:sz="4" w:space="0" w:color="auto"/>
            </w:tcBorders>
            <w:vAlign w:val="bottom"/>
          </w:tcPr>
          <w:p w14:paraId="6BABE63A" w14:textId="77777777" w:rsidR="00B82D9F" w:rsidRPr="008A5112" w:rsidRDefault="00B82D9F" w:rsidP="007343E2">
            <w:pPr>
              <w:spacing w:line="480" w:lineRule="auto"/>
            </w:pPr>
          </w:p>
        </w:tc>
      </w:tr>
    </w:tbl>
    <w:p w14:paraId="37185159" w14:textId="569641E7" w:rsidR="00B82D9F" w:rsidRPr="007029E4" w:rsidRDefault="00B82D9F" w:rsidP="00273667">
      <w:pPr>
        <w:pStyle w:val="BodyText"/>
        <w:spacing w:line="480" w:lineRule="auto"/>
        <w:rPr>
          <w:rFonts w:eastAsiaTheme="minorEastAsia"/>
        </w:rPr>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commentRangeStart w:id="197"/>
      <w:r w:rsidRPr="00D677A8">
        <w:t>Differences among sex</w:t>
      </w:r>
      <w:r w:rsidR="00B37B60">
        <w:t xml:space="preserve"> × </w:t>
      </w:r>
      <w:r w:rsidRPr="00D677A8">
        <w:t>genotype are indicated by lowercase letters</w:t>
      </w:r>
      <w:commentRangeEnd w:id="197"/>
      <w:r w:rsidR="003E24AB">
        <w:rPr>
          <w:rStyle w:val="CommentReference"/>
        </w:rPr>
        <w:commentReference w:id="197"/>
      </w:r>
      <w:r>
        <w:t>;</w:t>
      </w:r>
      <w:r w:rsidRPr="00D677A8">
        <w:t xml:space="preserve"> capital letters indicate differences </w:t>
      </w:r>
      <w:r>
        <w:t>among genotypes with</w:t>
      </w:r>
      <w:r w:rsidRPr="00D677A8">
        <w:t xml:space="preserve"> sex pooled.</w:t>
      </w:r>
    </w:p>
    <w:p w14:paraId="3AF58DD0" w14:textId="6697DEAB" w:rsidR="00B82D9F" w:rsidRPr="003D6540" w:rsidRDefault="00B37B60" w:rsidP="007343E2">
      <w:pPr>
        <w:pStyle w:val="BodyText"/>
        <w:spacing w:line="480" w:lineRule="auto"/>
      </w:pPr>
      <w:proofErr w:type="spellStart"/>
      <w:r w:rsidRPr="00A31E2B">
        <w:rPr>
          <w:vertAlign w:val="superscript"/>
        </w:rPr>
        <w:t>a</w:t>
      </w:r>
      <w:r w:rsidR="00B82D9F" w:rsidRPr="00A3526B">
        <w:t>Off</w:t>
      </w:r>
      <w:proofErr w:type="spellEnd"/>
      <w:r w:rsidR="00B82D9F" w:rsidRPr="00A3526B">
        <w:t>-leaf sex</w:t>
      </w:r>
      <w:r>
        <w:t xml:space="preserve"> × </w:t>
      </w:r>
      <w:r w:rsidR="00B82D9F" w:rsidRPr="00A3526B">
        <w:t>genotype interactions were unable to be analyzed statistically due to low numbers of replicates (n = 20 out of 181).</w:t>
      </w:r>
    </w:p>
    <w:p w14:paraId="794E2D2A" w14:textId="77777777" w:rsidR="00B82D9F" w:rsidRDefault="00B82D9F" w:rsidP="007343E2">
      <w:pPr>
        <w:pStyle w:val="BodyText"/>
        <w:spacing w:line="480" w:lineRule="auto"/>
      </w:pPr>
      <w:r>
        <w:br w:type="page"/>
      </w:r>
    </w:p>
    <w:p w14:paraId="4727A4D6" w14:textId="13FFA43C" w:rsidR="00B82D9F" w:rsidRPr="00A3526B" w:rsidRDefault="00B82D9F" w:rsidP="007343E2">
      <w:pPr>
        <w:pStyle w:val="BodyText"/>
        <w:spacing w:line="480" w:lineRule="auto"/>
      </w:pPr>
      <w:r w:rsidRPr="00A31E2B">
        <w:rPr>
          <w:b/>
        </w:rPr>
        <w:lastRenderedPageBreak/>
        <w:t>Table 6.</w:t>
      </w:r>
      <w:r w:rsidRPr="003D6540">
        <w:t xml:space="preserve"> Wald’s </w:t>
      </w:r>
      <w:r w:rsidR="00576C4C">
        <w:t>χ</w:t>
      </w:r>
      <w:r w:rsidR="00576C4C" w:rsidRPr="007029E4">
        <w:rPr>
          <w:vertAlign w:val="superscript"/>
        </w:rPr>
        <w:t>2</w:t>
      </w:r>
      <w:r w:rsidR="00576C4C">
        <w:t xml:space="preserve"> </w:t>
      </w:r>
      <w:r w:rsidRPr="00A3526B">
        <w:t>tests comparing psyllid oviposition and fertility among four genotypes: A07781-10LB, A07781-3LB, A07781-4LB and Russet Burbank</w:t>
      </w:r>
      <w:r w:rsidR="0008209A">
        <w:t>.</w:t>
      </w:r>
    </w:p>
    <w:tbl>
      <w:tblPr>
        <w:tblStyle w:val="Table"/>
        <w:tblW w:w="5000" w:type="pct"/>
        <w:tblLook w:val="07E0" w:firstRow="1" w:lastRow="1" w:firstColumn="1" w:lastColumn="1" w:noHBand="1" w:noVBand="1"/>
      </w:tblPr>
      <w:tblGrid>
        <w:gridCol w:w="2848"/>
        <w:gridCol w:w="1056"/>
        <w:gridCol w:w="560"/>
        <w:gridCol w:w="1355"/>
        <w:gridCol w:w="294"/>
        <w:gridCol w:w="1056"/>
        <w:gridCol w:w="560"/>
        <w:gridCol w:w="1631"/>
      </w:tblGrid>
      <w:tr w:rsidR="00B82D9F" w:rsidRPr="00E41F5F" w14:paraId="02092CC8" w14:textId="77777777" w:rsidTr="0008209A">
        <w:tc>
          <w:tcPr>
            <w:tcW w:w="1522" w:type="pct"/>
            <w:tcBorders>
              <w:top w:val="single" w:sz="4" w:space="0" w:color="auto"/>
              <w:bottom w:val="single" w:sz="2" w:space="0" w:color="auto"/>
            </w:tcBorders>
            <w:vAlign w:val="bottom"/>
          </w:tcPr>
          <w:p w14:paraId="56EB73E4" w14:textId="77777777" w:rsidR="00B82D9F" w:rsidRPr="00E41F5F" w:rsidRDefault="00B82D9F" w:rsidP="007343E2">
            <w:pPr>
              <w:spacing w:line="480" w:lineRule="auto"/>
            </w:pPr>
          </w:p>
        </w:tc>
        <w:tc>
          <w:tcPr>
            <w:tcW w:w="1586" w:type="pct"/>
            <w:gridSpan w:val="3"/>
            <w:tcBorders>
              <w:top w:val="single" w:sz="4" w:space="0" w:color="auto"/>
              <w:bottom w:val="single" w:sz="4" w:space="0" w:color="auto"/>
            </w:tcBorders>
            <w:vAlign w:val="bottom"/>
          </w:tcPr>
          <w:p w14:paraId="21C9DCFA" w14:textId="77777777" w:rsidR="00B82D9F" w:rsidRPr="00E41F5F" w:rsidRDefault="00B82D9F" w:rsidP="007343E2">
            <w:pPr>
              <w:spacing w:line="480" w:lineRule="auto"/>
            </w:pPr>
            <w:r w:rsidRPr="007029E4">
              <w:t>Total Eggs</w:t>
            </w:r>
          </w:p>
        </w:tc>
        <w:tc>
          <w:tcPr>
            <w:tcW w:w="157" w:type="pct"/>
            <w:tcBorders>
              <w:top w:val="single" w:sz="4" w:space="0" w:color="auto"/>
              <w:bottom w:val="single" w:sz="2" w:space="0" w:color="auto"/>
            </w:tcBorders>
            <w:vAlign w:val="bottom"/>
          </w:tcPr>
          <w:p w14:paraId="582F32EB" w14:textId="77777777" w:rsidR="00B82D9F" w:rsidRPr="00E41F5F" w:rsidRDefault="00B82D9F" w:rsidP="007343E2">
            <w:pPr>
              <w:spacing w:line="480" w:lineRule="auto"/>
            </w:pPr>
          </w:p>
        </w:tc>
        <w:tc>
          <w:tcPr>
            <w:tcW w:w="1735" w:type="pct"/>
            <w:gridSpan w:val="3"/>
            <w:tcBorders>
              <w:top w:val="single" w:sz="4" w:space="0" w:color="auto"/>
              <w:bottom w:val="single" w:sz="4" w:space="0" w:color="auto"/>
            </w:tcBorders>
            <w:vAlign w:val="bottom"/>
          </w:tcPr>
          <w:p w14:paraId="25C141E1" w14:textId="77777777" w:rsidR="00B82D9F" w:rsidRPr="00E41F5F" w:rsidRDefault="00B82D9F" w:rsidP="007343E2">
            <w:pPr>
              <w:spacing w:line="480" w:lineRule="auto"/>
            </w:pPr>
            <w:r w:rsidRPr="007029E4">
              <w:t>Egg Fertility</w:t>
            </w:r>
          </w:p>
        </w:tc>
      </w:tr>
      <w:tr w:rsidR="00B80AFA" w14:paraId="6E0694FB" w14:textId="77777777" w:rsidTr="0008209A">
        <w:tc>
          <w:tcPr>
            <w:tcW w:w="1522" w:type="pct"/>
            <w:vAlign w:val="bottom"/>
          </w:tcPr>
          <w:p w14:paraId="3507B88B" w14:textId="77777777" w:rsidR="00B82D9F" w:rsidRPr="00E41F5F" w:rsidRDefault="00B82D9F" w:rsidP="00273667">
            <w:pPr>
              <w:pStyle w:val="Compact"/>
              <w:spacing w:line="480" w:lineRule="auto"/>
            </w:pPr>
            <w:r w:rsidRPr="00E41F5F">
              <w:t>Factors</w:t>
            </w:r>
          </w:p>
        </w:tc>
        <w:tc>
          <w:tcPr>
            <w:tcW w:w="564" w:type="pct"/>
            <w:vAlign w:val="bottom"/>
          </w:tcPr>
          <w:p w14:paraId="043F75B5" w14:textId="30E69203"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119356A1" w14:textId="77777777" w:rsidR="00B82D9F" w:rsidRPr="00E41F5F" w:rsidRDefault="00B82D9F" w:rsidP="007343E2">
            <w:pPr>
              <w:pStyle w:val="Compact"/>
              <w:spacing w:line="480" w:lineRule="auto"/>
            </w:pPr>
            <w:r w:rsidRPr="00E41F5F">
              <w:t>df</w:t>
            </w:r>
          </w:p>
        </w:tc>
        <w:tc>
          <w:tcPr>
            <w:tcW w:w="724" w:type="pct"/>
            <w:vAlign w:val="bottom"/>
          </w:tcPr>
          <w:p w14:paraId="5C6F28F7" w14:textId="1C6C68B9" w:rsidR="00B82D9F" w:rsidRPr="00B37B60" w:rsidRDefault="00B37B60" w:rsidP="007343E2">
            <w:pPr>
              <w:pStyle w:val="Compact"/>
              <w:spacing w:line="480" w:lineRule="auto"/>
            </w:pPr>
            <w:proofErr w:type="spellStart"/>
            <w:r>
              <w:t>Pr</w:t>
            </w:r>
            <w:proofErr w:type="spellEnd"/>
            <w:r>
              <w:t xml:space="preserve"> &gt; χ</w:t>
            </w:r>
            <w:r w:rsidRPr="00B37B60">
              <w:rPr>
                <w:vertAlign w:val="superscript"/>
              </w:rPr>
              <w:t>2</w:t>
            </w:r>
          </w:p>
        </w:tc>
        <w:tc>
          <w:tcPr>
            <w:tcW w:w="157" w:type="pct"/>
            <w:vAlign w:val="bottom"/>
          </w:tcPr>
          <w:p w14:paraId="2F837AB3" w14:textId="77777777" w:rsidR="00B82D9F" w:rsidRPr="00E41F5F" w:rsidRDefault="00B82D9F" w:rsidP="007343E2">
            <w:pPr>
              <w:pStyle w:val="Compact"/>
              <w:spacing w:line="480" w:lineRule="auto"/>
              <w:rPr>
                <w:rFonts w:ascii="Calibri" w:eastAsia="Times New Roman" w:hAnsi="Calibri" w:cs="Times New Roman"/>
                <w:i/>
              </w:rPr>
            </w:pPr>
          </w:p>
        </w:tc>
        <w:tc>
          <w:tcPr>
            <w:tcW w:w="564" w:type="pct"/>
            <w:vAlign w:val="bottom"/>
          </w:tcPr>
          <w:p w14:paraId="6206FF3D" w14:textId="70E04EA1"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417ABBAD" w14:textId="77777777" w:rsidR="00B82D9F" w:rsidRPr="00E41F5F" w:rsidRDefault="00B82D9F" w:rsidP="007343E2">
            <w:pPr>
              <w:pStyle w:val="Compact"/>
              <w:spacing w:line="480" w:lineRule="auto"/>
            </w:pPr>
            <w:r w:rsidRPr="00E41F5F">
              <w:t>df</w:t>
            </w:r>
          </w:p>
        </w:tc>
        <w:tc>
          <w:tcPr>
            <w:tcW w:w="873" w:type="pct"/>
            <w:vAlign w:val="bottom"/>
          </w:tcPr>
          <w:p w14:paraId="1C7EA0A2" w14:textId="3F8C718B" w:rsidR="00B82D9F" w:rsidRPr="00E41F5F" w:rsidRDefault="00B37B60" w:rsidP="007343E2">
            <w:pPr>
              <w:pStyle w:val="Compact"/>
              <w:spacing w:line="480" w:lineRule="auto"/>
            </w:pPr>
            <w:proofErr w:type="spellStart"/>
            <w:r>
              <w:t>Pr</w:t>
            </w:r>
            <w:proofErr w:type="spellEnd"/>
            <w:r>
              <w:t xml:space="preserve"> &gt; χ</w:t>
            </w:r>
            <w:r w:rsidRPr="00B37B60">
              <w:rPr>
                <w:vertAlign w:val="superscript"/>
              </w:rPr>
              <w:t>2</w:t>
            </w:r>
          </w:p>
        </w:tc>
      </w:tr>
      <w:tr w:rsidR="00B82D9F" w:rsidRPr="00E41F5F" w14:paraId="40DA2A4C" w14:textId="77777777" w:rsidTr="0008209A">
        <w:tc>
          <w:tcPr>
            <w:tcW w:w="1522" w:type="pct"/>
            <w:vAlign w:val="bottom"/>
          </w:tcPr>
          <w:p w14:paraId="3479E8C9" w14:textId="77777777" w:rsidR="00B82D9F" w:rsidRPr="00E41F5F" w:rsidRDefault="00B82D9F" w:rsidP="00273667">
            <w:pPr>
              <w:pStyle w:val="Compact"/>
              <w:spacing w:line="480" w:lineRule="auto"/>
            </w:pPr>
            <w:r w:rsidRPr="00E41F5F">
              <w:t>Genotype</w:t>
            </w:r>
          </w:p>
        </w:tc>
        <w:tc>
          <w:tcPr>
            <w:tcW w:w="564" w:type="pct"/>
            <w:vAlign w:val="bottom"/>
          </w:tcPr>
          <w:p w14:paraId="43E43F0F" w14:textId="77777777" w:rsidR="00B82D9F" w:rsidRPr="00E41F5F" w:rsidRDefault="00B82D9F" w:rsidP="007343E2">
            <w:pPr>
              <w:pStyle w:val="Compact"/>
              <w:spacing w:line="480" w:lineRule="auto"/>
            </w:pPr>
            <w:r w:rsidRPr="00E41F5F">
              <w:t>0.84</w:t>
            </w:r>
          </w:p>
        </w:tc>
        <w:tc>
          <w:tcPr>
            <w:tcW w:w="299" w:type="pct"/>
            <w:vAlign w:val="bottom"/>
          </w:tcPr>
          <w:p w14:paraId="26540CB3" w14:textId="77777777" w:rsidR="00B82D9F" w:rsidRPr="00E41F5F" w:rsidRDefault="00B82D9F" w:rsidP="007343E2">
            <w:pPr>
              <w:pStyle w:val="Compact"/>
              <w:spacing w:line="480" w:lineRule="auto"/>
            </w:pPr>
            <w:r w:rsidRPr="00E41F5F">
              <w:t>3</w:t>
            </w:r>
          </w:p>
        </w:tc>
        <w:tc>
          <w:tcPr>
            <w:tcW w:w="724" w:type="pct"/>
            <w:vAlign w:val="bottom"/>
          </w:tcPr>
          <w:p w14:paraId="0177F83D" w14:textId="77777777" w:rsidR="00B82D9F" w:rsidRPr="00E41F5F" w:rsidRDefault="00B82D9F" w:rsidP="007343E2">
            <w:pPr>
              <w:pStyle w:val="Compact"/>
              <w:spacing w:line="480" w:lineRule="auto"/>
            </w:pPr>
            <w:r w:rsidRPr="00E41F5F">
              <w:t>0.84</w:t>
            </w:r>
            <w:r>
              <w:t>0</w:t>
            </w:r>
          </w:p>
        </w:tc>
        <w:tc>
          <w:tcPr>
            <w:tcW w:w="157" w:type="pct"/>
            <w:vAlign w:val="bottom"/>
          </w:tcPr>
          <w:p w14:paraId="727ADB07" w14:textId="77777777" w:rsidR="00B82D9F" w:rsidRPr="00E41F5F" w:rsidRDefault="00B82D9F" w:rsidP="007343E2">
            <w:pPr>
              <w:pStyle w:val="Compact"/>
              <w:spacing w:line="480" w:lineRule="auto"/>
            </w:pPr>
          </w:p>
        </w:tc>
        <w:tc>
          <w:tcPr>
            <w:tcW w:w="564" w:type="pct"/>
            <w:vAlign w:val="bottom"/>
          </w:tcPr>
          <w:p w14:paraId="6E319573" w14:textId="77777777" w:rsidR="00B82D9F" w:rsidRPr="00E41F5F" w:rsidRDefault="00B82D9F" w:rsidP="007343E2">
            <w:pPr>
              <w:pStyle w:val="Compact"/>
              <w:spacing w:line="480" w:lineRule="auto"/>
            </w:pPr>
            <w:r w:rsidRPr="00E41F5F">
              <w:t>0.21</w:t>
            </w:r>
          </w:p>
        </w:tc>
        <w:tc>
          <w:tcPr>
            <w:tcW w:w="299" w:type="pct"/>
            <w:vAlign w:val="bottom"/>
          </w:tcPr>
          <w:p w14:paraId="7F3F5688" w14:textId="77777777" w:rsidR="00B82D9F" w:rsidRPr="00E41F5F" w:rsidRDefault="00B82D9F" w:rsidP="007343E2">
            <w:pPr>
              <w:pStyle w:val="Compact"/>
              <w:spacing w:line="480" w:lineRule="auto"/>
            </w:pPr>
            <w:r w:rsidRPr="00E41F5F">
              <w:t>3</w:t>
            </w:r>
          </w:p>
        </w:tc>
        <w:tc>
          <w:tcPr>
            <w:tcW w:w="873" w:type="pct"/>
            <w:vAlign w:val="bottom"/>
          </w:tcPr>
          <w:p w14:paraId="3BE7A60E" w14:textId="77777777" w:rsidR="00B82D9F" w:rsidRPr="00E41F5F" w:rsidRDefault="00B82D9F" w:rsidP="007343E2">
            <w:pPr>
              <w:pStyle w:val="Compact"/>
              <w:spacing w:line="480" w:lineRule="auto"/>
            </w:pPr>
            <w:r w:rsidRPr="00E41F5F">
              <w:t>0.976</w:t>
            </w:r>
          </w:p>
        </w:tc>
      </w:tr>
      <w:tr w:rsidR="00B82D9F" w:rsidRPr="00E41F5F" w14:paraId="62E088D3" w14:textId="77777777" w:rsidTr="0008209A">
        <w:tc>
          <w:tcPr>
            <w:tcW w:w="1522" w:type="pct"/>
            <w:vAlign w:val="bottom"/>
          </w:tcPr>
          <w:p w14:paraId="0C957CD4" w14:textId="5E40909D" w:rsidR="00B82D9F" w:rsidRPr="00E41F5F" w:rsidRDefault="0008209A" w:rsidP="00273667">
            <w:pPr>
              <w:pStyle w:val="Compact"/>
              <w:spacing w:line="480" w:lineRule="auto"/>
            </w:pPr>
            <w:r>
              <w:t xml:space="preserve">Time </w:t>
            </w:r>
            <w:r w:rsidR="00B82D9F" w:rsidRPr="00E41F5F">
              <w:t>Period</w:t>
            </w:r>
          </w:p>
        </w:tc>
        <w:tc>
          <w:tcPr>
            <w:tcW w:w="564" w:type="pct"/>
            <w:vAlign w:val="bottom"/>
          </w:tcPr>
          <w:p w14:paraId="5DE294F9" w14:textId="77777777" w:rsidR="00B82D9F" w:rsidRPr="00E41F5F" w:rsidRDefault="00B82D9F" w:rsidP="007343E2">
            <w:pPr>
              <w:pStyle w:val="Compact"/>
              <w:spacing w:line="480" w:lineRule="auto"/>
            </w:pPr>
            <w:r w:rsidRPr="00E41F5F">
              <w:t>70.23</w:t>
            </w:r>
          </w:p>
        </w:tc>
        <w:tc>
          <w:tcPr>
            <w:tcW w:w="299" w:type="pct"/>
            <w:vAlign w:val="bottom"/>
          </w:tcPr>
          <w:p w14:paraId="587A0AFE" w14:textId="77777777" w:rsidR="00B82D9F" w:rsidRPr="00E41F5F" w:rsidRDefault="00B82D9F" w:rsidP="007343E2">
            <w:pPr>
              <w:pStyle w:val="Compact"/>
              <w:spacing w:line="480" w:lineRule="auto"/>
            </w:pPr>
            <w:r w:rsidRPr="00E41F5F">
              <w:t>3</w:t>
            </w:r>
          </w:p>
        </w:tc>
        <w:tc>
          <w:tcPr>
            <w:tcW w:w="724" w:type="pct"/>
            <w:vAlign w:val="bottom"/>
          </w:tcPr>
          <w:p w14:paraId="5D0499BF" w14:textId="64655012" w:rsidR="00B82D9F" w:rsidRPr="00E41F5F" w:rsidRDefault="00525195" w:rsidP="007343E2">
            <w:pPr>
              <w:pStyle w:val="Compact"/>
              <w:spacing w:line="480" w:lineRule="auto"/>
            </w:pPr>
            <m:oMathPara>
              <m:oMath>
                <m:r>
                  <w:rPr>
                    <w:rFonts w:ascii="Cambria Math" w:hAnsi="Cambria Math"/>
                  </w:rPr>
                  <m:t>0.000</m:t>
                </m:r>
              </m:oMath>
            </m:oMathPara>
          </w:p>
        </w:tc>
        <w:tc>
          <w:tcPr>
            <w:tcW w:w="157" w:type="pct"/>
            <w:vAlign w:val="bottom"/>
          </w:tcPr>
          <w:p w14:paraId="148B2EAC" w14:textId="77777777" w:rsidR="00B82D9F" w:rsidRPr="00E41F5F" w:rsidRDefault="00B82D9F" w:rsidP="007343E2">
            <w:pPr>
              <w:pStyle w:val="Compact"/>
              <w:spacing w:line="480" w:lineRule="auto"/>
            </w:pPr>
          </w:p>
        </w:tc>
        <w:tc>
          <w:tcPr>
            <w:tcW w:w="564" w:type="pct"/>
            <w:vAlign w:val="bottom"/>
          </w:tcPr>
          <w:p w14:paraId="3A8A40BF" w14:textId="77777777" w:rsidR="00B82D9F" w:rsidRPr="00E41F5F" w:rsidRDefault="00B82D9F" w:rsidP="007343E2">
            <w:pPr>
              <w:pStyle w:val="Compact"/>
              <w:spacing w:line="480" w:lineRule="auto"/>
            </w:pPr>
            <w:r w:rsidRPr="00E41F5F">
              <w:t>25.60</w:t>
            </w:r>
          </w:p>
        </w:tc>
        <w:tc>
          <w:tcPr>
            <w:tcW w:w="299" w:type="pct"/>
            <w:vAlign w:val="bottom"/>
          </w:tcPr>
          <w:p w14:paraId="64E2A511" w14:textId="77777777" w:rsidR="00B82D9F" w:rsidRPr="00E41F5F" w:rsidRDefault="00B82D9F" w:rsidP="007343E2">
            <w:pPr>
              <w:pStyle w:val="Compact"/>
              <w:spacing w:line="480" w:lineRule="auto"/>
            </w:pPr>
            <w:r w:rsidRPr="00E41F5F">
              <w:t>3</w:t>
            </w:r>
          </w:p>
        </w:tc>
        <w:tc>
          <w:tcPr>
            <w:tcW w:w="873" w:type="pct"/>
            <w:vAlign w:val="bottom"/>
          </w:tcPr>
          <w:p w14:paraId="65E37A87" w14:textId="1DBD9CC1" w:rsidR="00B82D9F" w:rsidRPr="00E41F5F" w:rsidRDefault="00525352" w:rsidP="007343E2">
            <w:pPr>
              <w:pStyle w:val="Compact"/>
              <w:spacing w:line="480" w:lineRule="auto"/>
            </w:pPr>
            <m:oMathPara>
              <m:oMath>
                <m:r>
                  <w:rPr>
                    <w:rFonts w:ascii="Cambria Math" w:hAnsi="Cambria Math"/>
                  </w:rPr>
                  <m:t>0.000</m:t>
                </m:r>
              </m:oMath>
            </m:oMathPara>
          </w:p>
        </w:tc>
      </w:tr>
      <w:tr w:rsidR="00B82D9F" w:rsidRPr="00E41F5F" w14:paraId="56599709" w14:textId="77777777" w:rsidTr="0008209A">
        <w:tc>
          <w:tcPr>
            <w:tcW w:w="1522" w:type="pct"/>
            <w:tcBorders>
              <w:bottom w:val="single" w:sz="4" w:space="0" w:color="auto"/>
            </w:tcBorders>
            <w:vAlign w:val="bottom"/>
          </w:tcPr>
          <w:p w14:paraId="5AEDE330" w14:textId="789E531F" w:rsidR="00B82D9F" w:rsidRPr="00E41F5F" w:rsidRDefault="00B82D9F" w:rsidP="00273667">
            <w:pPr>
              <w:pStyle w:val="Compact"/>
              <w:spacing w:line="480" w:lineRule="auto"/>
            </w:pPr>
            <w:r w:rsidRPr="00E41F5F">
              <w:t>Genotype</w:t>
            </w:r>
            <w:r w:rsidR="0008209A">
              <w:t xml:space="preserve"> × Time </w:t>
            </w:r>
            <w:r w:rsidRPr="00E41F5F">
              <w:t>Period</w:t>
            </w:r>
          </w:p>
        </w:tc>
        <w:tc>
          <w:tcPr>
            <w:tcW w:w="564" w:type="pct"/>
            <w:tcBorders>
              <w:bottom w:val="single" w:sz="4" w:space="0" w:color="auto"/>
            </w:tcBorders>
            <w:vAlign w:val="bottom"/>
          </w:tcPr>
          <w:p w14:paraId="73318EC9" w14:textId="77777777" w:rsidR="00B82D9F" w:rsidRPr="00E41F5F" w:rsidRDefault="00B82D9F" w:rsidP="007343E2">
            <w:pPr>
              <w:pStyle w:val="Compact"/>
              <w:spacing w:line="480" w:lineRule="auto"/>
            </w:pPr>
            <w:r w:rsidRPr="00E41F5F">
              <w:t>51.00</w:t>
            </w:r>
          </w:p>
        </w:tc>
        <w:tc>
          <w:tcPr>
            <w:tcW w:w="299" w:type="pct"/>
            <w:tcBorders>
              <w:bottom w:val="single" w:sz="4" w:space="0" w:color="auto"/>
            </w:tcBorders>
            <w:vAlign w:val="bottom"/>
          </w:tcPr>
          <w:p w14:paraId="4F3FB9DE" w14:textId="77777777" w:rsidR="00B82D9F" w:rsidRPr="00E41F5F" w:rsidRDefault="00B82D9F" w:rsidP="007343E2">
            <w:pPr>
              <w:pStyle w:val="Compact"/>
              <w:spacing w:line="480" w:lineRule="auto"/>
            </w:pPr>
            <w:r w:rsidRPr="00E41F5F">
              <w:t>9</w:t>
            </w:r>
          </w:p>
        </w:tc>
        <w:tc>
          <w:tcPr>
            <w:tcW w:w="724" w:type="pct"/>
            <w:tcBorders>
              <w:bottom w:val="single" w:sz="4" w:space="0" w:color="auto"/>
            </w:tcBorders>
            <w:vAlign w:val="bottom"/>
          </w:tcPr>
          <w:p w14:paraId="5ACA556F" w14:textId="0E336644" w:rsidR="00B82D9F" w:rsidRPr="00E41F5F" w:rsidRDefault="00525352" w:rsidP="007343E2">
            <w:pPr>
              <w:pStyle w:val="Compact"/>
              <w:spacing w:line="480" w:lineRule="auto"/>
            </w:pPr>
            <m:oMathPara>
              <m:oMath>
                <m:r>
                  <w:rPr>
                    <w:rFonts w:ascii="Cambria Math" w:hAnsi="Cambria Math"/>
                  </w:rPr>
                  <m:t>0.000</m:t>
                </m:r>
              </m:oMath>
            </m:oMathPara>
          </w:p>
        </w:tc>
        <w:tc>
          <w:tcPr>
            <w:tcW w:w="157" w:type="pct"/>
            <w:tcBorders>
              <w:bottom w:val="single" w:sz="4" w:space="0" w:color="auto"/>
            </w:tcBorders>
            <w:vAlign w:val="bottom"/>
          </w:tcPr>
          <w:p w14:paraId="1F3C70B9" w14:textId="77777777" w:rsidR="00B82D9F" w:rsidRPr="00E41F5F" w:rsidRDefault="00B82D9F" w:rsidP="007343E2">
            <w:pPr>
              <w:pStyle w:val="Compact"/>
              <w:spacing w:line="480" w:lineRule="auto"/>
            </w:pPr>
          </w:p>
        </w:tc>
        <w:tc>
          <w:tcPr>
            <w:tcW w:w="564" w:type="pct"/>
            <w:tcBorders>
              <w:bottom w:val="single" w:sz="4" w:space="0" w:color="auto"/>
            </w:tcBorders>
            <w:vAlign w:val="bottom"/>
          </w:tcPr>
          <w:p w14:paraId="6CBD242C" w14:textId="77777777" w:rsidR="00B82D9F" w:rsidRPr="00E41F5F" w:rsidRDefault="00B82D9F" w:rsidP="007343E2">
            <w:pPr>
              <w:pStyle w:val="Compact"/>
              <w:spacing w:line="480" w:lineRule="auto"/>
            </w:pPr>
            <w:r w:rsidRPr="00E41F5F">
              <w:t>81.93</w:t>
            </w:r>
          </w:p>
        </w:tc>
        <w:tc>
          <w:tcPr>
            <w:tcW w:w="299" w:type="pct"/>
            <w:tcBorders>
              <w:bottom w:val="single" w:sz="4" w:space="0" w:color="auto"/>
            </w:tcBorders>
            <w:vAlign w:val="bottom"/>
          </w:tcPr>
          <w:p w14:paraId="2F21AA51" w14:textId="77777777" w:rsidR="00B82D9F" w:rsidRPr="00E41F5F" w:rsidRDefault="00B82D9F" w:rsidP="007343E2">
            <w:pPr>
              <w:pStyle w:val="Compact"/>
              <w:spacing w:line="480" w:lineRule="auto"/>
            </w:pPr>
            <w:r w:rsidRPr="00E41F5F">
              <w:t>9</w:t>
            </w:r>
          </w:p>
        </w:tc>
        <w:tc>
          <w:tcPr>
            <w:tcW w:w="873" w:type="pct"/>
            <w:tcBorders>
              <w:bottom w:val="single" w:sz="4" w:space="0" w:color="auto"/>
            </w:tcBorders>
            <w:vAlign w:val="bottom"/>
          </w:tcPr>
          <w:p w14:paraId="398FA27E" w14:textId="64E7037C" w:rsidR="00B82D9F" w:rsidRPr="00E41F5F" w:rsidRDefault="00525195" w:rsidP="007343E2">
            <w:pPr>
              <w:pStyle w:val="Compact"/>
              <w:spacing w:line="480" w:lineRule="auto"/>
            </w:pPr>
            <m:oMathPara>
              <m:oMath>
                <m:r>
                  <w:rPr>
                    <w:rFonts w:ascii="Cambria Math" w:hAnsi="Cambria Math"/>
                  </w:rPr>
                  <m:t>0.000</m:t>
                </m:r>
              </m:oMath>
            </m:oMathPara>
          </w:p>
        </w:tc>
      </w:tr>
    </w:tbl>
    <w:p w14:paraId="46041740" w14:textId="77777777" w:rsidR="00B82D9F" w:rsidRDefault="00B82D9F" w:rsidP="007343E2">
      <w:pPr>
        <w:spacing w:line="480" w:lineRule="auto"/>
      </w:pPr>
      <w:r>
        <w:br w:type="page"/>
      </w:r>
    </w:p>
    <w:p w14:paraId="25FCCA11" w14:textId="77777777" w:rsidR="00B82D9F" w:rsidRDefault="00B82D9F" w:rsidP="007343E2">
      <w:pPr>
        <w:pStyle w:val="BodyText"/>
        <w:spacing w:line="480" w:lineRule="auto"/>
        <w:sectPr w:rsidR="00B82D9F" w:rsidSect="009D15E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26"/>
        </w:sectPr>
      </w:pPr>
    </w:p>
    <w:p w14:paraId="6DE0C384" w14:textId="42890387" w:rsidR="00B82D9F" w:rsidRPr="00D677A8" w:rsidRDefault="00B82D9F" w:rsidP="007343E2">
      <w:pPr>
        <w:pStyle w:val="BodyText"/>
        <w:spacing w:line="480" w:lineRule="auto"/>
      </w:pPr>
      <w:r w:rsidRPr="00A31E2B">
        <w:rPr>
          <w:b/>
        </w:rPr>
        <w:lastRenderedPageBreak/>
        <w:t>Table 7.</w:t>
      </w:r>
      <w:r w:rsidRPr="00D677A8">
        <w:t xml:space="preserve"> Mean </w:t>
      </w:r>
      <w:r w:rsidR="00114F64">
        <w:t xml:space="preserve">± </w:t>
      </w:r>
      <w:r w:rsidRPr="00D677A8">
        <w:t xml:space="preserve">SEM </w:t>
      </w:r>
      <w:r>
        <w:t xml:space="preserve">(A) total </w:t>
      </w:r>
      <w:r w:rsidRPr="00D677A8">
        <w:t>egg</w:t>
      </w:r>
      <w:r>
        <w:t xml:space="preserve">s laid </w:t>
      </w:r>
      <w:r w:rsidRPr="00D677A8">
        <w:t xml:space="preserve">and </w:t>
      </w:r>
      <w:r>
        <w:t xml:space="preserve">(B) </w:t>
      </w:r>
      <w:r w:rsidRPr="00D677A8">
        <w:t xml:space="preserve">egg fertility </w:t>
      </w:r>
      <w:del w:id="198" w:author="Author">
        <w:r w:rsidRPr="00D677A8" w:rsidDel="003E24AB">
          <w:delText xml:space="preserve">of </w:delText>
        </w:r>
      </w:del>
      <w:ins w:id="199" w:author="Author">
        <w:r w:rsidR="003E24AB">
          <w:t>for</w:t>
        </w:r>
        <w:r w:rsidR="003E24AB" w:rsidRPr="00D677A8">
          <w:t xml:space="preserve"> </w:t>
        </w:r>
      </w:ins>
      <w:r w:rsidRPr="00D677A8">
        <w:t xml:space="preserve">psyllids on four different </w:t>
      </w:r>
      <w:ins w:id="200" w:author="Author">
        <w:r w:rsidR="003E24AB">
          <w:t xml:space="preserve">potato </w:t>
        </w:r>
      </w:ins>
      <w:r w:rsidRPr="00D677A8">
        <w:t xml:space="preserve">genotypes. </w:t>
      </w:r>
    </w:p>
    <w:tbl>
      <w:tblPr>
        <w:tblStyle w:val="Table"/>
        <w:tblW w:w="5048" w:type="pct"/>
        <w:tblLook w:val="07E0" w:firstRow="1" w:lastRow="1" w:firstColumn="1" w:lastColumn="1" w:noHBand="1" w:noVBand="1"/>
      </w:tblPr>
      <w:tblGrid>
        <w:gridCol w:w="1889"/>
        <w:gridCol w:w="900"/>
        <w:gridCol w:w="1531"/>
        <w:gridCol w:w="1620"/>
        <w:gridCol w:w="1718"/>
        <w:gridCol w:w="1792"/>
      </w:tblGrid>
      <w:tr w:rsidR="006C33B9" w:rsidRPr="006453C9" w14:paraId="5A39D029" w14:textId="77777777" w:rsidTr="00F6531F">
        <w:tc>
          <w:tcPr>
            <w:tcW w:w="1000" w:type="pct"/>
            <w:tcBorders>
              <w:bottom w:val="single" w:sz="4" w:space="0" w:color="auto"/>
            </w:tcBorders>
            <w:vAlign w:val="bottom"/>
          </w:tcPr>
          <w:p w14:paraId="62B99AE2" w14:textId="77777777" w:rsidR="00B82D9F" w:rsidRPr="006453C9" w:rsidRDefault="00B82D9F" w:rsidP="007343E2">
            <w:pPr>
              <w:pStyle w:val="Compact"/>
              <w:spacing w:line="480" w:lineRule="auto"/>
            </w:pPr>
            <w:r>
              <w:t xml:space="preserve">A. </w:t>
            </w:r>
            <w:r w:rsidRPr="007029E4">
              <w:t>Total Eggs</w:t>
            </w:r>
          </w:p>
        </w:tc>
        <w:tc>
          <w:tcPr>
            <w:tcW w:w="476" w:type="pct"/>
            <w:tcBorders>
              <w:bottom w:val="single" w:sz="4" w:space="0" w:color="auto"/>
            </w:tcBorders>
            <w:vAlign w:val="bottom"/>
          </w:tcPr>
          <w:p w14:paraId="0577BABA" w14:textId="77777777" w:rsidR="00B82D9F" w:rsidRPr="006453C9" w:rsidRDefault="00B82D9F" w:rsidP="007343E2">
            <w:pPr>
              <w:pStyle w:val="Compact"/>
              <w:spacing w:line="480" w:lineRule="auto"/>
            </w:pPr>
          </w:p>
        </w:tc>
        <w:tc>
          <w:tcPr>
            <w:tcW w:w="810" w:type="pct"/>
            <w:tcBorders>
              <w:bottom w:val="single" w:sz="4" w:space="0" w:color="auto"/>
            </w:tcBorders>
            <w:vAlign w:val="bottom"/>
          </w:tcPr>
          <w:p w14:paraId="5D433741" w14:textId="77777777" w:rsidR="00B82D9F" w:rsidRPr="006453C9" w:rsidRDefault="00B82D9F" w:rsidP="007343E2">
            <w:pPr>
              <w:pStyle w:val="Compact"/>
              <w:spacing w:line="480" w:lineRule="auto"/>
            </w:pPr>
          </w:p>
        </w:tc>
        <w:tc>
          <w:tcPr>
            <w:tcW w:w="857" w:type="pct"/>
            <w:tcBorders>
              <w:bottom w:val="single" w:sz="4" w:space="0" w:color="auto"/>
            </w:tcBorders>
            <w:vAlign w:val="bottom"/>
          </w:tcPr>
          <w:p w14:paraId="76AB8F9A" w14:textId="77777777" w:rsidR="00B82D9F" w:rsidRPr="006453C9" w:rsidRDefault="00B82D9F" w:rsidP="007343E2">
            <w:pPr>
              <w:pStyle w:val="Compact"/>
              <w:spacing w:line="480" w:lineRule="auto"/>
            </w:pPr>
          </w:p>
        </w:tc>
        <w:tc>
          <w:tcPr>
            <w:tcW w:w="909" w:type="pct"/>
            <w:tcBorders>
              <w:bottom w:val="single" w:sz="4" w:space="0" w:color="auto"/>
            </w:tcBorders>
            <w:vAlign w:val="bottom"/>
          </w:tcPr>
          <w:p w14:paraId="2EB102BA" w14:textId="77777777" w:rsidR="00B82D9F" w:rsidRPr="006453C9" w:rsidRDefault="00B82D9F" w:rsidP="007343E2">
            <w:pPr>
              <w:pStyle w:val="Compact"/>
              <w:spacing w:line="480" w:lineRule="auto"/>
            </w:pPr>
          </w:p>
        </w:tc>
        <w:tc>
          <w:tcPr>
            <w:tcW w:w="948" w:type="pct"/>
            <w:tcBorders>
              <w:bottom w:val="single" w:sz="4" w:space="0" w:color="auto"/>
            </w:tcBorders>
            <w:vAlign w:val="bottom"/>
          </w:tcPr>
          <w:p w14:paraId="57C2761B" w14:textId="77777777" w:rsidR="00B82D9F" w:rsidRPr="006453C9" w:rsidRDefault="00B82D9F" w:rsidP="007343E2">
            <w:pPr>
              <w:pStyle w:val="Compact"/>
              <w:spacing w:line="480" w:lineRule="auto"/>
            </w:pPr>
          </w:p>
        </w:tc>
      </w:tr>
      <w:tr w:rsidR="006C33B9" w:rsidRPr="006453C9" w14:paraId="77939262" w14:textId="77777777" w:rsidTr="00F6531F">
        <w:tc>
          <w:tcPr>
            <w:tcW w:w="1000" w:type="pct"/>
            <w:tcBorders>
              <w:top w:val="single" w:sz="4" w:space="0" w:color="auto"/>
              <w:bottom w:val="single" w:sz="4" w:space="0" w:color="auto"/>
            </w:tcBorders>
            <w:vAlign w:val="center"/>
          </w:tcPr>
          <w:p w14:paraId="76F39360" w14:textId="77777777" w:rsidR="00B82D9F" w:rsidRPr="00365782"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7969CBF3" w14:textId="77777777" w:rsidR="00B82D9F" w:rsidRPr="00365782" w:rsidRDefault="00B82D9F" w:rsidP="007343E2">
            <w:pPr>
              <w:pStyle w:val="Compact"/>
              <w:spacing w:line="480" w:lineRule="auto"/>
            </w:pPr>
            <w:r w:rsidRPr="00D1312E">
              <w:t>N</w:t>
            </w:r>
          </w:p>
        </w:tc>
        <w:tc>
          <w:tcPr>
            <w:tcW w:w="810" w:type="pct"/>
            <w:tcBorders>
              <w:top w:val="single" w:sz="4" w:space="0" w:color="auto"/>
              <w:bottom w:val="single" w:sz="4" w:space="0" w:color="auto"/>
            </w:tcBorders>
            <w:vAlign w:val="center"/>
          </w:tcPr>
          <w:p w14:paraId="6AC20FB4" w14:textId="77777777" w:rsidR="00B82D9F" w:rsidRPr="00365782" w:rsidRDefault="00B82D9F" w:rsidP="007343E2">
            <w:pPr>
              <w:pStyle w:val="Compact"/>
              <w:spacing w:line="480" w:lineRule="auto"/>
            </w:pPr>
            <w:r w:rsidRPr="00D1312E">
              <w:t>Period 1</w:t>
            </w:r>
            <w:r w:rsidRPr="007029E4">
              <w:rPr>
                <w:vertAlign w:val="superscript"/>
              </w:rPr>
              <w:t>a</w:t>
            </w:r>
          </w:p>
        </w:tc>
        <w:tc>
          <w:tcPr>
            <w:tcW w:w="857" w:type="pct"/>
            <w:tcBorders>
              <w:top w:val="single" w:sz="4" w:space="0" w:color="auto"/>
              <w:bottom w:val="single" w:sz="4" w:space="0" w:color="auto"/>
            </w:tcBorders>
            <w:vAlign w:val="center"/>
          </w:tcPr>
          <w:p w14:paraId="31E151EB" w14:textId="77777777" w:rsidR="00B82D9F" w:rsidRPr="00365782" w:rsidRDefault="00B82D9F" w:rsidP="007343E2">
            <w:pPr>
              <w:pStyle w:val="Compact"/>
              <w:spacing w:line="480" w:lineRule="auto"/>
            </w:pPr>
            <w:r w:rsidRPr="00D1312E">
              <w:t>Period 2</w:t>
            </w:r>
          </w:p>
        </w:tc>
        <w:tc>
          <w:tcPr>
            <w:tcW w:w="909" w:type="pct"/>
            <w:tcBorders>
              <w:top w:val="single" w:sz="4" w:space="0" w:color="auto"/>
              <w:bottom w:val="single" w:sz="4" w:space="0" w:color="auto"/>
            </w:tcBorders>
            <w:vAlign w:val="center"/>
          </w:tcPr>
          <w:p w14:paraId="2C1082EF" w14:textId="77777777" w:rsidR="00B82D9F" w:rsidRPr="00365782" w:rsidRDefault="00B82D9F" w:rsidP="007343E2">
            <w:pPr>
              <w:pStyle w:val="Compact"/>
              <w:spacing w:line="480" w:lineRule="auto"/>
            </w:pPr>
            <w:r w:rsidRPr="00D1312E">
              <w:t>Period 3</w:t>
            </w:r>
          </w:p>
        </w:tc>
        <w:tc>
          <w:tcPr>
            <w:tcW w:w="948" w:type="pct"/>
            <w:tcBorders>
              <w:top w:val="single" w:sz="4" w:space="0" w:color="auto"/>
              <w:bottom w:val="single" w:sz="4" w:space="0" w:color="auto"/>
            </w:tcBorders>
            <w:vAlign w:val="center"/>
          </w:tcPr>
          <w:p w14:paraId="107BC725" w14:textId="77777777" w:rsidR="00B82D9F" w:rsidRPr="00365782" w:rsidRDefault="00B82D9F" w:rsidP="007343E2">
            <w:pPr>
              <w:pStyle w:val="Compact"/>
              <w:spacing w:line="480" w:lineRule="auto"/>
            </w:pPr>
            <w:r w:rsidRPr="00D1312E">
              <w:t>Period 4</w:t>
            </w:r>
          </w:p>
        </w:tc>
      </w:tr>
      <w:tr w:rsidR="006C33B9" w:rsidRPr="006453C9" w14:paraId="3A0C7145" w14:textId="77777777" w:rsidTr="00F6531F">
        <w:tc>
          <w:tcPr>
            <w:tcW w:w="1000" w:type="pct"/>
            <w:tcBorders>
              <w:top w:val="single" w:sz="4" w:space="0" w:color="auto"/>
            </w:tcBorders>
            <w:vAlign w:val="center"/>
          </w:tcPr>
          <w:p w14:paraId="73639F6D" w14:textId="1D59708C"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4FE8131B"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1531CC0D" w14:textId="68E7AFCB" w:rsidR="00B82D9F" w:rsidRPr="006453C9" w:rsidRDefault="00B82D9F" w:rsidP="007343E2">
            <w:pPr>
              <w:pStyle w:val="Compact"/>
              <w:spacing w:line="480" w:lineRule="auto"/>
            </w:pPr>
            <w:r w:rsidRPr="006453C9">
              <w:t>6.3</w:t>
            </w:r>
            <w:r w:rsidR="00114F64">
              <w:t xml:space="preserve"> ±</w:t>
            </w:r>
            <w:r w:rsidRPr="006453C9">
              <w:t xml:space="preserve"> 1.5</w:t>
            </w:r>
          </w:p>
        </w:tc>
        <w:tc>
          <w:tcPr>
            <w:tcW w:w="857" w:type="pct"/>
            <w:tcBorders>
              <w:top w:val="single" w:sz="4" w:space="0" w:color="auto"/>
            </w:tcBorders>
            <w:vAlign w:val="center"/>
          </w:tcPr>
          <w:p w14:paraId="326DCF03" w14:textId="64A73C76" w:rsidR="00B82D9F" w:rsidRPr="006453C9" w:rsidRDefault="00B82D9F" w:rsidP="007343E2">
            <w:pPr>
              <w:pStyle w:val="Compact"/>
              <w:spacing w:line="480" w:lineRule="auto"/>
            </w:pPr>
            <w:r w:rsidRPr="006453C9">
              <w:t xml:space="preserve">7.0 </w:t>
            </w:r>
            <w:r w:rsidR="00114F64">
              <w:t xml:space="preserve">± </w:t>
            </w:r>
            <w:r w:rsidRPr="006453C9">
              <w:t>1.7</w:t>
            </w:r>
          </w:p>
        </w:tc>
        <w:tc>
          <w:tcPr>
            <w:tcW w:w="909" w:type="pct"/>
            <w:tcBorders>
              <w:top w:val="single" w:sz="4" w:space="0" w:color="auto"/>
            </w:tcBorders>
            <w:vAlign w:val="center"/>
          </w:tcPr>
          <w:p w14:paraId="39AB7A16" w14:textId="7EC75514" w:rsidR="00B82D9F" w:rsidRPr="006453C9" w:rsidRDefault="00B82D9F" w:rsidP="007343E2">
            <w:pPr>
              <w:pStyle w:val="Compact"/>
              <w:spacing w:line="480" w:lineRule="auto"/>
            </w:pPr>
            <w:r w:rsidRPr="006453C9">
              <w:t xml:space="preserve">9.4 </w:t>
            </w:r>
            <w:r w:rsidR="00114F64">
              <w:t>±</w:t>
            </w:r>
            <w:r w:rsidRPr="006453C9">
              <w:t xml:space="preserve"> 2.3</w:t>
            </w:r>
          </w:p>
        </w:tc>
        <w:tc>
          <w:tcPr>
            <w:tcW w:w="948" w:type="pct"/>
            <w:tcBorders>
              <w:top w:val="single" w:sz="4" w:space="0" w:color="auto"/>
            </w:tcBorders>
            <w:vAlign w:val="center"/>
          </w:tcPr>
          <w:p w14:paraId="02776939" w14:textId="4017D4C8" w:rsidR="00B82D9F" w:rsidRPr="006453C9" w:rsidRDefault="00B82D9F" w:rsidP="007343E2">
            <w:pPr>
              <w:pStyle w:val="Compact"/>
              <w:spacing w:line="480" w:lineRule="auto"/>
            </w:pPr>
            <w:r w:rsidRPr="006453C9">
              <w:t xml:space="preserve">3.8 </w:t>
            </w:r>
            <w:r w:rsidR="00114F64">
              <w:t>±</w:t>
            </w:r>
            <w:r w:rsidRPr="006453C9">
              <w:t xml:space="preserve"> 1.0</w:t>
            </w:r>
          </w:p>
        </w:tc>
      </w:tr>
      <w:tr w:rsidR="006C33B9" w:rsidRPr="006453C9" w14:paraId="0381724B" w14:textId="77777777" w:rsidTr="00F6531F">
        <w:tc>
          <w:tcPr>
            <w:tcW w:w="1000" w:type="pct"/>
            <w:vAlign w:val="center"/>
          </w:tcPr>
          <w:p w14:paraId="0A623B70" w14:textId="338AC9B3"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758EFA39" w14:textId="77777777" w:rsidR="00B82D9F" w:rsidRPr="006453C9" w:rsidRDefault="00B82D9F" w:rsidP="007343E2">
            <w:pPr>
              <w:pStyle w:val="Compact"/>
              <w:spacing w:line="480" w:lineRule="auto"/>
            </w:pPr>
            <w:r w:rsidRPr="006453C9">
              <w:t>13</w:t>
            </w:r>
          </w:p>
        </w:tc>
        <w:tc>
          <w:tcPr>
            <w:tcW w:w="810" w:type="pct"/>
            <w:vAlign w:val="center"/>
          </w:tcPr>
          <w:p w14:paraId="092241F0" w14:textId="1D56B035" w:rsidR="00B82D9F" w:rsidRPr="006453C9" w:rsidRDefault="00B82D9F" w:rsidP="007343E2">
            <w:pPr>
              <w:pStyle w:val="Compact"/>
              <w:spacing w:line="480" w:lineRule="auto"/>
            </w:pPr>
            <w:r w:rsidRPr="006453C9">
              <w:t xml:space="preserve">4.8 </w:t>
            </w:r>
            <w:r w:rsidR="00114F64">
              <w:t>±</w:t>
            </w:r>
            <w:r w:rsidR="0008209A">
              <w:t xml:space="preserve"> </w:t>
            </w:r>
            <w:r w:rsidRPr="006453C9">
              <w:t>1.4</w:t>
            </w:r>
          </w:p>
        </w:tc>
        <w:tc>
          <w:tcPr>
            <w:tcW w:w="857" w:type="pct"/>
            <w:vAlign w:val="center"/>
          </w:tcPr>
          <w:p w14:paraId="024856F4" w14:textId="1371AB0D" w:rsidR="00B82D9F" w:rsidRPr="006453C9" w:rsidRDefault="00B82D9F" w:rsidP="007343E2">
            <w:pPr>
              <w:pStyle w:val="Compact"/>
              <w:spacing w:line="480" w:lineRule="auto"/>
            </w:pPr>
            <w:r w:rsidRPr="006453C9">
              <w:t xml:space="preserve">9.5 </w:t>
            </w:r>
            <w:r w:rsidR="00114F64">
              <w:t xml:space="preserve">± </w:t>
            </w:r>
            <w:r w:rsidRPr="006453C9">
              <w:t>2.8</w:t>
            </w:r>
          </w:p>
        </w:tc>
        <w:tc>
          <w:tcPr>
            <w:tcW w:w="909" w:type="pct"/>
            <w:vAlign w:val="center"/>
          </w:tcPr>
          <w:p w14:paraId="2C3C7C0C" w14:textId="0ABBC9D9" w:rsidR="00B82D9F" w:rsidRPr="006453C9" w:rsidRDefault="00B82D9F" w:rsidP="007343E2">
            <w:pPr>
              <w:pStyle w:val="Compact"/>
              <w:spacing w:line="480" w:lineRule="auto"/>
            </w:pPr>
            <w:r w:rsidRPr="006453C9">
              <w:t xml:space="preserve">9.1 </w:t>
            </w:r>
            <w:r w:rsidR="00114F64">
              <w:t>±</w:t>
            </w:r>
            <w:r w:rsidRPr="006453C9">
              <w:t xml:space="preserve"> 2.7</w:t>
            </w:r>
          </w:p>
        </w:tc>
        <w:tc>
          <w:tcPr>
            <w:tcW w:w="948" w:type="pct"/>
            <w:vAlign w:val="center"/>
          </w:tcPr>
          <w:p w14:paraId="276FB50D" w14:textId="613B3F2E" w:rsidR="00B82D9F" w:rsidRPr="006453C9" w:rsidRDefault="00B82D9F" w:rsidP="007343E2">
            <w:pPr>
              <w:pStyle w:val="Compact"/>
              <w:spacing w:line="480" w:lineRule="auto"/>
            </w:pPr>
            <w:r w:rsidRPr="006453C9">
              <w:t xml:space="preserve">4.3 </w:t>
            </w:r>
            <w:r w:rsidR="00114F64">
              <w:t>±</w:t>
            </w:r>
            <w:r w:rsidRPr="006453C9">
              <w:t xml:space="preserve"> 1.3</w:t>
            </w:r>
          </w:p>
        </w:tc>
      </w:tr>
      <w:tr w:rsidR="006C33B9" w:rsidRPr="006453C9" w14:paraId="3BF65A36" w14:textId="77777777" w:rsidTr="00F6531F">
        <w:tc>
          <w:tcPr>
            <w:tcW w:w="1000" w:type="pct"/>
            <w:vAlign w:val="center"/>
          </w:tcPr>
          <w:p w14:paraId="180A4E10" w14:textId="38E9B7F1"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172BC" w14:textId="77777777" w:rsidR="00B82D9F" w:rsidRPr="006453C9" w:rsidRDefault="00B82D9F" w:rsidP="007343E2">
            <w:pPr>
              <w:pStyle w:val="Compact"/>
              <w:spacing w:line="480" w:lineRule="auto"/>
            </w:pPr>
            <w:r w:rsidRPr="006453C9">
              <w:t>19</w:t>
            </w:r>
          </w:p>
        </w:tc>
        <w:tc>
          <w:tcPr>
            <w:tcW w:w="810" w:type="pct"/>
            <w:vAlign w:val="center"/>
          </w:tcPr>
          <w:p w14:paraId="5B7B759B" w14:textId="776C5A2A" w:rsidR="00B82D9F" w:rsidRPr="006453C9" w:rsidRDefault="00B82D9F" w:rsidP="007343E2">
            <w:pPr>
              <w:pStyle w:val="Compact"/>
              <w:spacing w:line="480" w:lineRule="auto"/>
            </w:pPr>
            <w:r w:rsidRPr="006453C9">
              <w:t xml:space="preserve">8.4 </w:t>
            </w:r>
            <w:r w:rsidR="00114F64">
              <w:t xml:space="preserve">± </w:t>
            </w:r>
            <w:r w:rsidRPr="006453C9">
              <w:t>2.0</w:t>
            </w:r>
          </w:p>
        </w:tc>
        <w:tc>
          <w:tcPr>
            <w:tcW w:w="857" w:type="pct"/>
            <w:vAlign w:val="center"/>
          </w:tcPr>
          <w:p w14:paraId="2A5B96F3" w14:textId="36712D7F" w:rsidR="00B82D9F" w:rsidRPr="006453C9" w:rsidRDefault="00B82D9F" w:rsidP="007343E2">
            <w:pPr>
              <w:pStyle w:val="Compact"/>
              <w:spacing w:line="480" w:lineRule="auto"/>
            </w:pPr>
            <w:r w:rsidRPr="006453C9">
              <w:t xml:space="preserve">10.5 </w:t>
            </w:r>
            <w:r w:rsidR="00114F64">
              <w:t xml:space="preserve">± </w:t>
            </w:r>
            <w:r w:rsidRPr="006453C9">
              <w:t>2.6</w:t>
            </w:r>
          </w:p>
        </w:tc>
        <w:tc>
          <w:tcPr>
            <w:tcW w:w="909" w:type="pct"/>
            <w:vAlign w:val="center"/>
          </w:tcPr>
          <w:p w14:paraId="16BAA160" w14:textId="2EEB23AD" w:rsidR="00B82D9F" w:rsidRPr="006453C9" w:rsidRDefault="00B82D9F" w:rsidP="007343E2">
            <w:pPr>
              <w:pStyle w:val="Compact"/>
              <w:spacing w:line="480" w:lineRule="auto"/>
            </w:pPr>
            <w:r w:rsidRPr="006453C9">
              <w:t xml:space="preserve">8.0 </w:t>
            </w:r>
            <w:r w:rsidR="00114F64">
              <w:t>±</w:t>
            </w:r>
            <w:r w:rsidRPr="006453C9">
              <w:t xml:space="preserve"> 2.0</w:t>
            </w:r>
          </w:p>
        </w:tc>
        <w:tc>
          <w:tcPr>
            <w:tcW w:w="948" w:type="pct"/>
            <w:vAlign w:val="center"/>
          </w:tcPr>
          <w:p w14:paraId="10CDA317" w14:textId="0DC462B7" w:rsidR="00B82D9F" w:rsidRPr="006453C9" w:rsidRDefault="00B82D9F" w:rsidP="007343E2">
            <w:pPr>
              <w:pStyle w:val="Compact"/>
              <w:spacing w:line="480" w:lineRule="auto"/>
            </w:pPr>
            <w:r w:rsidRPr="006453C9">
              <w:t xml:space="preserve">6.9 </w:t>
            </w:r>
            <w:r w:rsidR="00114F64">
              <w:t>±</w:t>
            </w:r>
            <w:r w:rsidRPr="006453C9">
              <w:t xml:space="preserve"> 1.8</w:t>
            </w:r>
          </w:p>
        </w:tc>
      </w:tr>
      <w:tr w:rsidR="006C33B9" w:rsidRPr="006453C9" w14:paraId="1D68904F" w14:textId="77777777" w:rsidTr="00F6531F">
        <w:tc>
          <w:tcPr>
            <w:tcW w:w="1000" w:type="pct"/>
            <w:tcBorders>
              <w:bottom w:val="single" w:sz="4" w:space="0" w:color="auto"/>
            </w:tcBorders>
            <w:vAlign w:val="center"/>
          </w:tcPr>
          <w:p w14:paraId="74EF8D93" w14:textId="77777777" w:rsidR="00B82D9F" w:rsidRPr="006453C9" w:rsidRDefault="00B82D9F" w:rsidP="007343E2">
            <w:pPr>
              <w:pStyle w:val="Compact"/>
              <w:spacing w:line="480" w:lineRule="auto"/>
            </w:pPr>
            <w:r w:rsidRPr="006453C9">
              <w:t>Russet Burbank</w:t>
            </w:r>
          </w:p>
        </w:tc>
        <w:tc>
          <w:tcPr>
            <w:tcW w:w="476" w:type="pct"/>
            <w:tcBorders>
              <w:bottom w:val="single" w:sz="4" w:space="0" w:color="auto"/>
            </w:tcBorders>
            <w:vAlign w:val="center"/>
          </w:tcPr>
          <w:p w14:paraId="251736F1" w14:textId="77777777" w:rsidR="00B82D9F" w:rsidRPr="006453C9" w:rsidRDefault="00B82D9F" w:rsidP="007343E2">
            <w:pPr>
              <w:pStyle w:val="Compact"/>
              <w:spacing w:line="480" w:lineRule="auto"/>
            </w:pPr>
            <w:r w:rsidRPr="006453C9">
              <w:t>14</w:t>
            </w:r>
          </w:p>
        </w:tc>
        <w:tc>
          <w:tcPr>
            <w:tcW w:w="810" w:type="pct"/>
            <w:tcBorders>
              <w:bottom w:val="single" w:sz="4" w:space="0" w:color="auto"/>
            </w:tcBorders>
            <w:vAlign w:val="center"/>
          </w:tcPr>
          <w:p w14:paraId="06A37CD1" w14:textId="5931436C" w:rsidR="00B82D9F" w:rsidRPr="006453C9" w:rsidRDefault="00B82D9F" w:rsidP="007343E2">
            <w:pPr>
              <w:pStyle w:val="Compact"/>
              <w:spacing w:line="480" w:lineRule="auto"/>
            </w:pPr>
            <w:r w:rsidRPr="006453C9">
              <w:t xml:space="preserve">5.8 </w:t>
            </w:r>
            <w:r w:rsidR="00114F64">
              <w:t xml:space="preserve">± </w:t>
            </w:r>
            <w:r w:rsidRPr="006453C9">
              <w:t>1.7</w:t>
            </w:r>
          </w:p>
        </w:tc>
        <w:tc>
          <w:tcPr>
            <w:tcW w:w="857" w:type="pct"/>
            <w:tcBorders>
              <w:bottom w:val="single" w:sz="4" w:space="0" w:color="auto"/>
            </w:tcBorders>
            <w:vAlign w:val="center"/>
          </w:tcPr>
          <w:p w14:paraId="48F8196B" w14:textId="36637AA0" w:rsidR="00B82D9F" w:rsidRPr="006453C9" w:rsidRDefault="00B82D9F" w:rsidP="007343E2">
            <w:pPr>
              <w:pStyle w:val="Compact"/>
              <w:spacing w:line="480" w:lineRule="auto"/>
            </w:pPr>
            <w:r w:rsidRPr="006453C9">
              <w:t>7.6</w:t>
            </w:r>
            <w:r w:rsidR="00114F64">
              <w:t xml:space="preserve"> ± </w:t>
            </w:r>
            <w:r w:rsidRPr="006453C9">
              <w:t>2.2</w:t>
            </w:r>
          </w:p>
        </w:tc>
        <w:tc>
          <w:tcPr>
            <w:tcW w:w="909" w:type="pct"/>
            <w:tcBorders>
              <w:bottom w:val="single" w:sz="4" w:space="0" w:color="auto"/>
            </w:tcBorders>
            <w:vAlign w:val="center"/>
          </w:tcPr>
          <w:p w14:paraId="70F40040" w14:textId="216416D5" w:rsidR="00B82D9F" w:rsidRPr="006453C9" w:rsidRDefault="00B82D9F" w:rsidP="007343E2">
            <w:pPr>
              <w:pStyle w:val="Compact"/>
              <w:spacing w:line="480" w:lineRule="auto"/>
            </w:pPr>
            <w:r w:rsidRPr="006453C9">
              <w:t xml:space="preserve">7.0 </w:t>
            </w:r>
            <w:r w:rsidR="00114F64">
              <w:t>±</w:t>
            </w:r>
            <w:r w:rsidRPr="006453C9">
              <w:t xml:space="preserve"> 2.0</w:t>
            </w:r>
          </w:p>
        </w:tc>
        <w:tc>
          <w:tcPr>
            <w:tcW w:w="948" w:type="pct"/>
            <w:tcBorders>
              <w:bottom w:val="single" w:sz="4" w:space="0" w:color="auto"/>
            </w:tcBorders>
            <w:vAlign w:val="center"/>
          </w:tcPr>
          <w:p w14:paraId="5BBA840B" w14:textId="17CCA087" w:rsidR="00B82D9F" w:rsidRPr="006453C9" w:rsidRDefault="00B82D9F" w:rsidP="007343E2">
            <w:pPr>
              <w:pStyle w:val="Compact"/>
              <w:spacing w:line="480" w:lineRule="auto"/>
            </w:pPr>
            <w:r w:rsidRPr="006453C9">
              <w:t xml:space="preserve">6.6 </w:t>
            </w:r>
            <w:r w:rsidR="00114F64">
              <w:t>±</w:t>
            </w:r>
            <w:r w:rsidRPr="006453C9">
              <w:t xml:space="preserve"> 1.9</w:t>
            </w:r>
          </w:p>
        </w:tc>
      </w:tr>
      <w:tr w:rsidR="00F6531F" w:rsidRPr="006453C9" w14:paraId="1B8B267C" w14:textId="77777777" w:rsidTr="00F6531F">
        <w:tc>
          <w:tcPr>
            <w:tcW w:w="1000" w:type="pct"/>
            <w:tcBorders>
              <w:bottom w:val="single" w:sz="4" w:space="0" w:color="auto"/>
            </w:tcBorders>
            <w:vAlign w:val="center"/>
          </w:tcPr>
          <w:p w14:paraId="4F74F945" w14:textId="5F240CEF" w:rsidR="00174E69" w:rsidRPr="006453C9" w:rsidRDefault="00174E69" w:rsidP="007343E2">
            <w:pPr>
              <w:pStyle w:val="Compact"/>
              <w:spacing w:line="480" w:lineRule="auto"/>
            </w:pPr>
            <w:r>
              <w:t>Overall</w:t>
            </w:r>
          </w:p>
        </w:tc>
        <w:tc>
          <w:tcPr>
            <w:tcW w:w="476" w:type="pct"/>
            <w:tcBorders>
              <w:bottom w:val="single" w:sz="4" w:space="0" w:color="auto"/>
            </w:tcBorders>
            <w:vAlign w:val="center"/>
          </w:tcPr>
          <w:p w14:paraId="558BAC59" w14:textId="616583E7" w:rsidR="00174E69" w:rsidRPr="006453C9" w:rsidRDefault="00174E69" w:rsidP="007343E2">
            <w:pPr>
              <w:pStyle w:val="Compact"/>
              <w:spacing w:line="480" w:lineRule="auto"/>
            </w:pPr>
            <w:r>
              <w:t>66</w:t>
            </w:r>
          </w:p>
        </w:tc>
        <w:tc>
          <w:tcPr>
            <w:tcW w:w="810" w:type="pct"/>
            <w:tcBorders>
              <w:bottom w:val="single" w:sz="4" w:space="0" w:color="auto"/>
            </w:tcBorders>
            <w:vAlign w:val="center"/>
          </w:tcPr>
          <w:p w14:paraId="6A5FBBD4" w14:textId="3140CD55" w:rsidR="00174E69" w:rsidRPr="006453C9" w:rsidRDefault="00174E69" w:rsidP="007343E2">
            <w:pPr>
              <w:pStyle w:val="Compact"/>
              <w:spacing w:line="480" w:lineRule="auto"/>
            </w:pPr>
            <w:r>
              <w:t>6.2 ± 0.8</w:t>
            </w:r>
          </w:p>
        </w:tc>
        <w:tc>
          <w:tcPr>
            <w:tcW w:w="857" w:type="pct"/>
            <w:tcBorders>
              <w:bottom w:val="single" w:sz="4" w:space="0" w:color="auto"/>
            </w:tcBorders>
            <w:vAlign w:val="center"/>
          </w:tcPr>
          <w:p w14:paraId="75B5AAA0" w14:textId="7B13321B" w:rsidR="00174E69" w:rsidRPr="006453C9" w:rsidRDefault="00174E69" w:rsidP="007343E2">
            <w:pPr>
              <w:pStyle w:val="Compact"/>
              <w:spacing w:line="480" w:lineRule="auto"/>
            </w:pPr>
            <w:r>
              <w:t>8.5 ± 1.1</w:t>
            </w:r>
          </w:p>
        </w:tc>
        <w:tc>
          <w:tcPr>
            <w:tcW w:w="909" w:type="pct"/>
            <w:tcBorders>
              <w:bottom w:val="single" w:sz="4" w:space="0" w:color="auto"/>
            </w:tcBorders>
            <w:vAlign w:val="center"/>
          </w:tcPr>
          <w:p w14:paraId="555FAA91" w14:textId="49D6449A" w:rsidR="00174E69" w:rsidRPr="006453C9" w:rsidRDefault="00174E69" w:rsidP="007343E2">
            <w:pPr>
              <w:pStyle w:val="Compact"/>
              <w:spacing w:line="480" w:lineRule="auto"/>
            </w:pPr>
            <w:r>
              <w:t>8.3 ± 1.1</w:t>
            </w:r>
          </w:p>
        </w:tc>
        <w:tc>
          <w:tcPr>
            <w:tcW w:w="948" w:type="pct"/>
            <w:tcBorders>
              <w:bottom w:val="single" w:sz="4" w:space="0" w:color="auto"/>
            </w:tcBorders>
            <w:vAlign w:val="center"/>
          </w:tcPr>
          <w:p w14:paraId="521F72FD" w14:textId="4EB3E300" w:rsidR="00174E69" w:rsidRPr="006453C9" w:rsidRDefault="00174E69" w:rsidP="007343E2">
            <w:pPr>
              <w:pStyle w:val="Compact"/>
              <w:spacing w:line="480" w:lineRule="auto"/>
            </w:pPr>
            <w:r>
              <w:t>5.2 ± 0.7</w:t>
            </w:r>
          </w:p>
        </w:tc>
      </w:tr>
      <w:tr w:rsidR="006C33B9" w:rsidRPr="006453C9" w14:paraId="3E88A89D" w14:textId="77777777" w:rsidTr="00F6531F">
        <w:tc>
          <w:tcPr>
            <w:tcW w:w="1000" w:type="pct"/>
            <w:tcBorders>
              <w:top w:val="single" w:sz="4" w:space="0" w:color="auto"/>
            </w:tcBorders>
            <w:vAlign w:val="center"/>
          </w:tcPr>
          <w:p w14:paraId="44501CF7" w14:textId="77777777" w:rsidR="00B82D9F" w:rsidRPr="006453C9" w:rsidRDefault="00B82D9F" w:rsidP="007343E2">
            <w:pPr>
              <w:pStyle w:val="Compact"/>
              <w:spacing w:line="480" w:lineRule="auto"/>
              <w:rPr>
                <w:rFonts w:ascii="Cambria" w:eastAsia="Cambria" w:hAnsi="Cambria" w:cs="Times New Roman"/>
              </w:rPr>
            </w:pPr>
          </w:p>
        </w:tc>
        <w:tc>
          <w:tcPr>
            <w:tcW w:w="476" w:type="pct"/>
            <w:tcBorders>
              <w:top w:val="single" w:sz="4" w:space="0" w:color="auto"/>
            </w:tcBorders>
            <w:vAlign w:val="center"/>
          </w:tcPr>
          <w:p w14:paraId="5074193B" w14:textId="77777777" w:rsidR="00B82D9F" w:rsidRPr="00365782" w:rsidRDefault="00B82D9F" w:rsidP="007343E2">
            <w:pPr>
              <w:pStyle w:val="Compact"/>
              <w:spacing w:line="480" w:lineRule="auto"/>
            </w:pPr>
          </w:p>
        </w:tc>
        <w:tc>
          <w:tcPr>
            <w:tcW w:w="810" w:type="pct"/>
            <w:tcBorders>
              <w:top w:val="single" w:sz="4" w:space="0" w:color="auto"/>
            </w:tcBorders>
            <w:vAlign w:val="center"/>
          </w:tcPr>
          <w:p w14:paraId="10F8BCAF" w14:textId="77777777" w:rsidR="00B82D9F" w:rsidRPr="006453C9" w:rsidRDefault="00B82D9F" w:rsidP="007343E2">
            <w:pPr>
              <w:pStyle w:val="Compact"/>
              <w:spacing w:line="480" w:lineRule="auto"/>
            </w:pPr>
          </w:p>
        </w:tc>
        <w:tc>
          <w:tcPr>
            <w:tcW w:w="857" w:type="pct"/>
            <w:tcBorders>
              <w:top w:val="single" w:sz="4" w:space="0" w:color="auto"/>
            </w:tcBorders>
            <w:vAlign w:val="center"/>
          </w:tcPr>
          <w:p w14:paraId="316B4DA8" w14:textId="77777777" w:rsidR="00B82D9F" w:rsidRPr="006453C9" w:rsidRDefault="00B82D9F" w:rsidP="007343E2">
            <w:pPr>
              <w:pStyle w:val="Compact"/>
              <w:spacing w:line="480" w:lineRule="auto"/>
            </w:pPr>
          </w:p>
        </w:tc>
        <w:tc>
          <w:tcPr>
            <w:tcW w:w="909" w:type="pct"/>
            <w:tcBorders>
              <w:top w:val="single" w:sz="4" w:space="0" w:color="auto"/>
            </w:tcBorders>
            <w:vAlign w:val="center"/>
          </w:tcPr>
          <w:p w14:paraId="7C8EF5D4" w14:textId="77777777" w:rsidR="00B82D9F" w:rsidRPr="006453C9" w:rsidRDefault="00B82D9F" w:rsidP="007343E2">
            <w:pPr>
              <w:pStyle w:val="Compact"/>
              <w:spacing w:line="480" w:lineRule="auto"/>
            </w:pPr>
          </w:p>
        </w:tc>
        <w:tc>
          <w:tcPr>
            <w:tcW w:w="948" w:type="pct"/>
            <w:tcBorders>
              <w:top w:val="single" w:sz="4" w:space="0" w:color="auto"/>
            </w:tcBorders>
            <w:vAlign w:val="center"/>
          </w:tcPr>
          <w:p w14:paraId="1379B104" w14:textId="77777777" w:rsidR="00B82D9F" w:rsidRPr="006453C9" w:rsidRDefault="00B82D9F" w:rsidP="007343E2">
            <w:pPr>
              <w:pStyle w:val="Compact"/>
              <w:spacing w:line="480" w:lineRule="auto"/>
            </w:pPr>
          </w:p>
        </w:tc>
      </w:tr>
      <w:tr w:rsidR="006C33B9" w:rsidRPr="006453C9" w14:paraId="2FA5A4DC" w14:textId="77777777" w:rsidTr="00F6531F">
        <w:tc>
          <w:tcPr>
            <w:tcW w:w="1000" w:type="pct"/>
            <w:tcBorders>
              <w:bottom w:val="single" w:sz="4" w:space="0" w:color="auto"/>
            </w:tcBorders>
            <w:vAlign w:val="center"/>
          </w:tcPr>
          <w:p w14:paraId="1BB977CA" w14:textId="77777777" w:rsidR="00B82D9F" w:rsidRPr="006453C9" w:rsidRDefault="00B82D9F" w:rsidP="007343E2">
            <w:pPr>
              <w:pStyle w:val="Compact"/>
              <w:spacing w:line="480" w:lineRule="auto"/>
              <w:rPr>
                <w:rFonts w:ascii="Cambria" w:eastAsia="Cambria" w:hAnsi="Cambria" w:cs="Times New Roman"/>
              </w:rPr>
            </w:pPr>
            <w:r>
              <w:t xml:space="preserve">B. </w:t>
            </w:r>
            <w:r w:rsidRPr="00D1312E">
              <w:t>Percent Fertil</w:t>
            </w:r>
            <w:r>
              <w:t>ity</w:t>
            </w:r>
          </w:p>
        </w:tc>
        <w:tc>
          <w:tcPr>
            <w:tcW w:w="476" w:type="pct"/>
            <w:tcBorders>
              <w:bottom w:val="single" w:sz="4" w:space="0" w:color="auto"/>
            </w:tcBorders>
            <w:vAlign w:val="center"/>
          </w:tcPr>
          <w:p w14:paraId="35353150" w14:textId="77777777" w:rsidR="00B82D9F" w:rsidRPr="00365782" w:rsidRDefault="00B82D9F" w:rsidP="007343E2">
            <w:pPr>
              <w:pStyle w:val="Compact"/>
              <w:spacing w:line="480" w:lineRule="auto"/>
            </w:pPr>
          </w:p>
        </w:tc>
        <w:tc>
          <w:tcPr>
            <w:tcW w:w="810" w:type="pct"/>
            <w:tcBorders>
              <w:bottom w:val="single" w:sz="4" w:space="0" w:color="auto"/>
            </w:tcBorders>
            <w:vAlign w:val="center"/>
          </w:tcPr>
          <w:p w14:paraId="54B194FD" w14:textId="77777777" w:rsidR="00B82D9F" w:rsidRPr="006453C9" w:rsidRDefault="00B82D9F" w:rsidP="007343E2">
            <w:pPr>
              <w:pStyle w:val="Compact"/>
              <w:spacing w:line="480" w:lineRule="auto"/>
            </w:pPr>
          </w:p>
        </w:tc>
        <w:tc>
          <w:tcPr>
            <w:tcW w:w="857" w:type="pct"/>
            <w:tcBorders>
              <w:bottom w:val="single" w:sz="4" w:space="0" w:color="auto"/>
            </w:tcBorders>
            <w:vAlign w:val="center"/>
          </w:tcPr>
          <w:p w14:paraId="3BADA054" w14:textId="77777777" w:rsidR="00B82D9F" w:rsidRPr="006453C9" w:rsidRDefault="00B82D9F" w:rsidP="007343E2">
            <w:pPr>
              <w:pStyle w:val="Compact"/>
              <w:spacing w:line="480" w:lineRule="auto"/>
            </w:pPr>
          </w:p>
        </w:tc>
        <w:tc>
          <w:tcPr>
            <w:tcW w:w="909" w:type="pct"/>
            <w:tcBorders>
              <w:bottom w:val="single" w:sz="4" w:space="0" w:color="auto"/>
            </w:tcBorders>
            <w:vAlign w:val="center"/>
          </w:tcPr>
          <w:p w14:paraId="0EEC7802" w14:textId="77777777" w:rsidR="00B82D9F" w:rsidRPr="006453C9" w:rsidRDefault="00B82D9F" w:rsidP="007343E2">
            <w:pPr>
              <w:pStyle w:val="Compact"/>
              <w:spacing w:line="480" w:lineRule="auto"/>
            </w:pPr>
          </w:p>
        </w:tc>
        <w:tc>
          <w:tcPr>
            <w:tcW w:w="948" w:type="pct"/>
            <w:tcBorders>
              <w:bottom w:val="single" w:sz="4" w:space="0" w:color="auto"/>
            </w:tcBorders>
            <w:vAlign w:val="center"/>
          </w:tcPr>
          <w:p w14:paraId="20C48EC3" w14:textId="77777777" w:rsidR="00B82D9F" w:rsidRPr="006453C9" w:rsidRDefault="00B82D9F" w:rsidP="007343E2">
            <w:pPr>
              <w:pStyle w:val="Compact"/>
              <w:spacing w:line="480" w:lineRule="auto"/>
            </w:pPr>
          </w:p>
        </w:tc>
      </w:tr>
      <w:tr w:rsidR="006C33B9" w:rsidRPr="006453C9" w14:paraId="1B1131A0" w14:textId="77777777" w:rsidTr="00F6531F">
        <w:tc>
          <w:tcPr>
            <w:tcW w:w="1000" w:type="pct"/>
            <w:tcBorders>
              <w:top w:val="single" w:sz="4" w:space="0" w:color="auto"/>
              <w:bottom w:val="single" w:sz="4" w:space="0" w:color="auto"/>
            </w:tcBorders>
            <w:vAlign w:val="center"/>
          </w:tcPr>
          <w:p w14:paraId="00B2537C" w14:textId="77777777" w:rsidR="00B82D9F" w:rsidRPr="006453C9"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54395B11" w14:textId="77777777" w:rsidR="00B82D9F" w:rsidRPr="006453C9" w:rsidRDefault="00B82D9F" w:rsidP="007343E2">
            <w:pPr>
              <w:pStyle w:val="Compact"/>
              <w:spacing w:line="480" w:lineRule="auto"/>
            </w:pPr>
            <w:r w:rsidRPr="007029E4">
              <w:t>N</w:t>
            </w:r>
          </w:p>
        </w:tc>
        <w:tc>
          <w:tcPr>
            <w:tcW w:w="810" w:type="pct"/>
            <w:tcBorders>
              <w:top w:val="single" w:sz="4" w:space="0" w:color="auto"/>
              <w:bottom w:val="single" w:sz="4" w:space="0" w:color="auto"/>
            </w:tcBorders>
            <w:vAlign w:val="center"/>
          </w:tcPr>
          <w:p w14:paraId="37677CA9" w14:textId="77777777" w:rsidR="00B82D9F" w:rsidRPr="006453C9" w:rsidRDefault="00B82D9F" w:rsidP="007343E2">
            <w:pPr>
              <w:pStyle w:val="Compact"/>
              <w:spacing w:line="480" w:lineRule="auto"/>
            </w:pPr>
            <w:r w:rsidRPr="007029E4">
              <w:t>Period 1</w:t>
            </w:r>
          </w:p>
        </w:tc>
        <w:tc>
          <w:tcPr>
            <w:tcW w:w="857" w:type="pct"/>
            <w:tcBorders>
              <w:top w:val="single" w:sz="4" w:space="0" w:color="auto"/>
              <w:bottom w:val="single" w:sz="4" w:space="0" w:color="auto"/>
            </w:tcBorders>
            <w:vAlign w:val="center"/>
          </w:tcPr>
          <w:p w14:paraId="18262A67" w14:textId="77777777" w:rsidR="00B82D9F" w:rsidRPr="006453C9" w:rsidRDefault="00B82D9F" w:rsidP="007343E2">
            <w:pPr>
              <w:pStyle w:val="Compact"/>
              <w:spacing w:line="480" w:lineRule="auto"/>
            </w:pPr>
            <w:r w:rsidRPr="007029E4">
              <w:t>Period 2</w:t>
            </w:r>
          </w:p>
        </w:tc>
        <w:tc>
          <w:tcPr>
            <w:tcW w:w="909" w:type="pct"/>
            <w:tcBorders>
              <w:top w:val="single" w:sz="4" w:space="0" w:color="auto"/>
              <w:bottom w:val="single" w:sz="4" w:space="0" w:color="auto"/>
            </w:tcBorders>
            <w:vAlign w:val="center"/>
          </w:tcPr>
          <w:p w14:paraId="0B355E14" w14:textId="77777777" w:rsidR="00B82D9F" w:rsidRPr="006453C9" w:rsidRDefault="00B82D9F" w:rsidP="007343E2">
            <w:pPr>
              <w:pStyle w:val="Compact"/>
              <w:spacing w:line="480" w:lineRule="auto"/>
            </w:pPr>
            <w:r w:rsidRPr="007029E4">
              <w:t>Period 3</w:t>
            </w:r>
          </w:p>
        </w:tc>
        <w:tc>
          <w:tcPr>
            <w:tcW w:w="948" w:type="pct"/>
            <w:tcBorders>
              <w:top w:val="single" w:sz="4" w:space="0" w:color="auto"/>
              <w:bottom w:val="single" w:sz="4" w:space="0" w:color="auto"/>
            </w:tcBorders>
            <w:vAlign w:val="center"/>
          </w:tcPr>
          <w:p w14:paraId="1966E2A2" w14:textId="77777777" w:rsidR="00B82D9F" w:rsidRPr="006453C9" w:rsidRDefault="00B82D9F" w:rsidP="007343E2">
            <w:pPr>
              <w:pStyle w:val="Compact"/>
              <w:spacing w:line="480" w:lineRule="auto"/>
            </w:pPr>
            <w:r w:rsidRPr="007029E4">
              <w:t>Period 4</w:t>
            </w:r>
          </w:p>
        </w:tc>
      </w:tr>
      <w:tr w:rsidR="006C33B9" w:rsidRPr="006453C9" w14:paraId="0C209B54" w14:textId="77777777" w:rsidTr="00F6531F">
        <w:tc>
          <w:tcPr>
            <w:tcW w:w="1000" w:type="pct"/>
            <w:tcBorders>
              <w:top w:val="single" w:sz="4" w:space="0" w:color="auto"/>
            </w:tcBorders>
            <w:vAlign w:val="center"/>
          </w:tcPr>
          <w:p w14:paraId="7DA9999E" w14:textId="2B52D403"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6E774213"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702EC085" w14:textId="479E059E" w:rsidR="00B82D9F" w:rsidRPr="006453C9" w:rsidRDefault="00B82D9F" w:rsidP="007343E2">
            <w:pPr>
              <w:pStyle w:val="Compact"/>
              <w:spacing w:line="480" w:lineRule="auto"/>
            </w:pPr>
            <w:r w:rsidRPr="006453C9">
              <w:t xml:space="preserve">68.8 </w:t>
            </w:r>
            <w:r w:rsidR="00114F64">
              <w:t xml:space="preserve">± </w:t>
            </w:r>
            <w:r w:rsidRPr="006453C9">
              <w:t>9.2</w:t>
            </w:r>
          </w:p>
        </w:tc>
        <w:tc>
          <w:tcPr>
            <w:tcW w:w="857" w:type="pct"/>
            <w:tcBorders>
              <w:top w:val="single" w:sz="4" w:space="0" w:color="auto"/>
            </w:tcBorders>
            <w:vAlign w:val="center"/>
          </w:tcPr>
          <w:p w14:paraId="4C9CA4A1" w14:textId="144A59D0" w:rsidR="00B82D9F" w:rsidRPr="006453C9" w:rsidRDefault="00B82D9F" w:rsidP="007343E2">
            <w:pPr>
              <w:pStyle w:val="Compact"/>
              <w:spacing w:line="480" w:lineRule="auto"/>
            </w:pPr>
            <w:r w:rsidRPr="006453C9">
              <w:t xml:space="preserve">59.5 </w:t>
            </w:r>
            <w:r w:rsidR="00114F64">
              <w:t>±</w:t>
            </w:r>
            <w:r w:rsidRPr="006453C9">
              <w:t xml:space="preserve"> 10.9</w:t>
            </w:r>
          </w:p>
        </w:tc>
        <w:tc>
          <w:tcPr>
            <w:tcW w:w="909" w:type="pct"/>
            <w:tcBorders>
              <w:top w:val="single" w:sz="4" w:space="0" w:color="auto"/>
            </w:tcBorders>
            <w:vAlign w:val="center"/>
          </w:tcPr>
          <w:p w14:paraId="30648723" w14:textId="39A28D79" w:rsidR="00B82D9F" w:rsidRPr="006453C9" w:rsidRDefault="00B82D9F" w:rsidP="007343E2">
            <w:pPr>
              <w:pStyle w:val="Compact"/>
              <w:spacing w:line="480" w:lineRule="auto"/>
            </w:pPr>
            <w:r w:rsidRPr="006453C9">
              <w:t xml:space="preserve">61.8 </w:t>
            </w:r>
            <w:r w:rsidR="00114F64">
              <w:t xml:space="preserve">± </w:t>
            </w:r>
            <w:r w:rsidRPr="006453C9">
              <w:t>10.7</w:t>
            </w:r>
          </w:p>
        </w:tc>
        <w:tc>
          <w:tcPr>
            <w:tcW w:w="948" w:type="pct"/>
            <w:tcBorders>
              <w:top w:val="single" w:sz="4" w:space="0" w:color="auto"/>
            </w:tcBorders>
            <w:vAlign w:val="center"/>
          </w:tcPr>
          <w:p w14:paraId="1BA10A9B" w14:textId="25D5EE84" w:rsidR="00B82D9F" w:rsidRPr="006453C9" w:rsidRDefault="00B82D9F" w:rsidP="007343E2">
            <w:pPr>
              <w:pStyle w:val="Compact"/>
              <w:spacing w:line="480" w:lineRule="auto"/>
            </w:pPr>
            <w:r w:rsidRPr="006453C9">
              <w:t>3.2</w:t>
            </w:r>
            <w:r w:rsidR="00114F64">
              <w:t xml:space="preserve"> ± </w:t>
            </w:r>
            <w:r w:rsidRPr="006453C9">
              <w:t xml:space="preserve">2.0 </w:t>
            </w:r>
            <w:r w:rsidRPr="007029E4">
              <w:t>a</w:t>
            </w:r>
          </w:p>
        </w:tc>
      </w:tr>
      <w:tr w:rsidR="006C33B9" w:rsidRPr="006453C9" w14:paraId="16C8105A" w14:textId="77777777" w:rsidTr="00F6531F">
        <w:tc>
          <w:tcPr>
            <w:tcW w:w="1000" w:type="pct"/>
            <w:vAlign w:val="center"/>
          </w:tcPr>
          <w:p w14:paraId="59F38FC6" w14:textId="5758DF6F"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6FDF89DA" w14:textId="77777777" w:rsidR="00B82D9F" w:rsidRPr="006453C9" w:rsidRDefault="00B82D9F" w:rsidP="007343E2">
            <w:pPr>
              <w:pStyle w:val="Compact"/>
              <w:spacing w:line="480" w:lineRule="auto"/>
            </w:pPr>
            <w:r w:rsidRPr="006453C9">
              <w:t>13</w:t>
            </w:r>
          </w:p>
        </w:tc>
        <w:tc>
          <w:tcPr>
            <w:tcW w:w="810" w:type="pct"/>
            <w:vAlign w:val="center"/>
          </w:tcPr>
          <w:p w14:paraId="6DB851C0" w14:textId="1B2BF973" w:rsidR="00B82D9F" w:rsidRPr="006453C9" w:rsidRDefault="00B82D9F" w:rsidP="007343E2">
            <w:pPr>
              <w:pStyle w:val="Compact"/>
              <w:spacing w:line="480" w:lineRule="auto"/>
            </w:pPr>
            <w:r w:rsidRPr="006453C9">
              <w:t xml:space="preserve">65.9 </w:t>
            </w:r>
            <w:r w:rsidR="00114F64">
              <w:t>±</w:t>
            </w:r>
            <w:r w:rsidRPr="006453C9">
              <w:t xml:space="preserve"> 12.8</w:t>
            </w:r>
          </w:p>
        </w:tc>
        <w:tc>
          <w:tcPr>
            <w:tcW w:w="857" w:type="pct"/>
            <w:vAlign w:val="center"/>
          </w:tcPr>
          <w:p w14:paraId="53251FC5" w14:textId="010D6CCD" w:rsidR="00B82D9F" w:rsidRPr="006453C9" w:rsidRDefault="00B82D9F" w:rsidP="007343E2">
            <w:pPr>
              <w:pStyle w:val="Compact"/>
              <w:spacing w:line="480" w:lineRule="auto"/>
            </w:pPr>
            <w:r w:rsidRPr="006453C9">
              <w:t xml:space="preserve">61.0 </w:t>
            </w:r>
            <w:r w:rsidR="00114F64">
              <w:t>±</w:t>
            </w:r>
            <w:r w:rsidRPr="006453C9">
              <w:t xml:space="preserve"> 12.6</w:t>
            </w:r>
          </w:p>
        </w:tc>
        <w:tc>
          <w:tcPr>
            <w:tcW w:w="909" w:type="pct"/>
            <w:vAlign w:val="center"/>
          </w:tcPr>
          <w:p w14:paraId="5240AD7E" w14:textId="39366872" w:rsidR="00B82D9F" w:rsidRPr="006453C9" w:rsidRDefault="00B82D9F" w:rsidP="007343E2">
            <w:pPr>
              <w:pStyle w:val="Compact"/>
              <w:spacing w:line="480" w:lineRule="auto"/>
            </w:pPr>
            <w:r w:rsidRPr="006453C9">
              <w:t xml:space="preserve">55.7 </w:t>
            </w:r>
            <w:r w:rsidR="00114F64">
              <w:t xml:space="preserve">± </w:t>
            </w:r>
            <w:r w:rsidRPr="006453C9">
              <w:t>13.3</w:t>
            </w:r>
          </w:p>
        </w:tc>
        <w:tc>
          <w:tcPr>
            <w:tcW w:w="948" w:type="pct"/>
            <w:vAlign w:val="center"/>
          </w:tcPr>
          <w:p w14:paraId="164CAE51" w14:textId="7751BB99" w:rsidR="00B82D9F" w:rsidRPr="006453C9" w:rsidRDefault="00B82D9F" w:rsidP="007343E2">
            <w:pPr>
              <w:pStyle w:val="Compact"/>
              <w:spacing w:line="480" w:lineRule="auto"/>
            </w:pPr>
            <w:r w:rsidRPr="006453C9">
              <w:t xml:space="preserve">11.9 </w:t>
            </w:r>
            <w:r w:rsidR="00114F64">
              <w:t>±</w:t>
            </w:r>
            <w:r w:rsidRPr="006453C9">
              <w:t xml:space="preserve"> 6.8 </w:t>
            </w:r>
            <w:r w:rsidRPr="007029E4">
              <w:t>ab</w:t>
            </w:r>
          </w:p>
        </w:tc>
      </w:tr>
      <w:tr w:rsidR="006C33B9" w:rsidRPr="006453C9" w14:paraId="63A597D1" w14:textId="77777777" w:rsidTr="00F6531F">
        <w:tc>
          <w:tcPr>
            <w:tcW w:w="1000" w:type="pct"/>
            <w:vAlign w:val="center"/>
          </w:tcPr>
          <w:p w14:paraId="142805A5" w14:textId="38165D9B"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D4037" w14:textId="77777777" w:rsidR="00B82D9F" w:rsidRPr="006453C9" w:rsidRDefault="00B82D9F" w:rsidP="007343E2">
            <w:pPr>
              <w:pStyle w:val="Compact"/>
              <w:spacing w:line="480" w:lineRule="auto"/>
            </w:pPr>
            <w:r w:rsidRPr="006453C9">
              <w:t>19</w:t>
            </w:r>
          </w:p>
        </w:tc>
        <w:tc>
          <w:tcPr>
            <w:tcW w:w="810" w:type="pct"/>
            <w:vAlign w:val="center"/>
          </w:tcPr>
          <w:p w14:paraId="20455D71" w14:textId="1596C2CA" w:rsidR="00B82D9F" w:rsidRPr="006453C9" w:rsidRDefault="00B82D9F" w:rsidP="007343E2">
            <w:pPr>
              <w:pStyle w:val="Compact"/>
              <w:spacing w:line="480" w:lineRule="auto"/>
            </w:pPr>
            <w:r w:rsidRPr="006453C9">
              <w:t xml:space="preserve">62.3 </w:t>
            </w:r>
            <w:r w:rsidR="00114F64">
              <w:t>±</w:t>
            </w:r>
            <w:r w:rsidRPr="006453C9">
              <w:t xml:space="preserve"> 10.5</w:t>
            </w:r>
          </w:p>
        </w:tc>
        <w:tc>
          <w:tcPr>
            <w:tcW w:w="857" w:type="pct"/>
            <w:vAlign w:val="center"/>
          </w:tcPr>
          <w:p w14:paraId="201E7B44" w14:textId="53BB6991" w:rsidR="00B82D9F" w:rsidRPr="006453C9" w:rsidRDefault="00B82D9F" w:rsidP="007343E2">
            <w:pPr>
              <w:pStyle w:val="Compact"/>
              <w:spacing w:line="480" w:lineRule="auto"/>
            </w:pPr>
            <w:r w:rsidRPr="006453C9">
              <w:t xml:space="preserve">64.1 </w:t>
            </w:r>
            <w:r w:rsidR="00114F64">
              <w:t>±</w:t>
            </w:r>
            <w:r w:rsidRPr="006453C9">
              <w:t xml:space="preserve"> 10.1</w:t>
            </w:r>
          </w:p>
        </w:tc>
        <w:tc>
          <w:tcPr>
            <w:tcW w:w="909" w:type="pct"/>
            <w:vAlign w:val="center"/>
          </w:tcPr>
          <w:p w14:paraId="4C6B908E" w14:textId="0BD6DD2B" w:rsidR="00B82D9F" w:rsidRPr="006453C9" w:rsidRDefault="00B82D9F" w:rsidP="007343E2">
            <w:pPr>
              <w:pStyle w:val="Compact"/>
              <w:spacing w:line="480" w:lineRule="auto"/>
            </w:pPr>
            <w:r w:rsidRPr="006453C9">
              <w:t xml:space="preserve">49.6 </w:t>
            </w:r>
            <w:r w:rsidR="00114F64">
              <w:t xml:space="preserve">± </w:t>
            </w:r>
            <w:r w:rsidRPr="006453C9">
              <w:t>12.2</w:t>
            </w:r>
          </w:p>
        </w:tc>
        <w:tc>
          <w:tcPr>
            <w:tcW w:w="948" w:type="pct"/>
            <w:vAlign w:val="center"/>
          </w:tcPr>
          <w:p w14:paraId="559581E8" w14:textId="4CEF80C1" w:rsidR="00B82D9F" w:rsidRPr="006453C9" w:rsidRDefault="00B82D9F" w:rsidP="007343E2">
            <w:pPr>
              <w:pStyle w:val="Compact"/>
              <w:spacing w:line="480" w:lineRule="auto"/>
            </w:pPr>
            <w:r w:rsidRPr="006453C9">
              <w:t xml:space="preserve">29.2 </w:t>
            </w:r>
            <w:r w:rsidR="00114F64">
              <w:t>±</w:t>
            </w:r>
            <w:r w:rsidRPr="006453C9">
              <w:t xml:space="preserve"> 10.4 </w:t>
            </w:r>
            <w:proofErr w:type="spellStart"/>
            <w:r w:rsidRPr="007029E4">
              <w:t>bc</w:t>
            </w:r>
            <w:proofErr w:type="spellEnd"/>
          </w:p>
        </w:tc>
      </w:tr>
      <w:tr w:rsidR="006C33B9" w:rsidRPr="006453C9" w14:paraId="47026148" w14:textId="77777777" w:rsidTr="00F6531F">
        <w:tc>
          <w:tcPr>
            <w:tcW w:w="1000" w:type="pct"/>
            <w:vAlign w:val="center"/>
          </w:tcPr>
          <w:p w14:paraId="62BE1466" w14:textId="77777777" w:rsidR="00B82D9F" w:rsidRPr="006453C9" w:rsidRDefault="00B82D9F" w:rsidP="007343E2">
            <w:pPr>
              <w:pStyle w:val="Compact"/>
              <w:spacing w:line="480" w:lineRule="auto"/>
            </w:pPr>
            <w:r w:rsidRPr="006453C9">
              <w:t>Russet Burbank</w:t>
            </w:r>
          </w:p>
        </w:tc>
        <w:tc>
          <w:tcPr>
            <w:tcW w:w="476" w:type="pct"/>
            <w:vAlign w:val="center"/>
          </w:tcPr>
          <w:p w14:paraId="31218757" w14:textId="77777777" w:rsidR="00B82D9F" w:rsidRPr="006453C9" w:rsidRDefault="00B82D9F" w:rsidP="007343E2">
            <w:pPr>
              <w:pStyle w:val="Compact"/>
              <w:spacing w:line="480" w:lineRule="auto"/>
            </w:pPr>
            <w:r w:rsidRPr="006453C9">
              <w:t>14</w:t>
            </w:r>
          </w:p>
        </w:tc>
        <w:tc>
          <w:tcPr>
            <w:tcW w:w="810" w:type="pct"/>
            <w:vAlign w:val="center"/>
          </w:tcPr>
          <w:p w14:paraId="6E51D8DD" w14:textId="663E7247" w:rsidR="00B82D9F" w:rsidRPr="006453C9" w:rsidRDefault="00B82D9F" w:rsidP="007343E2">
            <w:pPr>
              <w:pStyle w:val="Compact"/>
              <w:spacing w:line="480" w:lineRule="auto"/>
            </w:pPr>
            <w:r w:rsidRPr="006453C9">
              <w:t xml:space="preserve">47.0 </w:t>
            </w:r>
            <w:r w:rsidR="00114F64">
              <w:t xml:space="preserve">± </w:t>
            </w:r>
            <w:r w:rsidRPr="006453C9">
              <w:t>13.0</w:t>
            </w:r>
          </w:p>
        </w:tc>
        <w:tc>
          <w:tcPr>
            <w:tcW w:w="857" w:type="pct"/>
            <w:vAlign w:val="center"/>
          </w:tcPr>
          <w:p w14:paraId="54F98255" w14:textId="04B2EC95" w:rsidR="00B82D9F" w:rsidRPr="006453C9" w:rsidRDefault="00B82D9F" w:rsidP="007343E2">
            <w:pPr>
              <w:pStyle w:val="Compact"/>
              <w:spacing w:line="480" w:lineRule="auto"/>
            </w:pPr>
            <w:r w:rsidRPr="006453C9">
              <w:t xml:space="preserve">50.9 </w:t>
            </w:r>
            <w:r w:rsidR="00114F64">
              <w:t>±</w:t>
            </w:r>
            <w:r w:rsidRPr="006453C9">
              <w:t xml:space="preserve"> 12.7</w:t>
            </w:r>
          </w:p>
        </w:tc>
        <w:tc>
          <w:tcPr>
            <w:tcW w:w="909" w:type="pct"/>
            <w:vAlign w:val="center"/>
          </w:tcPr>
          <w:p w14:paraId="0309CE06" w14:textId="055451DB" w:rsidR="00B82D9F" w:rsidRPr="006453C9" w:rsidRDefault="00B82D9F" w:rsidP="007343E2">
            <w:pPr>
              <w:pStyle w:val="Compact"/>
              <w:spacing w:line="480" w:lineRule="auto"/>
            </w:pPr>
            <w:r w:rsidRPr="006453C9">
              <w:t xml:space="preserve">63.9 </w:t>
            </w:r>
            <w:r w:rsidR="00114F64">
              <w:t xml:space="preserve">± </w:t>
            </w:r>
            <w:r w:rsidRPr="006453C9">
              <w:t>11.9</w:t>
            </w:r>
          </w:p>
        </w:tc>
        <w:tc>
          <w:tcPr>
            <w:tcW w:w="948" w:type="pct"/>
            <w:vAlign w:val="center"/>
          </w:tcPr>
          <w:p w14:paraId="2A31792C" w14:textId="0ED4FF26" w:rsidR="00B82D9F" w:rsidRPr="006453C9" w:rsidRDefault="00B82D9F" w:rsidP="007343E2">
            <w:pPr>
              <w:pStyle w:val="Compact"/>
              <w:spacing w:line="480" w:lineRule="auto"/>
            </w:pPr>
            <w:r w:rsidRPr="006453C9">
              <w:t xml:space="preserve">70.1 </w:t>
            </w:r>
            <w:r w:rsidR="00114F64">
              <w:t>±</w:t>
            </w:r>
            <w:r w:rsidRPr="006453C9">
              <w:t xml:space="preserve"> 10.9 </w:t>
            </w:r>
            <w:r w:rsidRPr="007029E4">
              <w:t>c</w:t>
            </w:r>
          </w:p>
        </w:tc>
      </w:tr>
      <w:tr w:rsidR="006C33B9" w:rsidRPr="006453C9" w14:paraId="06B82CD4" w14:textId="77777777" w:rsidTr="00F6531F">
        <w:tc>
          <w:tcPr>
            <w:tcW w:w="1000" w:type="pct"/>
            <w:tcBorders>
              <w:top w:val="single" w:sz="4" w:space="0" w:color="auto"/>
              <w:bottom w:val="single" w:sz="4" w:space="0" w:color="auto"/>
            </w:tcBorders>
            <w:vAlign w:val="center"/>
          </w:tcPr>
          <w:p w14:paraId="415ADEE6" w14:textId="77777777" w:rsidR="00B82D9F" w:rsidRPr="006453C9" w:rsidRDefault="00B82D9F" w:rsidP="007343E2">
            <w:pPr>
              <w:pStyle w:val="Compact"/>
              <w:spacing w:line="480" w:lineRule="auto"/>
            </w:pPr>
            <w:r>
              <w:rPr>
                <w:rFonts w:eastAsiaTheme="minorEastAsia"/>
              </w:rPr>
              <w:t>Overall</w:t>
            </w:r>
          </w:p>
        </w:tc>
        <w:tc>
          <w:tcPr>
            <w:tcW w:w="476" w:type="pct"/>
            <w:tcBorders>
              <w:top w:val="single" w:sz="4" w:space="0" w:color="auto"/>
              <w:bottom w:val="single" w:sz="4" w:space="0" w:color="auto"/>
            </w:tcBorders>
            <w:vAlign w:val="center"/>
          </w:tcPr>
          <w:p w14:paraId="5625EBEE" w14:textId="77777777" w:rsidR="00B82D9F" w:rsidRPr="006453C9" w:rsidRDefault="00B82D9F" w:rsidP="007343E2">
            <w:pPr>
              <w:pStyle w:val="Compact"/>
              <w:spacing w:line="480" w:lineRule="auto"/>
            </w:pPr>
            <w:r w:rsidRPr="007029E4">
              <w:t>66</w:t>
            </w:r>
          </w:p>
        </w:tc>
        <w:tc>
          <w:tcPr>
            <w:tcW w:w="810" w:type="pct"/>
            <w:tcBorders>
              <w:top w:val="single" w:sz="4" w:space="0" w:color="auto"/>
              <w:bottom w:val="single" w:sz="4" w:space="0" w:color="auto"/>
            </w:tcBorders>
            <w:vAlign w:val="center"/>
          </w:tcPr>
          <w:p w14:paraId="07D8E327" w14:textId="238117E9" w:rsidR="00B82D9F" w:rsidRPr="006453C9" w:rsidRDefault="008371D3" w:rsidP="007343E2">
            <w:pPr>
              <w:pStyle w:val="Compact"/>
              <w:spacing w:line="480" w:lineRule="auto"/>
            </w:pPr>
            <w:r>
              <w:t>61.3 ± 5.9 A</w:t>
            </w:r>
          </w:p>
        </w:tc>
        <w:tc>
          <w:tcPr>
            <w:tcW w:w="857" w:type="pct"/>
            <w:tcBorders>
              <w:top w:val="single" w:sz="4" w:space="0" w:color="auto"/>
              <w:bottom w:val="single" w:sz="4" w:space="0" w:color="auto"/>
            </w:tcBorders>
            <w:vAlign w:val="center"/>
          </w:tcPr>
          <w:p w14:paraId="268F12E8" w14:textId="21B95A6C" w:rsidR="00B82D9F" w:rsidRPr="006453C9" w:rsidRDefault="00A95802" w:rsidP="007343E2">
            <w:pPr>
              <w:pStyle w:val="Compact"/>
              <w:spacing w:line="480" w:lineRule="auto"/>
            </w:pPr>
            <w:r>
              <w:t>5</w:t>
            </w:r>
            <w:r w:rsidRPr="006453C9">
              <w:t>8</w:t>
            </w:r>
            <w:r w:rsidR="00B82D9F" w:rsidRPr="006453C9">
              <w:t>.</w:t>
            </w:r>
            <w:r>
              <w:t>9</w:t>
            </w:r>
            <w:r w:rsidRPr="006453C9">
              <w:t xml:space="preserve"> </w:t>
            </w:r>
            <w:r w:rsidR="00114F64">
              <w:t>±</w:t>
            </w:r>
            <w:r w:rsidR="00B82D9F" w:rsidRPr="006453C9">
              <w:t xml:space="preserve"> </w:t>
            </w:r>
            <w:r>
              <w:t>5</w:t>
            </w:r>
            <w:r w:rsidR="00B82D9F" w:rsidRPr="006453C9">
              <w:t>.</w:t>
            </w:r>
            <w:r>
              <w:t>9</w:t>
            </w:r>
            <w:r w:rsidRPr="006453C9">
              <w:t xml:space="preserve"> </w:t>
            </w:r>
            <w:r w:rsidR="00B82D9F">
              <w:t>AB</w:t>
            </w:r>
          </w:p>
        </w:tc>
        <w:tc>
          <w:tcPr>
            <w:tcW w:w="909" w:type="pct"/>
            <w:tcBorders>
              <w:top w:val="single" w:sz="4" w:space="0" w:color="auto"/>
              <w:bottom w:val="single" w:sz="4" w:space="0" w:color="auto"/>
            </w:tcBorders>
            <w:vAlign w:val="center"/>
          </w:tcPr>
          <w:p w14:paraId="59D5098C" w14:textId="03863F0E" w:rsidR="00B82D9F" w:rsidRPr="006453C9" w:rsidRDefault="00A95802" w:rsidP="007343E2">
            <w:pPr>
              <w:pStyle w:val="Compact"/>
              <w:spacing w:line="480" w:lineRule="auto"/>
            </w:pPr>
            <w:r>
              <w:t>57</w:t>
            </w:r>
            <w:r w:rsidR="00B82D9F" w:rsidRPr="006453C9">
              <w:t>.</w:t>
            </w:r>
            <w:r>
              <w:t xml:space="preserve">8 </w:t>
            </w:r>
            <w:r w:rsidR="00114F64">
              <w:t xml:space="preserve">± </w:t>
            </w:r>
            <w:r>
              <w:t>6</w:t>
            </w:r>
            <w:r w:rsidR="00B82D9F" w:rsidRPr="006453C9">
              <w:t>.</w:t>
            </w:r>
            <w:r>
              <w:t>1</w:t>
            </w:r>
            <w:r w:rsidRPr="006453C9">
              <w:t xml:space="preserve"> </w:t>
            </w:r>
            <w:r w:rsidR="00B82D9F">
              <w:t>AB</w:t>
            </w:r>
          </w:p>
        </w:tc>
        <w:tc>
          <w:tcPr>
            <w:tcW w:w="948" w:type="pct"/>
            <w:tcBorders>
              <w:top w:val="single" w:sz="4" w:space="0" w:color="auto"/>
              <w:bottom w:val="single" w:sz="4" w:space="0" w:color="auto"/>
            </w:tcBorders>
            <w:vAlign w:val="center"/>
          </w:tcPr>
          <w:p w14:paraId="5CDC33B2" w14:textId="3BC7112E" w:rsidR="00B82D9F" w:rsidRPr="006453C9" w:rsidRDefault="00A95802" w:rsidP="007343E2">
            <w:pPr>
              <w:pStyle w:val="Compact"/>
              <w:spacing w:line="480" w:lineRule="auto"/>
            </w:pPr>
            <w:r>
              <w:t>20</w:t>
            </w:r>
            <w:r w:rsidR="00B82D9F" w:rsidRPr="006453C9">
              <w:t>.</w:t>
            </w:r>
            <w:r>
              <w:t>3</w:t>
            </w:r>
            <w:r w:rsidRPr="006453C9">
              <w:t xml:space="preserve"> </w:t>
            </w:r>
            <w:r w:rsidR="00114F64">
              <w:t>±</w:t>
            </w:r>
            <w:r w:rsidR="00B82D9F" w:rsidRPr="006453C9">
              <w:t xml:space="preserve"> </w:t>
            </w:r>
            <w:r w:rsidR="00D62E2F">
              <w:t>4</w:t>
            </w:r>
            <w:r w:rsidR="00B82D9F" w:rsidRPr="006453C9">
              <w:t>.</w:t>
            </w:r>
            <w:r w:rsidR="00D62E2F">
              <w:t>7</w:t>
            </w:r>
            <w:r w:rsidR="00D62E2F" w:rsidRPr="006453C9">
              <w:t xml:space="preserve"> </w:t>
            </w:r>
            <w:r w:rsidR="00B82D9F">
              <w:t>B</w:t>
            </w:r>
          </w:p>
        </w:tc>
      </w:tr>
    </w:tbl>
    <w:p w14:paraId="629C697A" w14:textId="77777777" w:rsidR="00B82D9F" w:rsidRPr="003D6540" w:rsidRDefault="00B82D9F" w:rsidP="00273667">
      <w:pPr>
        <w:pStyle w:val="BodyText"/>
        <w:spacing w:line="480" w:lineRule="auto"/>
      </w:pPr>
      <w:r w:rsidRPr="00D677A8">
        <w:t xml:space="preserve">Means </w:t>
      </w:r>
      <w:r>
        <w:t>for individual genotypes within</w:t>
      </w:r>
      <w:r w:rsidRPr="00D677A8">
        <w:t xml:space="preserve"> </w:t>
      </w:r>
      <w:r>
        <w:t>a time period</w:t>
      </w:r>
      <w:r w:rsidRPr="00D677A8">
        <w:t xml:space="preserve"> </w:t>
      </w:r>
      <w:r>
        <w:t>that share a letter or overall means within a row that</w:t>
      </w:r>
      <w:r w:rsidRPr="00D677A8">
        <w:t xml:space="preserve"> share a letter are not significantly different (P &gt; 0.05)</w:t>
      </w:r>
      <w:r>
        <w:t xml:space="preserve">. </w:t>
      </w:r>
    </w:p>
    <w:p w14:paraId="25874A75" w14:textId="4DB3383C" w:rsidR="0001050B" w:rsidRDefault="00B82D9F" w:rsidP="00273667">
      <w:pPr>
        <w:pStyle w:val="Bibliography"/>
        <w:spacing w:line="480" w:lineRule="auto"/>
      </w:pPr>
      <w:proofErr w:type="spellStart"/>
      <w:r w:rsidRPr="007029E4">
        <w:rPr>
          <w:vertAlign w:val="superscript"/>
        </w:rPr>
        <w:lastRenderedPageBreak/>
        <w:t>a</w:t>
      </w:r>
      <w:r w:rsidR="0008209A">
        <w:t>P</w:t>
      </w:r>
      <w:r>
        <w:t>eriod</w:t>
      </w:r>
      <w:proofErr w:type="spellEnd"/>
      <w:r>
        <w:t xml:space="preserve"> 1</w:t>
      </w:r>
      <w:r w:rsidR="0002189E">
        <w:t xml:space="preserve"> (the mating access period)</w:t>
      </w:r>
      <w:r>
        <w:t xml:space="preserve"> comprised </w:t>
      </w:r>
      <w:r w:rsidR="00FD1F87">
        <w:t xml:space="preserve">of </w:t>
      </w:r>
      <w:r>
        <w:t xml:space="preserve">six </w:t>
      </w:r>
      <w:r w:rsidR="00FD1F87">
        <w:t xml:space="preserve">or </w:t>
      </w:r>
      <w:r>
        <w:t>eight days, during which a</w:t>
      </w:r>
      <w:r w:rsidRPr="00D677A8">
        <w:t xml:space="preserve"> </w:t>
      </w:r>
      <w:r w:rsidR="00FD1F87">
        <w:t>female + male</w:t>
      </w:r>
      <w:r w:rsidR="00FD1F87" w:rsidRPr="00D677A8">
        <w:t xml:space="preserve"> </w:t>
      </w:r>
      <w:r w:rsidRPr="00D677A8">
        <w:t xml:space="preserve">pair of psyllids was </w:t>
      </w:r>
      <w:r>
        <w:t>held</w:t>
      </w:r>
      <w:r w:rsidRPr="00D677A8">
        <w:t xml:space="preserve"> on a caged plant. </w:t>
      </w:r>
      <w:r>
        <w:t xml:space="preserve">At the end of </w:t>
      </w:r>
      <w:r w:rsidR="00FD1F87">
        <w:t>Period 1</w:t>
      </w:r>
      <w:r>
        <w:t>, the male was removed and t</w:t>
      </w:r>
      <w:r w:rsidRPr="00D677A8">
        <w:t xml:space="preserve">he remaining female was </w:t>
      </w:r>
      <w:r w:rsidR="00FD1F87">
        <w:t>transferred to</w:t>
      </w:r>
      <w:r w:rsidRPr="00D677A8">
        <w:t xml:space="preserve"> a new plant of the same genotype </w:t>
      </w:r>
      <w:r>
        <w:t>over three successive four-day time periods (Periods 2-4</w:t>
      </w:r>
      <w:r w:rsidR="00654816">
        <w:t>, 18-20 days total</w:t>
      </w:r>
      <w:r>
        <w:t>)</w:t>
      </w:r>
      <w:r w:rsidRPr="00D677A8">
        <w:t>.</w:t>
      </w:r>
    </w:p>
    <w:p w14:paraId="256B8899" w14:textId="41857513" w:rsidR="00042EE9" w:rsidRDefault="00042EE9" w:rsidP="007343E2">
      <w:pPr>
        <w:pStyle w:val="Bibliography"/>
        <w:spacing w:line="480" w:lineRule="auto"/>
      </w:pPr>
    </w:p>
    <w:p w14:paraId="32231839" w14:textId="060E8D3F" w:rsidR="0001050B" w:rsidRDefault="0001050B" w:rsidP="007343E2">
      <w:r>
        <w:br w:type="page"/>
      </w:r>
    </w:p>
    <w:p w14:paraId="06B7B23C" w14:textId="77777777" w:rsidR="0001050B" w:rsidRDefault="0001050B" w:rsidP="007343E2">
      <w:r>
        <w:lastRenderedPageBreak/>
        <w:t>Figure captions</w:t>
      </w:r>
    </w:p>
    <w:p w14:paraId="274809F5" w14:textId="77777777" w:rsidR="0001050B" w:rsidRDefault="0001050B" w:rsidP="007343E2"/>
    <w:p w14:paraId="51241491" w14:textId="7A01A45A" w:rsidR="0001050B" w:rsidRDefault="0001050B" w:rsidP="007343E2">
      <w:pPr>
        <w:pStyle w:val="BodyText"/>
        <w:spacing w:line="480" w:lineRule="auto"/>
      </w:pPr>
      <w:r w:rsidRPr="00A3526B">
        <w:rPr>
          <w:b/>
        </w:rPr>
        <w:t>Fig. 1.</w:t>
      </w:r>
      <w:r w:rsidRPr="00A3526B">
        <w:t xml:space="preserve"> No-choice arena used for behavioral recordings</w:t>
      </w:r>
      <w:r>
        <w:t>.</w:t>
      </w:r>
    </w:p>
    <w:p w14:paraId="272E4E79" w14:textId="07165A22" w:rsidR="0001050B" w:rsidRPr="003D6540" w:rsidRDefault="0001050B" w:rsidP="007343E2">
      <w:pPr>
        <w:pStyle w:val="BodyText"/>
        <w:spacing w:line="480" w:lineRule="auto"/>
      </w:pPr>
      <w:r w:rsidRPr="00A3526B">
        <w:rPr>
          <w:b/>
        </w:rPr>
        <w:t>Fig. 2.</w:t>
      </w:r>
      <w:r w:rsidRPr="003D6540">
        <w:t xml:space="preserve"> Sleeve cage with potato used in oviposition assays</w:t>
      </w:r>
      <w:r>
        <w:t>.</w:t>
      </w:r>
    </w:p>
    <w:p w14:paraId="5B992202" w14:textId="15598B77" w:rsidR="0001050B" w:rsidRDefault="0001050B" w:rsidP="007343E2">
      <w:r>
        <w:br w:type="page"/>
      </w:r>
    </w:p>
    <w:p w14:paraId="3C5A2039" w14:textId="73C95678" w:rsidR="0001050B" w:rsidRDefault="0001050B" w:rsidP="007343E2">
      <w:pPr>
        <w:pStyle w:val="Bibliography"/>
        <w:spacing w:line="480" w:lineRule="auto"/>
      </w:pPr>
      <w:r>
        <w:lastRenderedPageBreak/>
        <w:t>Fig. 1</w:t>
      </w:r>
    </w:p>
    <w:p w14:paraId="5F5AC258" w14:textId="3B5ECC5B" w:rsidR="0001050B" w:rsidRDefault="0001050B" w:rsidP="007343E2">
      <w:pPr>
        <w:pStyle w:val="Bibliography"/>
        <w:spacing w:line="480" w:lineRule="auto"/>
      </w:pPr>
      <w:r w:rsidRPr="00A3526B">
        <w:rPr>
          <w:noProof/>
          <w:lang w:val="en-NZ" w:eastAsia="en-NZ"/>
        </w:rPr>
        <w:drawing>
          <wp:inline distT="0" distB="0" distL="0" distR="0" wp14:anchorId="2320E09A" wp14:editId="46B1CA4A">
            <wp:extent cx="2952000" cy="4197600"/>
            <wp:effectExtent l="0" t="0" r="127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1.jpg"/>
                    <pic:cNvPicPr>
                      <a:picLocks noChangeAspect="1" noChangeArrowheads="1"/>
                    </pic:cNvPicPr>
                  </pic:nvPicPr>
                  <pic:blipFill>
                    <a:blip r:embed="rId16"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p w14:paraId="3ED29839" w14:textId="77777777" w:rsidR="0001050B" w:rsidRDefault="0001050B" w:rsidP="007343E2">
      <w:r>
        <w:br w:type="page"/>
      </w:r>
    </w:p>
    <w:p w14:paraId="5B2F29AE" w14:textId="2431E5DC" w:rsidR="00B82D9F" w:rsidRDefault="0001050B" w:rsidP="007343E2">
      <w:pPr>
        <w:pStyle w:val="Bibliography"/>
        <w:spacing w:line="480" w:lineRule="auto"/>
      </w:pPr>
      <w:r>
        <w:lastRenderedPageBreak/>
        <w:t>Fig. 2</w:t>
      </w:r>
    </w:p>
    <w:p w14:paraId="294BF80C" w14:textId="6629BD88" w:rsidR="0001050B" w:rsidRPr="00D677A8" w:rsidRDefault="0001050B" w:rsidP="007343E2">
      <w:pPr>
        <w:pStyle w:val="Bibliography"/>
        <w:spacing w:line="480" w:lineRule="auto"/>
      </w:pPr>
      <w:r w:rsidRPr="00A3526B">
        <w:rPr>
          <w:noProof/>
          <w:lang w:val="en-NZ" w:eastAsia="en-NZ"/>
        </w:rPr>
        <w:drawing>
          <wp:inline distT="0" distB="0" distL="0" distR="0" wp14:anchorId="6A58EAB0" wp14:editId="039D5965">
            <wp:extent cx="2952000" cy="4197600"/>
            <wp:effectExtent l="0" t="0" r="127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2.jpg"/>
                    <pic:cNvPicPr>
                      <a:picLocks noChangeAspect="1" noChangeArrowheads="1"/>
                    </pic:cNvPicPr>
                  </pic:nvPicPr>
                  <pic:blipFill>
                    <a:blip r:embed="rId17"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sectPr w:rsidR="0001050B" w:rsidRPr="00D677A8" w:rsidSect="00E9792A">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Author" w:initials="A">
    <w:p w14:paraId="548AAB24" w14:textId="6E907246" w:rsidR="00ED4B9A" w:rsidRDefault="00ED4B9A">
      <w:pPr>
        <w:pStyle w:val="CommentText"/>
      </w:pPr>
      <w:r>
        <w:rPr>
          <w:rStyle w:val="CommentReference"/>
        </w:rPr>
        <w:annotationRef/>
      </w:r>
      <w:r>
        <w:t>Empirically they darken – could be Maillard reaction and/or sugar pyrolysis.</w:t>
      </w:r>
    </w:p>
  </w:comment>
  <w:comment w:id="33" w:author="Author" w:initials="A">
    <w:p w14:paraId="46524091" w14:textId="67C02483" w:rsidR="001E68BB" w:rsidRDefault="001E68BB">
      <w:pPr>
        <w:pStyle w:val="CommentText"/>
      </w:pPr>
      <w:r>
        <w:rPr>
          <w:rStyle w:val="CommentReference"/>
        </w:rPr>
        <w:annotationRef/>
      </w:r>
      <w:r>
        <w:t>What does ‘cloned’ mean in this context?</w:t>
      </w:r>
    </w:p>
  </w:comment>
  <w:comment w:id="35" w:author="Author" w:initials="A">
    <w:p w14:paraId="0C019C67" w14:textId="1C055455" w:rsidR="001E68BB" w:rsidRDefault="001E68BB" w:rsidP="001112E0">
      <w:pPr>
        <w:pStyle w:val="CommentText"/>
        <w:ind w:left="720" w:hanging="720"/>
      </w:pPr>
      <w:r>
        <w:rPr>
          <w:rStyle w:val="CommentReference"/>
        </w:rPr>
        <w:annotationRef/>
      </w:r>
      <w:r>
        <w:t>Throughout this paper, there needs to be a clear definition of the meaning of: resistance vs tolerance vs susceptibility.</w:t>
      </w:r>
      <w:r w:rsidR="001112E0">
        <w:t xml:space="preserve"> W</w:t>
      </w:r>
      <w:r>
        <w:t xml:space="preserve">hat is the science-based claim for the A07781 family in this regard? For example, </w:t>
      </w:r>
      <w:r w:rsidR="001112E0">
        <w:t xml:space="preserve">plant </w:t>
      </w:r>
      <w:r>
        <w:t>tolerance is considered normal plant function</w:t>
      </w:r>
      <w:r w:rsidR="001112E0">
        <w:t xml:space="preserve"> despite bacterial infection, while resistance is considered normal plant function through lack of infection.  </w:t>
      </w:r>
    </w:p>
  </w:comment>
  <w:comment w:id="41" w:author="Author" w:initials="A">
    <w:p w14:paraId="2CF28797" w14:textId="0EF4CB4A" w:rsidR="001112E0" w:rsidRDefault="001112E0">
      <w:pPr>
        <w:pStyle w:val="CommentText"/>
      </w:pPr>
      <w:r>
        <w:rPr>
          <w:rStyle w:val="CommentReference"/>
        </w:rPr>
        <w:annotationRef/>
      </w:r>
      <w:r>
        <w:t>Clarify, how many colonies or a colony.</w:t>
      </w:r>
    </w:p>
  </w:comment>
  <w:comment w:id="42" w:author="Author" w:initials="A">
    <w:p w14:paraId="4DF66CDE" w14:textId="2E28106E" w:rsidR="001112E0" w:rsidRDefault="001112E0">
      <w:pPr>
        <w:pStyle w:val="CommentText"/>
      </w:pPr>
      <w:r>
        <w:rPr>
          <w:rStyle w:val="CommentReference"/>
        </w:rPr>
        <w:annotationRef/>
      </w:r>
      <w:r>
        <w:t>What is the scale of this operation. How was the colony isolated and any un-wanted diseases/pests controlled. What substrate were these plants grown on.</w:t>
      </w:r>
    </w:p>
  </w:comment>
  <w:comment w:id="44" w:author="Author" w:initials="A">
    <w:p w14:paraId="60726C78" w14:textId="15FDC189" w:rsidR="001112E0" w:rsidRDefault="001112E0">
      <w:pPr>
        <w:pStyle w:val="CommentText"/>
      </w:pPr>
      <w:r>
        <w:rPr>
          <w:rStyle w:val="CommentReference"/>
        </w:rPr>
        <w:annotationRef/>
      </w:r>
      <w:r>
        <w:t xml:space="preserve">Empirically, lower symptom </w:t>
      </w:r>
      <w:r w:rsidR="00A910AE">
        <w:t>expression in fried crisps?</w:t>
      </w:r>
    </w:p>
  </w:comment>
  <w:comment w:id="45" w:author="Author" w:initials="A">
    <w:p w14:paraId="41E3E403" w14:textId="2F084BA3" w:rsidR="00A910AE" w:rsidRDefault="00A910AE">
      <w:pPr>
        <w:pStyle w:val="CommentText"/>
      </w:pPr>
      <w:r>
        <w:rPr>
          <w:rStyle w:val="CommentReference"/>
        </w:rPr>
        <w:annotationRef/>
      </w:r>
      <w:proofErr w:type="spellStart"/>
      <w:r>
        <w:t>R</w:t>
      </w:r>
      <w:r w:rsidR="00225B7B">
        <w:t>andomisation</w:t>
      </w:r>
      <w:proofErr w:type="spellEnd"/>
      <w:r w:rsidR="00225B7B">
        <w:t>/r</w:t>
      </w:r>
      <w:r>
        <w:t>eplication within the greenhouse and in streaming work throughput? Were the different genotypes, including the control, of comparable dormancy/cropping maturity?</w:t>
      </w:r>
    </w:p>
  </w:comment>
  <w:comment w:id="48" w:author="Author" w:initials="A">
    <w:p w14:paraId="5ECB697A" w14:textId="1521433C" w:rsidR="00A910AE" w:rsidRDefault="00A910AE">
      <w:pPr>
        <w:pStyle w:val="CommentText"/>
      </w:pPr>
      <w:r>
        <w:rPr>
          <w:rStyle w:val="CommentReference"/>
        </w:rPr>
        <w:annotationRef/>
      </w:r>
      <w:r>
        <w:t>This information is repeated below</w:t>
      </w:r>
    </w:p>
  </w:comment>
  <w:comment w:id="49" w:author="Author" w:initials="A">
    <w:p w14:paraId="25D3AC92" w14:textId="3AA952C5" w:rsidR="00A910AE" w:rsidRDefault="00A910AE">
      <w:pPr>
        <w:pStyle w:val="CommentText"/>
      </w:pPr>
      <w:r>
        <w:rPr>
          <w:rStyle w:val="CommentReference"/>
        </w:rPr>
        <w:annotationRef/>
      </w:r>
      <w:r>
        <w:t>Perhaps locate this statement at the end of this section.</w:t>
      </w:r>
    </w:p>
  </w:comment>
  <w:comment w:id="50" w:author="Author" w:initials="A">
    <w:p w14:paraId="3036F8FC" w14:textId="2069A5B7" w:rsidR="00A910AE" w:rsidRDefault="00A910AE">
      <w:pPr>
        <w:pStyle w:val="CommentText"/>
      </w:pPr>
      <w:r>
        <w:rPr>
          <w:rStyle w:val="CommentReference"/>
        </w:rPr>
        <w:annotationRef/>
      </w:r>
      <w:r>
        <w:t>Is the full methodology required here, given that a formal reference is supplied</w:t>
      </w:r>
    </w:p>
  </w:comment>
  <w:comment w:id="56" w:author="Author" w:initials="A">
    <w:p w14:paraId="4B67E566" w14:textId="0CAB5494" w:rsidR="00A910AE" w:rsidRDefault="00A910AE">
      <w:pPr>
        <w:pStyle w:val="CommentText"/>
      </w:pPr>
      <w:r>
        <w:rPr>
          <w:rStyle w:val="CommentReference"/>
        </w:rPr>
        <w:annotationRef/>
      </w:r>
      <w:r w:rsidR="007E662F">
        <w:t>How was this independently established?</w:t>
      </w:r>
    </w:p>
  </w:comment>
  <w:comment w:id="57" w:author="Author" w:initials="A">
    <w:p w14:paraId="48F7F7C7" w14:textId="4B8ECF9D" w:rsidR="007E662F" w:rsidRDefault="007E662F">
      <w:pPr>
        <w:pStyle w:val="CommentText"/>
      </w:pPr>
      <w:r>
        <w:rPr>
          <w:rStyle w:val="CommentReference"/>
        </w:rPr>
        <w:annotationRef/>
      </w:r>
      <w:r>
        <w:t>How was this independently established?</w:t>
      </w:r>
    </w:p>
  </w:comment>
  <w:comment w:id="59" w:author="Author" w:initials="A">
    <w:p w14:paraId="7C11179E" w14:textId="6DBE1584" w:rsidR="007E662F" w:rsidRDefault="007E662F">
      <w:pPr>
        <w:pStyle w:val="CommentText"/>
      </w:pPr>
      <w:r>
        <w:rPr>
          <w:rStyle w:val="CommentReference"/>
        </w:rPr>
        <w:annotationRef/>
      </w:r>
      <w:r>
        <w:t>The nature of this material?</w:t>
      </w:r>
    </w:p>
  </w:comment>
  <w:comment w:id="60" w:author="Author" w:initials="A">
    <w:p w14:paraId="005B0C0D" w14:textId="27ADEE68" w:rsidR="007E662F" w:rsidRDefault="007E662F">
      <w:pPr>
        <w:pStyle w:val="CommentText"/>
      </w:pPr>
      <w:r>
        <w:rPr>
          <w:rStyle w:val="CommentReference"/>
        </w:rPr>
        <w:annotationRef/>
      </w:r>
      <w:r>
        <w:t>How many replicates?</w:t>
      </w:r>
    </w:p>
  </w:comment>
  <w:comment w:id="75" w:author="Author" w:initials="A">
    <w:p w14:paraId="2CC3CD09" w14:textId="0134CD5A" w:rsidR="007E662F" w:rsidRDefault="007E662F">
      <w:pPr>
        <w:pStyle w:val="CommentText"/>
      </w:pPr>
      <w:r>
        <w:rPr>
          <w:rStyle w:val="CommentReference"/>
        </w:rPr>
        <w:annotationRef/>
      </w:r>
      <w:r>
        <w:t xml:space="preserve">Estimated as 100%, therefore possibly </w:t>
      </w:r>
      <w:r w:rsidR="00C65D20">
        <w:t>ALL</w:t>
      </w:r>
      <w:r>
        <w:t xml:space="preserve"> - at the same level of evidence that the plants were </w:t>
      </w:r>
      <w:r w:rsidR="00225B7B">
        <w:t>ALL</w:t>
      </w:r>
      <w:r>
        <w:t xml:space="preserve"> uninfected?</w:t>
      </w:r>
    </w:p>
  </w:comment>
  <w:comment w:id="80" w:author="Author" w:initials="A">
    <w:p w14:paraId="49A4A675" w14:textId="503D638D" w:rsidR="00C65D20" w:rsidRDefault="00C65D20">
      <w:pPr>
        <w:pStyle w:val="CommentText"/>
      </w:pPr>
      <w:r>
        <w:rPr>
          <w:rStyle w:val="CommentReference"/>
        </w:rPr>
        <w:annotationRef/>
      </w:r>
      <w:r>
        <w:t>Duplication</w:t>
      </w:r>
    </w:p>
  </w:comment>
  <w:comment w:id="189" w:author="Author" w:initials="A">
    <w:p w14:paraId="1157C4DF" w14:textId="70F96D92" w:rsidR="00225B7B" w:rsidRDefault="00225B7B">
      <w:pPr>
        <w:pStyle w:val="CommentText"/>
      </w:pPr>
      <w:r>
        <w:rPr>
          <w:rStyle w:val="CommentReference"/>
        </w:rPr>
        <w:annotationRef/>
      </w:r>
      <w:r>
        <w:t>For all appropriate tables</w:t>
      </w:r>
    </w:p>
  </w:comment>
  <w:comment w:id="192" w:author="Author" w:initials="A">
    <w:p w14:paraId="7A6D20F2" w14:textId="3DA25BA1" w:rsidR="00225B7B" w:rsidRDefault="00225B7B">
      <w:pPr>
        <w:pStyle w:val="CommentText"/>
      </w:pPr>
      <w:r>
        <w:rPr>
          <w:rStyle w:val="CommentReference"/>
        </w:rPr>
        <w:annotationRef/>
      </w:r>
      <w:r>
        <w:t>Cultivar names in quotes, so that the table ‘stands alone’ (for all appropriate tables).</w:t>
      </w:r>
    </w:p>
  </w:comment>
  <w:comment w:id="194" w:author="Author" w:initials="A">
    <w:p w14:paraId="6B6F5947" w14:textId="56003371" w:rsidR="00225B7B" w:rsidRDefault="00225B7B">
      <w:pPr>
        <w:pStyle w:val="CommentText"/>
      </w:pPr>
      <w:r>
        <w:rPr>
          <w:rStyle w:val="CommentReference"/>
        </w:rPr>
        <w:annotationRef/>
      </w:r>
      <w:r>
        <w:t>Define – sample size?</w:t>
      </w:r>
    </w:p>
  </w:comment>
  <w:comment w:id="195" w:author="Author" w:initials="A">
    <w:p w14:paraId="52ADB2FE" w14:textId="5026E77E" w:rsidR="00225B7B" w:rsidRDefault="00225B7B">
      <w:pPr>
        <w:pStyle w:val="CommentText"/>
      </w:pPr>
      <w:r>
        <w:rPr>
          <w:rStyle w:val="CommentReference"/>
        </w:rPr>
        <w:annotationRef/>
      </w:r>
      <w:r>
        <w:t>Move closer to incidence column, to show association.</w:t>
      </w:r>
    </w:p>
  </w:comment>
  <w:comment w:id="196" w:author="Author" w:initials="A">
    <w:p w14:paraId="60C25296" w14:textId="788B4A46" w:rsidR="00225B7B" w:rsidRDefault="00225B7B">
      <w:pPr>
        <w:pStyle w:val="CommentText"/>
      </w:pPr>
      <w:r>
        <w:rPr>
          <w:rStyle w:val="CommentReference"/>
        </w:rPr>
        <w:annotationRef/>
      </w:r>
      <w:r>
        <w:t>May need a comment that all effects without accompanying letters were considered non-significant (α =</w:t>
      </w:r>
      <w:r w:rsidRPr="00D677A8">
        <w:t xml:space="preserve"> 0.05</w:t>
      </w:r>
      <w:r>
        <w:t>), based on the Wald statistic (for all relevant tables).</w:t>
      </w:r>
    </w:p>
  </w:comment>
  <w:comment w:id="197" w:author="Author" w:initials="A">
    <w:p w14:paraId="66CD09FB" w14:textId="58509E17" w:rsidR="003E24AB" w:rsidRDefault="003E24AB">
      <w:pPr>
        <w:pStyle w:val="CommentText"/>
      </w:pPr>
      <w:r>
        <w:rPr>
          <w:rStyle w:val="CommentReference"/>
        </w:rPr>
        <w:annotationRef/>
      </w:r>
      <w:r>
        <w:t>Is this redundant, as there are none?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8AAB24" w15:done="1"/>
  <w15:commentEx w15:paraId="46524091" w15:done="1"/>
  <w15:commentEx w15:paraId="0C019C67" w15:done="0"/>
  <w15:commentEx w15:paraId="2CF28797" w15:done="1"/>
  <w15:commentEx w15:paraId="4DF66CDE" w15:done="1"/>
  <w15:commentEx w15:paraId="60726C78" w15:done="1"/>
  <w15:commentEx w15:paraId="41E3E403" w15:done="1"/>
  <w15:commentEx w15:paraId="5ECB697A" w15:done="1"/>
  <w15:commentEx w15:paraId="25D3AC92" w15:done="1"/>
  <w15:commentEx w15:paraId="3036F8FC" w15:done="1"/>
  <w15:commentEx w15:paraId="4B67E566" w15:done="1"/>
  <w15:commentEx w15:paraId="48F7F7C7" w15:done="1"/>
  <w15:commentEx w15:paraId="7C11179E" w15:done="1"/>
  <w15:commentEx w15:paraId="005B0C0D" w15:done="1"/>
  <w15:commentEx w15:paraId="2CC3CD09" w15:done="1"/>
  <w15:commentEx w15:paraId="49A4A675" w15:done="1"/>
  <w15:commentEx w15:paraId="1157C4DF" w15:done="1"/>
  <w15:commentEx w15:paraId="7A6D20F2" w15:done="1"/>
  <w15:commentEx w15:paraId="6B6F5947" w15:done="1"/>
  <w15:commentEx w15:paraId="52ADB2FE" w15:done="1"/>
  <w15:commentEx w15:paraId="60C25296" w15:done="1"/>
  <w15:commentEx w15:paraId="66CD09F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8AAB24" w16cid:durableId="21A33E7B"/>
  <w16cid:commentId w16cid:paraId="46524091" w16cid:durableId="21A33E7C"/>
  <w16cid:commentId w16cid:paraId="0C019C67" w16cid:durableId="21A33E7D"/>
  <w16cid:commentId w16cid:paraId="2CF28797" w16cid:durableId="21A33E7E"/>
  <w16cid:commentId w16cid:paraId="4DF66CDE" w16cid:durableId="21A33E7F"/>
  <w16cid:commentId w16cid:paraId="60726C78" w16cid:durableId="21A33E80"/>
  <w16cid:commentId w16cid:paraId="41E3E403" w16cid:durableId="21A33E81"/>
  <w16cid:commentId w16cid:paraId="5ECB697A" w16cid:durableId="21A33E82"/>
  <w16cid:commentId w16cid:paraId="25D3AC92" w16cid:durableId="21A33E83"/>
  <w16cid:commentId w16cid:paraId="3036F8FC" w16cid:durableId="21A33E84"/>
  <w16cid:commentId w16cid:paraId="4B67E566" w16cid:durableId="21A33E85"/>
  <w16cid:commentId w16cid:paraId="48F7F7C7" w16cid:durableId="21A33E86"/>
  <w16cid:commentId w16cid:paraId="7C11179E" w16cid:durableId="21A33E87"/>
  <w16cid:commentId w16cid:paraId="005B0C0D" w16cid:durableId="21A33E88"/>
  <w16cid:commentId w16cid:paraId="2CC3CD09" w16cid:durableId="21A33E89"/>
  <w16cid:commentId w16cid:paraId="49A4A675" w16cid:durableId="21A33E8A"/>
  <w16cid:commentId w16cid:paraId="1157C4DF" w16cid:durableId="21A33E8B"/>
  <w16cid:commentId w16cid:paraId="7A6D20F2" w16cid:durableId="21A33E8C"/>
  <w16cid:commentId w16cid:paraId="6B6F5947" w16cid:durableId="21A33E8D"/>
  <w16cid:commentId w16cid:paraId="52ADB2FE" w16cid:durableId="21A33E8E"/>
  <w16cid:commentId w16cid:paraId="60C25296" w16cid:durableId="21A33E8F"/>
  <w16cid:commentId w16cid:paraId="66CD09FB" w16cid:durableId="21A33E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3543A" w14:textId="77777777" w:rsidR="00556898" w:rsidRDefault="00556898">
      <w:pPr>
        <w:spacing w:after="0"/>
      </w:pPr>
      <w:r>
        <w:separator/>
      </w:r>
    </w:p>
  </w:endnote>
  <w:endnote w:type="continuationSeparator" w:id="0">
    <w:p w14:paraId="5E40F695" w14:textId="77777777" w:rsidR="00556898" w:rsidRDefault="005568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49D97" w14:textId="77777777" w:rsidR="00CA65F6" w:rsidRDefault="00CA6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4EBC8" w14:textId="77777777" w:rsidR="00CA65F6" w:rsidRDefault="00CA65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EE163" w14:textId="77777777" w:rsidR="00CA65F6" w:rsidRDefault="00CA6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5802C" w14:textId="77777777" w:rsidR="00556898" w:rsidRDefault="00556898">
      <w:r>
        <w:separator/>
      </w:r>
    </w:p>
  </w:footnote>
  <w:footnote w:type="continuationSeparator" w:id="0">
    <w:p w14:paraId="6CA4BA04" w14:textId="77777777" w:rsidR="00556898" w:rsidRDefault="00556898">
      <w:r>
        <w:continuationSeparator/>
      </w:r>
    </w:p>
  </w:footnote>
  <w:footnote w:id="1">
    <w:p w14:paraId="766E138A" w14:textId="77777777" w:rsidR="00ED4B9A" w:rsidRDefault="00ED4B9A">
      <w:pPr>
        <w:pStyle w:val="FootnoteText"/>
      </w:pPr>
      <w:r>
        <w:rPr>
          <w:rStyle w:val="FootnoteReference"/>
        </w:rPr>
        <w:footnoteRef/>
      </w:r>
      <w:r>
        <w:t xml:space="preserve"> University of Idaho - Kimberly Research &amp; Extension Center, 3806 N 3600 E, Kimberly, ID, 83341, USA </w:t>
      </w:r>
    </w:p>
    <w:p w14:paraId="11F8B059" w14:textId="4FBF0A03" w:rsidR="00ED4B9A" w:rsidRDefault="00ED4B9A">
      <w:pPr>
        <w:pStyle w:val="FootnoteText"/>
      </w:pPr>
      <w:r w:rsidRPr="00525195">
        <w:rPr>
          <w:vertAlign w:val="superscript"/>
        </w:rPr>
        <w:t>2</w:t>
      </w:r>
      <w:r>
        <w:t xml:space="preserve"> Current address: University of Florida - North Florida Research and Education Center, 155 Research Road, Quincy, FL, 32351, USA</w:t>
      </w:r>
    </w:p>
    <w:p w14:paraId="34AA9569" w14:textId="59121003" w:rsidR="00ED4B9A" w:rsidRDefault="00ED4B9A" w:rsidP="00330431">
      <w:pPr>
        <w:pStyle w:val="BodyText"/>
        <w:rPr>
          <w:shd w:val="clear" w:color="auto" w:fill="FFFFFF"/>
        </w:rPr>
      </w:pPr>
      <w:r>
        <w:rPr>
          <w:vertAlign w:val="superscript"/>
        </w:rPr>
        <w:t>3</w:t>
      </w:r>
      <w:r>
        <w:t xml:space="preserve"> University of Idaho - Aberdeen Research and Extension Center, </w:t>
      </w:r>
      <w:r w:rsidRPr="00693A25">
        <w:rPr>
          <w:shd w:val="clear" w:color="auto" w:fill="FFFFFF"/>
        </w:rPr>
        <w:t>1693 S 2700 W</w:t>
      </w:r>
      <w:r>
        <w:rPr>
          <w:shd w:val="clear" w:color="auto" w:fill="FFFFFF"/>
        </w:rPr>
        <w:t xml:space="preserve">, </w:t>
      </w:r>
      <w:r w:rsidRPr="00693A25">
        <w:rPr>
          <w:shd w:val="clear" w:color="auto" w:fill="FFFFFF"/>
        </w:rPr>
        <w:t>Aberdeen, ID 83210</w:t>
      </w:r>
    </w:p>
    <w:p w14:paraId="516E4A62" w14:textId="67A90F70" w:rsidR="00ED4B9A" w:rsidRDefault="00ED4B9A" w:rsidP="00FB04EE">
      <w:pPr>
        <w:pStyle w:val="FootnoteText"/>
      </w:pPr>
      <w:r>
        <w:rPr>
          <w:vertAlign w:val="superscript"/>
        </w:rPr>
        <w:t xml:space="preserve">4 </w:t>
      </w:r>
      <w:r>
        <w:t>University of Idaho, 875 Perimeter Dr., Moscow, ID, 83844, USA</w:t>
      </w:r>
    </w:p>
    <w:p w14:paraId="248AA03F" w14:textId="0A458C25" w:rsidR="00ED4B9A" w:rsidRDefault="00ED4B9A" w:rsidP="00FB04EE">
      <w:pPr>
        <w:pStyle w:val="FootnoteText"/>
      </w:pPr>
      <w:r>
        <w:rPr>
          <w:vertAlign w:val="superscript"/>
        </w:rPr>
        <w:t>5</w:t>
      </w:r>
      <w:r>
        <w:t xml:space="preserve"> United States Department of Agriculture, Agricultural Research Service, 1693 S 2700 W, Aberdeen, ID, 83210, USA</w:t>
      </w:r>
    </w:p>
    <w:p w14:paraId="6EEFFCDD" w14:textId="05EF7909" w:rsidR="00ED4B9A" w:rsidRDefault="00ED4B9A" w:rsidP="00FB04EE">
      <w:pPr>
        <w:pStyle w:val="FootnoteText"/>
      </w:pPr>
      <w:r>
        <w:rPr>
          <w:vertAlign w:val="superscript"/>
        </w:rPr>
        <w:t>6</w:t>
      </w:r>
      <w:r>
        <w:t xml:space="preserve"> Corresponding author email: </w:t>
      </w:r>
      <w:r w:rsidRPr="00694549">
        <w:rPr>
          <w:rStyle w:val="Hyperlink"/>
          <w:color w:val="auto"/>
        </w:rPr>
        <w:t>afife@ufl.edu</w:t>
      </w:r>
    </w:p>
  </w:footnote>
  <w:footnote w:id="2">
    <w:p w14:paraId="11F8B05A" w14:textId="5572282E" w:rsidR="00ED4B9A" w:rsidRDefault="00ED4B9A">
      <w:pPr>
        <w:pStyle w:val="FootnoteText"/>
      </w:pPr>
    </w:p>
  </w:footnote>
  <w:footnote w:id="3">
    <w:p w14:paraId="18A60E49" w14:textId="5F565B42" w:rsidR="00ED4B9A" w:rsidRDefault="00ED4B9A"/>
    <w:p w14:paraId="11F8B05B" w14:textId="767AB521" w:rsidR="00ED4B9A" w:rsidRDefault="00ED4B9A">
      <w:pPr>
        <w:pStyle w:val="FootnoteText"/>
      </w:pPr>
    </w:p>
  </w:footnote>
  <w:footnote w:id="4">
    <w:p w14:paraId="62BA8594" w14:textId="77777777" w:rsidR="00ED4B9A" w:rsidRDefault="00ED4B9A" w:rsidP="00E615BD"/>
    <w:p w14:paraId="28A36C63" w14:textId="77777777" w:rsidR="00ED4B9A" w:rsidRDefault="00ED4B9A" w:rsidP="00E615BD">
      <w:pPr>
        <w:pStyle w:val="FootnoteText"/>
      </w:pPr>
    </w:p>
  </w:footnote>
  <w:footnote w:id="5">
    <w:p w14:paraId="357EBDD1" w14:textId="5D65CB46" w:rsidR="00ED4B9A" w:rsidRDefault="00ED4B9A"/>
    <w:p w14:paraId="6B82A8EA" w14:textId="09409657" w:rsidR="00ED4B9A" w:rsidRDefault="00ED4B9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9B638" w14:textId="77777777" w:rsidR="00CA65F6" w:rsidRDefault="00CA65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59DA3" w14:textId="77777777" w:rsidR="00CA65F6" w:rsidRDefault="00CA65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1D896" w14:textId="77777777" w:rsidR="00CA65F6" w:rsidRDefault="00CA65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FC9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removePersonalInformation/>
  <w:removeDateAndTime/>
  <w:embedSystemFonts/>
  <w:activeWritingStyle w:appName="MSWord" w:lang="es-MX" w:vendorID="64" w:dllVersion="6" w:nlCheck="1" w:checkStyle="1"/>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ctiveWritingStyle w:appName="MSWord" w:lang="en-US" w:vendorID="64" w:dllVersion="4096" w:nlCheck="1" w:checkStyle="0"/>
  <w:activeWritingStyle w:appName="MSWord" w:lang="es-419" w:vendorID="64" w:dllVersion="0" w:nlCheck="1" w:checkStyle="0"/>
  <w:activeWritingStyle w:appName="MSWord" w:lang="es-419" w:vendorID="64" w:dllVersion="6"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3CC"/>
    <w:rsid w:val="00001798"/>
    <w:rsid w:val="00003173"/>
    <w:rsid w:val="0001050B"/>
    <w:rsid w:val="00010D0E"/>
    <w:rsid w:val="00011C8B"/>
    <w:rsid w:val="00012C8F"/>
    <w:rsid w:val="0001677F"/>
    <w:rsid w:val="00021148"/>
    <w:rsid w:val="0002189E"/>
    <w:rsid w:val="00024A0E"/>
    <w:rsid w:val="0002784D"/>
    <w:rsid w:val="00033CF1"/>
    <w:rsid w:val="00036F70"/>
    <w:rsid w:val="000375BB"/>
    <w:rsid w:val="000379F2"/>
    <w:rsid w:val="000428CA"/>
    <w:rsid w:val="00042EE9"/>
    <w:rsid w:val="00044029"/>
    <w:rsid w:val="000564CE"/>
    <w:rsid w:val="00061AEA"/>
    <w:rsid w:val="00061CE5"/>
    <w:rsid w:val="0006538E"/>
    <w:rsid w:val="00074E0F"/>
    <w:rsid w:val="00080BDB"/>
    <w:rsid w:val="0008209A"/>
    <w:rsid w:val="00091012"/>
    <w:rsid w:val="00096E0D"/>
    <w:rsid w:val="000A142B"/>
    <w:rsid w:val="000A2DF8"/>
    <w:rsid w:val="000A37D0"/>
    <w:rsid w:val="000A4900"/>
    <w:rsid w:val="000B0A57"/>
    <w:rsid w:val="000B321B"/>
    <w:rsid w:val="000B33FD"/>
    <w:rsid w:val="000C4A0F"/>
    <w:rsid w:val="000D77CD"/>
    <w:rsid w:val="000E606D"/>
    <w:rsid w:val="000F4DF1"/>
    <w:rsid w:val="00104B17"/>
    <w:rsid w:val="00106990"/>
    <w:rsid w:val="0010781F"/>
    <w:rsid w:val="001112E0"/>
    <w:rsid w:val="00113FD9"/>
    <w:rsid w:val="00114B57"/>
    <w:rsid w:val="00114F64"/>
    <w:rsid w:val="00116522"/>
    <w:rsid w:val="00120465"/>
    <w:rsid w:val="00130F56"/>
    <w:rsid w:val="00133F58"/>
    <w:rsid w:val="00140CA3"/>
    <w:rsid w:val="00146AAE"/>
    <w:rsid w:val="00150DD0"/>
    <w:rsid w:val="001548CF"/>
    <w:rsid w:val="00164B8F"/>
    <w:rsid w:val="001666C6"/>
    <w:rsid w:val="00170776"/>
    <w:rsid w:val="00171D89"/>
    <w:rsid w:val="00174E69"/>
    <w:rsid w:val="00180B91"/>
    <w:rsid w:val="00182CCB"/>
    <w:rsid w:val="00183683"/>
    <w:rsid w:val="001947A9"/>
    <w:rsid w:val="001A0BFE"/>
    <w:rsid w:val="001B5DB0"/>
    <w:rsid w:val="001B64DA"/>
    <w:rsid w:val="001B7D24"/>
    <w:rsid w:val="001C2C21"/>
    <w:rsid w:val="001C3EE4"/>
    <w:rsid w:val="001D53AF"/>
    <w:rsid w:val="001E683B"/>
    <w:rsid w:val="001E68BB"/>
    <w:rsid w:val="001F333E"/>
    <w:rsid w:val="001F5BE4"/>
    <w:rsid w:val="002017F6"/>
    <w:rsid w:val="00202919"/>
    <w:rsid w:val="00206206"/>
    <w:rsid w:val="00207980"/>
    <w:rsid w:val="00211144"/>
    <w:rsid w:val="00215ED9"/>
    <w:rsid w:val="00217981"/>
    <w:rsid w:val="00222067"/>
    <w:rsid w:val="00225B7B"/>
    <w:rsid w:val="002431E3"/>
    <w:rsid w:val="00243EC9"/>
    <w:rsid w:val="00253A2C"/>
    <w:rsid w:val="00255431"/>
    <w:rsid w:val="00270DD3"/>
    <w:rsid w:val="00273667"/>
    <w:rsid w:val="00282910"/>
    <w:rsid w:val="00283558"/>
    <w:rsid w:val="00297920"/>
    <w:rsid w:val="002A40D3"/>
    <w:rsid w:val="002A5DED"/>
    <w:rsid w:val="002A6525"/>
    <w:rsid w:val="002A72D6"/>
    <w:rsid w:val="002B52F1"/>
    <w:rsid w:val="002B54AA"/>
    <w:rsid w:val="002B5FE0"/>
    <w:rsid w:val="002B68D2"/>
    <w:rsid w:val="002B6A9E"/>
    <w:rsid w:val="002B7612"/>
    <w:rsid w:val="002C4E77"/>
    <w:rsid w:val="002C64D8"/>
    <w:rsid w:val="002D1B23"/>
    <w:rsid w:val="002D4D9F"/>
    <w:rsid w:val="002E103A"/>
    <w:rsid w:val="002F4AB7"/>
    <w:rsid w:val="00300E05"/>
    <w:rsid w:val="0030284F"/>
    <w:rsid w:val="0030471A"/>
    <w:rsid w:val="003074F5"/>
    <w:rsid w:val="003145F8"/>
    <w:rsid w:val="00316308"/>
    <w:rsid w:val="003209B7"/>
    <w:rsid w:val="00330431"/>
    <w:rsid w:val="003347CD"/>
    <w:rsid w:val="00336524"/>
    <w:rsid w:val="00336CEB"/>
    <w:rsid w:val="003404E9"/>
    <w:rsid w:val="0034194E"/>
    <w:rsid w:val="00342DD0"/>
    <w:rsid w:val="003448D6"/>
    <w:rsid w:val="003470C0"/>
    <w:rsid w:val="00352BC2"/>
    <w:rsid w:val="00354B65"/>
    <w:rsid w:val="00356CBA"/>
    <w:rsid w:val="00362178"/>
    <w:rsid w:val="00365782"/>
    <w:rsid w:val="00365788"/>
    <w:rsid w:val="00380087"/>
    <w:rsid w:val="0038076B"/>
    <w:rsid w:val="00392C69"/>
    <w:rsid w:val="003A40EA"/>
    <w:rsid w:val="003A4287"/>
    <w:rsid w:val="003A54C8"/>
    <w:rsid w:val="003A723B"/>
    <w:rsid w:val="003A7D57"/>
    <w:rsid w:val="003B310E"/>
    <w:rsid w:val="003B46AF"/>
    <w:rsid w:val="003B6626"/>
    <w:rsid w:val="003B7D56"/>
    <w:rsid w:val="003C1B1A"/>
    <w:rsid w:val="003C66BF"/>
    <w:rsid w:val="003D030A"/>
    <w:rsid w:val="003D05E4"/>
    <w:rsid w:val="003D0E07"/>
    <w:rsid w:val="003D299E"/>
    <w:rsid w:val="003D47FE"/>
    <w:rsid w:val="003D6540"/>
    <w:rsid w:val="003D77A7"/>
    <w:rsid w:val="003E137D"/>
    <w:rsid w:val="003E1F52"/>
    <w:rsid w:val="003E24AB"/>
    <w:rsid w:val="003E52FA"/>
    <w:rsid w:val="003F163F"/>
    <w:rsid w:val="003F4927"/>
    <w:rsid w:val="003F757E"/>
    <w:rsid w:val="00400311"/>
    <w:rsid w:val="00402965"/>
    <w:rsid w:val="004128C4"/>
    <w:rsid w:val="00415821"/>
    <w:rsid w:val="00417EC9"/>
    <w:rsid w:val="004250C0"/>
    <w:rsid w:val="004268B3"/>
    <w:rsid w:val="004313E3"/>
    <w:rsid w:val="0043151E"/>
    <w:rsid w:val="0043244D"/>
    <w:rsid w:val="004325C6"/>
    <w:rsid w:val="004344EB"/>
    <w:rsid w:val="00435C96"/>
    <w:rsid w:val="00452D5D"/>
    <w:rsid w:val="004612C0"/>
    <w:rsid w:val="00465F98"/>
    <w:rsid w:val="004758D4"/>
    <w:rsid w:val="00481119"/>
    <w:rsid w:val="004813C6"/>
    <w:rsid w:val="00484105"/>
    <w:rsid w:val="00487C8C"/>
    <w:rsid w:val="00492D43"/>
    <w:rsid w:val="00496938"/>
    <w:rsid w:val="004A12A7"/>
    <w:rsid w:val="004B200F"/>
    <w:rsid w:val="004B23F0"/>
    <w:rsid w:val="004B3625"/>
    <w:rsid w:val="004B4679"/>
    <w:rsid w:val="004B689B"/>
    <w:rsid w:val="004C0E6D"/>
    <w:rsid w:val="004C56C9"/>
    <w:rsid w:val="004D1617"/>
    <w:rsid w:val="004D4604"/>
    <w:rsid w:val="004E29B3"/>
    <w:rsid w:val="004E7A80"/>
    <w:rsid w:val="004F09DA"/>
    <w:rsid w:val="004F106F"/>
    <w:rsid w:val="004F4E2E"/>
    <w:rsid w:val="004F513B"/>
    <w:rsid w:val="004F793C"/>
    <w:rsid w:val="00503904"/>
    <w:rsid w:val="005126E2"/>
    <w:rsid w:val="00522F49"/>
    <w:rsid w:val="00525195"/>
    <w:rsid w:val="00525352"/>
    <w:rsid w:val="00526D8C"/>
    <w:rsid w:val="00531D85"/>
    <w:rsid w:val="00532EFF"/>
    <w:rsid w:val="0053754F"/>
    <w:rsid w:val="00541CB9"/>
    <w:rsid w:val="00556154"/>
    <w:rsid w:val="00556898"/>
    <w:rsid w:val="005612B5"/>
    <w:rsid w:val="00561D91"/>
    <w:rsid w:val="005677B0"/>
    <w:rsid w:val="00570987"/>
    <w:rsid w:val="00575944"/>
    <w:rsid w:val="00576C4C"/>
    <w:rsid w:val="00584266"/>
    <w:rsid w:val="00590D07"/>
    <w:rsid w:val="00595478"/>
    <w:rsid w:val="005A000B"/>
    <w:rsid w:val="005A137F"/>
    <w:rsid w:val="005A4BB6"/>
    <w:rsid w:val="005A598E"/>
    <w:rsid w:val="005A5AC3"/>
    <w:rsid w:val="005B2F8C"/>
    <w:rsid w:val="005B4799"/>
    <w:rsid w:val="005C0F19"/>
    <w:rsid w:val="005D1EF4"/>
    <w:rsid w:val="005D2831"/>
    <w:rsid w:val="005D4440"/>
    <w:rsid w:val="005D564A"/>
    <w:rsid w:val="005E67CE"/>
    <w:rsid w:val="005E7C55"/>
    <w:rsid w:val="005E7E19"/>
    <w:rsid w:val="005F0783"/>
    <w:rsid w:val="005F4B7C"/>
    <w:rsid w:val="005F6E86"/>
    <w:rsid w:val="00601A3D"/>
    <w:rsid w:val="00606209"/>
    <w:rsid w:val="006118C7"/>
    <w:rsid w:val="00614346"/>
    <w:rsid w:val="006160B8"/>
    <w:rsid w:val="00617B76"/>
    <w:rsid w:val="00625D79"/>
    <w:rsid w:val="00627039"/>
    <w:rsid w:val="0063123B"/>
    <w:rsid w:val="006360F6"/>
    <w:rsid w:val="00641459"/>
    <w:rsid w:val="0064201A"/>
    <w:rsid w:val="00643A47"/>
    <w:rsid w:val="006453C9"/>
    <w:rsid w:val="00650A4B"/>
    <w:rsid w:val="00654816"/>
    <w:rsid w:val="00660D99"/>
    <w:rsid w:val="00663AAF"/>
    <w:rsid w:val="006716F1"/>
    <w:rsid w:val="006723AD"/>
    <w:rsid w:val="00684C21"/>
    <w:rsid w:val="00684F30"/>
    <w:rsid w:val="0068530D"/>
    <w:rsid w:val="0068673F"/>
    <w:rsid w:val="00686AD0"/>
    <w:rsid w:val="00691925"/>
    <w:rsid w:val="00693A25"/>
    <w:rsid w:val="00694549"/>
    <w:rsid w:val="00695EA4"/>
    <w:rsid w:val="006A0EDF"/>
    <w:rsid w:val="006A52AF"/>
    <w:rsid w:val="006A5F54"/>
    <w:rsid w:val="006C103F"/>
    <w:rsid w:val="006C33B9"/>
    <w:rsid w:val="006D1E88"/>
    <w:rsid w:val="006E0B7A"/>
    <w:rsid w:val="006E0F8D"/>
    <w:rsid w:val="006E12CD"/>
    <w:rsid w:val="006E3314"/>
    <w:rsid w:val="006E521E"/>
    <w:rsid w:val="006F183A"/>
    <w:rsid w:val="006F578E"/>
    <w:rsid w:val="007029E4"/>
    <w:rsid w:val="00706EB7"/>
    <w:rsid w:val="00713B4D"/>
    <w:rsid w:val="007202FE"/>
    <w:rsid w:val="00721FAF"/>
    <w:rsid w:val="00727103"/>
    <w:rsid w:val="007343E2"/>
    <w:rsid w:val="007364D6"/>
    <w:rsid w:val="00741A85"/>
    <w:rsid w:val="007453F0"/>
    <w:rsid w:val="00746D38"/>
    <w:rsid w:val="00752D89"/>
    <w:rsid w:val="007600AC"/>
    <w:rsid w:val="0076287C"/>
    <w:rsid w:val="00767981"/>
    <w:rsid w:val="00770883"/>
    <w:rsid w:val="007720F5"/>
    <w:rsid w:val="00775AC5"/>
    <w:rsid w:val="007802E9"/>
    <w:rsid w:val="007803C7"/>
    <w:rsid w:val="0078450F"/>
    <w:rsid w:val="00784D58"/>
    <w:rsid w:val="00784FE6"/>
    <w:rsid w:val="007861F7"/>
    <w:rsid w:val="0078739C"/>
    <w:rsid w:val="00791F69"/>
    <w:rsid w:val="007A0A78"/>
    <w:rsid w:val="007A1CE2"/>
    <w:rsid w:val="007B64CF"/>
    <w:rsid w:val="007B6F2A"/>
    <w:rsid w:val="007C394A"/>
    <w:rsid w:val="007C4FA0"/>
    <w:rsid w:val="007D013A"/>
    <w:rsid w:val="007D5796"/>
    <w:rsid w:val="007D5A13"/>
    <w:rsid w:val="007E1CFB"/>
    <w:rsid w:val="007E3302"/>
    <w:rsid w:val="007E662F"/>
    <w:rsid w:val="007F4BCB"/>
    <w:rsid w:val="007F730B"/>
    <w:rsid w:val="00803A00"/>
    <w:rsid w:val="00803E8A"/>
    <w:rsid w:val="0081060E"/>
    <w:rsid w:val="00810C04"/>
    <w:rsid w:val="0081106D"/>
    <w:rsid w:val="00813D39"/>
    <w:rsid w:val="00822DFF"/>
    <w:rsid w:val="00826D64"/>
    <w:rsid w:val="00827E4C"/>
    <w:rsid w:val="00827FDD"/>
    <w:rsid w:val="00831AF5"/>
    <w:rsid w:val="00834D2A"/>
    <w:rsid w:val="0083708E"/>
    <w:rsid w:val="008371D3"/>
    <w:rsid w:val="00844677"/>
    <w:rsid w:val="008454B0"/>
    <w:rsid w:val="00852869"/>
    <w:rsid w:val="008556DD"/>
    <w:rsid w:val="00864577"/>
    <w:rsid w:val="00866C17"/>
    <w:rsid w:val="008951CF"/>
    <w:rsid w:val="008A31F4"/>
    <w:rsid w:val="008A4484"/>
    <w:rsid w:val="008A5112"/>
    <w:rsid w:val="008B6365"/>
    <w:rsid w:val="008D1998"/>
    <w:rsid w:val="008D4911"/>
    <w:rsid w:val="008D629E"/>
    <w:rsid w:val="008D6863"/>
    <w:rsid w:val="008E18E9"/>
    <w:rsid w:val="008E36B0"/>
    <w:rsid w:val="008F0340"/>
    <w:rsid w:val="008F32DE"/>
    <w:rsid w:val="008F425E"/>
    <w:rsid w:val="008F5F42"/>
    <w:rsid w:val="008F7CE6"/>
    <w:rsid w:val="00904B06"/>
    <w:rsid w:val="00911B28"/>
    <w:rsid w:val="00913EFC"/>
    <w:rsid w:val="00920A32"/>
    <w:rsid w:val="00924068"/>
    <w:rsid w:val="009360CB"/>
    <w:rsid w:val="00950E30"/>
    <w:rsid w:val="00961D44"/>
    <w:rsid w:val="00965967"/>
    <w:rsid w:val="00976237"/>
    <w:rsid w:val="009810D7"/>
    <w:rsid w:val="00985541"/>
    <w:rsid w:val="00994AAB"/>
    <w:rsid w:val="009971DF"/>
    <w:rsid w:val="00997A62"/>
    <w:rsid w:val="009A0F76"/>
    <w:rsid w:val="009A5DAA"/>
    <w:rsid w:val="009A5F1A"/>
    <w:rsid w:val="009A7129"/>
    <w:rsid w:val="009B2345"/>
    <w:rsid w:val="009B6F5F"/>
    <w:rsid w:val="009C2434"/>
    <w:rsid w:val="009C3CA1"/>
    <w:rsid w:val="009C5D9F"/>
    <w:rsid w:val="009C6677"/>
    <w:rsid w:val="009D1135"/>
    <w:rsid w:val="009D15EB"/>
    <w:rsid w:val="009D1F7B"/>
    <w:rsid w:val="009D5E6A"/>
    <w:rsid w:val="009D7E66"/>
    <w:rsid w:val="009E1589"/>
    <w:rsid w:val="009E18BA"/>
    <w:rsid w:val="009E3C0F"/>
    <w:rsid w:val="009E5670"/>
    <w:rsid w:val="009E6739"/>
    <w:rsid w:val="009E7BFA"/>
    <w:rsid w:val="009F1389"/>
    <w:rsid w:val="009F261B"/>
    <w:rsid w:val="009F37A1"/>
    <w:rsid w:val="00A00E43"/>
    <w:rsid w:val="00A05C3B"/>
    <w:rsid w:val="00A20F24"/>
    <w:rsid w:val="00A22D7E"/>
    <w:rsid w:val="00A23AD0"/>
    <w:rsid w:val="00A27B18"/>
    <w:rsid w:val="00A3078B"/>
    <w:rsid w:val="00A31E2B"/>
    <w:rsid w:val="00A32F7F"/>
    <w:rsid w:val="00A3526B"/>
    <w:rsid w:val="00A352EE"/>
    <w:rsid w:val="00A36BBE"/>
    <w:rsid w:val="00A376FD"/>
    <w:rsid w:val="00A436F3"/>
    <w:rsid w:val="00A45577"/>
    <w:rsid w:val="00A5135C"/>
    <w:rsid w:val="00A54FCA"/>
    <w:rsid w:val="00A650FA"/>
    <w:rsid w:val="00A760E7"/>
    <w:rsid w:val="00A8495B"/>
    <w:rsid w:val="00A910AE"/>
    <w:rsid w:val="00A9263A"/>
    <w:rsid w:val="00A95802"/>
    <w:rsid w:val="00AA2CF8"/>
    <w:rsid w:val="00AB2A6B"/>
    <w:rsid w:val="00AB2F5B"/>
    <w:rsid w:val="00AB5682"/>
    <w:rsid w:val="00AB7355"/>
    <w:rsid w:val="00AB7E94"/>
    <w:rsid w:val="00AC0148"/>
    <w:rsid w:val="00AD0B32"/>
    <w:rsid w:val="00AE083C"/>
    <w:rsid w:val="00B02837"/>
    <w:rsid w:val="00B03680"/>
    <w:rsid w:val="00B06CB4"/>
    <w:rsid w:val="00B07847"/>
    <w:rsid w:val="00B121E8"/>
    <w:rsid w:val="00B26F2D"/>
    <w:rsid w:val="00B31749"/>
    <w:rsid w:val="00B33974"/>
    <w:rsid w:val="00B37B60"/>
    <w:rsid w:val="00B40E35"/>
    <w:rsid w:val="00B56C64"/>
    <w:rsid w:val="00B668F7"/>
    <w:rsid w:val="00B80AFA"/>
    <w:rsid w:val="00B82D9F"/>
    <w:rsid w:val="00B865D1"/>
    <w:rsid w:val="00B86B75"/>
    <w:rsid w:val="00B87747"/>
    <w:rsid w:val="00B95F4D"/>
    <w:rsid w:val="00B95FAE"/>
    <w:rsid w:val="00B9791C"/>
    <w:rsid w:val="00BA07C4"/>
    <w:rsid w:val="00BA4BB5"/>
    <w:rsid w:val="00BB2E7E"/>
    <w:rsid w:val="00BB395C"/>
    <w:rsid w:val="00BC1975"/>
    <w:rsid w:val="00BC48D5"/>
    <w:rsid w:val="00BD6771"/>
    <w:rsid w:val="00BE4268"/>
    <w:rsid w:val="00BE566B"/>
    <w:rsid w:val="00BE58A3"/>
    <w:rsid w:val="00BE6417"/>
    <w:rsid w:val="00C0292E"/>
    <w:rsid w:val="00C10FCE"/>
    <w:rsid w:val="00C1222D"/>
    <w:rsid w:val="00C1238D"/>
    <w:rsid w:val="00C170FB"/>
    <w:rsid w:val="00C215D5"/>
    <w:rsid w:val="00C23582"/>
    <w:rsid w:val="00C263BE"/>
    <w:rsid w:val="00C27CD2"/>
    <w:rsid w:val="00C36279"/>
    <w:rsid w:val="00C467F4"/>
    <w:rsid w:val="00C472AC"/>
    <w:rsid w:val="00C47A5B"/>
    <w:rsid w:val="00C51B3C"/>
    <w:rsid w:val="00C54CF6"/>
    <w:rsid w:val="00C554BB"/>
    <w:rsid w:val="00C55875"/>
    <w:rsid w:val="00C61FDE"/>
    <w:rsid w:val="00C65D20"/>
    <w:rsid w:val="00C67589"/>
    <w:rsid w:val="00C71AC2"/>
    <w:rsid w:val="00C75D6D"/>
    <w:rsid w:val="00C82044"/>
    <w:rsid w:val="00C83C0F"/>
    <w:rsid w:val="00C9686C"/>
    <w:rsid w:val="00CA2174"/>
    <w:rsid w:val="00CA44C2"/>
    <w:rsid w:val="00CA51E2"/>
    <w:rsid w:val="00CA65F6"/>
    <w:rsid w:val="00CA6951"/>
    <w:rsid w:val="00CC0FD2"/>
    <w:rsid w:val="00CC5607"/>
    <w:rsid w:val="00CD23F5"/>
    <w:rsid w:val="00CE0056"/>
    <w:rsid w:val="00CE05ED"/>
    <w:rsid w:val="00CF3361"/>
    <w:rsid w:val="00CF4083"/>
    <w:rsid w:val="00CF4BB3"/>
    <w:rsid w:val="00CF4FA9"/>
    <w:rsid w:val="00CF506F"/>
    <w:rsid w:val="00CF63CD"/>
    <w:rsid w:val="00CF7AFC"/>
    <w:rsid w:val="00D01AF1"/>
    <w:rsid w:val="00D032EF"/>
    <w:rsid w:val="00D052CB"/>
    <w:rsid w:val="00D05AD5"/>
    <w:rsid w:val="00D05C0D"/>
    <w:rsid w:val="00D06BDB"/>
    <w:rsid w:val="00D102A9"/>
    <w:rsid w:val="00D160D1"/>
    <w:rsid w:val="00D17A68"/>
    <w:rsid w:val="00D2092A"/>
    <w:rsid w:val="00D210C1"/>
    <w:rsid w:val="00D24EB6"/>
    <w:rsid w:val="00D2725D"/>
    <w:rsid w:val="00D310B7"/>
    <w:rsid w:val="00D465CA"/>
    <w:rsid w:val="00D52310"/>
    <w:rsid w:val="00D55BB1"/>
    <w:rsid w:val="00D62E2F"/>
    <w:rsid w:val="00D63C96"/>
    <w:rsid w:val="00D677A8"/>
    <w:rsid w:val="00D70FC3"/>
    <w:rsid w:val="00D72D6A"/>
    <w:rsid w:val="00D757F3"/>
    <w:rsid w:val="00D76642"/>
    <w:rsid w:val="00D87309"/>
    <w:rsid w:val="00D903DC"/>
    <w:rsid w:val="00D91AD3"/>
    <w:rsid w:val="00D96FBB"/>
    <w:rsid w:val="00D97497"/>
    <w:rsid w:val="00DA14FC"/>
    <w:rsid w:val="00DA2DCB"/>
    <w:rsid w:val="00DA301B"/>
    <w:rsid w:val="00DA619D"/>
    <w:rsid w:val="00DB0026"/>
    <w:rsid w:val="00DB1F6E"/>
    <w:rsid w:val="00DB2FDD"/>
    <w:rsid w:val="00DB4892"/>
    <w:rsid w:val="00DB4F44"/>
    <w:rsid w:val="00DB68A5"/>
    <w:rsid w:val="00DC61DF"/>
    <w:rsid w:val="00DC7AA7"/>
    <w:rsid w:val="00DD0CEB"/>
    <w:rsid w:val="00DD3D2E"/>
    <w:rsid w:val="00DD40C7"/>
    <w:rsid w:val="00DE1678"/>
    <w:rsid w:val="00DE2E7E"/>
    <w:rsid w:val="00DE33A2"/>
    <w:rsid w:val="00DE60A9"/>
    <w:rsid w:val="00DF1889"/>
    <w:rsid w:val="00DF2EC6"/>
    <w:rsid w:val="00DF7E55"/>
    <w:rsid w:val="00E14244"/>
    <w:rsid w:val="00E171FF"/>
    <w:rsid w:val="00E21FB4"/>
    <w:rsid w:val="00E315A3"/>
    <w:rsid w:val="00E3361B"/>
    <w:rsid w:val="00E41F5F"/>
    <w:rsid w:val="00E424EA"/>
    <w:rsid w:val="00E43A47"/>
    <w:rsid w:val="00E43FAD"/>
    <w:rsid w:val="00E53852"/>
    <w:rsid w:val="00E56EBF"/>
    <w:rsid w:val="00E60158"/>
    <w:rsid w:val="00E60D50"/>
    <w:rsid w:val="00E615BD"/>
    <w:rsid w:val="00E657DA"/>
    <w:rsid w:val="00E65AEB"/>
    <w:rsid w:val="00E65BC7"/>
    <w:rsid w:val="00E67361"/>
    <w:rsid w:val="00E71574"/>
    <w:rsid w:val="00E75646"/>
    <w:rsid w:val="00E76173"/>
    <w:rsid w:val="00E769E3"/>
    <w:rsid w:val="00E8722C"/>
    <w:rsid w:val="00E9036D"/>
    <w:rsid w:val="00E9792A"/>
    <w:rsid w:val="00EA07F2"/>
    <w:rsid w:val="00EA2A4D"/>
    <w:rsid w:val="00EA4DE0"/>
    <w:rsid w:val="00EA6C73"/>
    <w:rsid w:val="00EB507D"/>
    <w:rsid w:val="00EB7581"/>
    <w:rsid w:val="00EC25AE"/>
    <w:rsid w:val="00EC32BE"/>
    <w:rsid w:val="00EC3BE1"/>
    <w:rsid w:val="00EC5A95"/>
    <w:rsid w:val="00ED223A"/>
    <w:rsid w:val="00ED2870"/>
    <w:rsid w:val="00ED4B9A"/>
    <w:rsid w:val="00ED6E24"/>
    <w:rsid w:val="00EE0C3B"/>
    <w:rsid w:val="00EE6FF7"/>
    <w:rsid w:val="00EF41F1"/>
    <w:rsid w:val="00F01479"/>
    <w:rsid w:val="00F07408"/>
    <w:rsid w:val="00F1244B"/>
    <w:rsid w:val="00F133BD"/>
    <w:rsid w:val="00F26C87"/>
    <w:rsid w:val="00F26CBA"/>
    <w:rsid w:val="00F3146A"/>
    <w:rsid w:val="00F3257C"/>
    <w:rsid w:val="00F3486A"/>
    <w:rsid w:val="00F50827"/>
    <w:rsid w:val="00F50F56"/>
    <w:rsid w:val="00F53181"/>
    <w:rsid w:val="00F60957"/>
    <w:rsid w:val="00F619AF"/>
    <w:rsid w:val="00F62433"/>
    <w:rsid w:val="00F6531F"/>
    <w:rsid w:val="00F7088F"/>
    <w:rsid w:val="00F72B2B"/>
    <w:rsid w:val="00F72B8F"/>
    <w:rsid w:val="00F7796B"/>
    <w:rsid w:val="00F81FB9"/>
    <w:rsid w:val="00F83942"/>
    <w:rsid w:val="00F841A0"/>
    <w:rsid w:val="00F87CBD"/>
    <w:rsid w:val="00F91735"/>
    <w:rsid w:val="00F924C8"/>
    <w:rsid w:val="00F93EDA"/>
    <w:rsid w:val="00F943B0"/>
    <w:rsid w:val="00FA49DF"/>
    <w:rsid w:val="00FA6E0C"/>
    <w:rsid w:val="00FB04EE"/>
    <w:rsid w:val="00FB2D78"/>
    <w:rsid w:val="00FB674B"/>
    <w:rsid w:val="00FC1576"/>
    <w:rsid w:val="00FC7228"/>
    <w:rsid w:val="00FD16F8"/>
    <w:rsid w:val="00FD1F87"/>
    <w:rsid w:val="00FD39AD"/>
    <w:rsid w:val="00FE1974"/>
    <w:rsid w:val="00FE63DF"/>
    <w:rsid w:val="00FF015C"/>
    <w:rsid w:val="00FF4BE2"/>
    <w:rsid w:val="00FF557F"/>
    <w:rsid w:val="00FF5978"/>
    <w:rsid w:val="00FF5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8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D15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5EB"/>
    <w:rPr>
      <w:rFonts w:ascii="Segoe UI" w:hAnsi="Segoe UI" w:cs="Segoe UI"/>
      <w:sz w:val="18"/>
      <w:szCs w:val="18"/>
    </w:rPr>
  </w:style>
  <w:style w:type="character" w:styleId="LineNumber">
    <w:name w:val="line number"/>
    <w:basedOn w:val="DefaultParagraphFont"/>
    <w:semiHidden/>
    <w:unhideWhenUsed/>
    <w:rsid w:val="009D15EB"/>
  </w:style>
  <w:style w:type="paragraph" w:styleId="Header">
    <w:name w:val="header"/>
    <w:basedOn w:val="Normal"/>
    <w:link w:val="HeaderChar"/>
    <w:unhideWhenUsed/>
    <w:rsid w:val="000B0A57"/>
    <w:pPr>
      <w:tabs>
        <w:tab w:val="center" w:pos="4680"/>
        <w:tab w:val="right" w:pos="9360"/>
      </w:tabs>
      <w:spacing w:after="0"/>
    </w:pPr>
  </w:style>
  <w:style w:type="character" w:customStyle="1" w:styleId="HeaderChar">
    <w:name w:val="Header Char"/>
    <w:basedOn w:val="DefaultParagraphFont"/>
    <w:link w:val="Header"/>
    <w:rsid w:val="000B0A57"/>
  </w:style>
  <w:style w:type="paragraph" w:styleId="Footer">
    <w:name w:val="footer"/>
    <w:basedOn w:val="Normal"/>
    <w:link w:val="FooterChar"/>
    <w:unhideWhenUsed/>
    <w:rsid w:val="000B0A57"/>
    <w:pPr>
      <w:tabs>
        <w:tab w:val="center" w:pos="4680"/>
        <w:tab w:val="right" w:pos="9360"/>
      </w:tabs>
      <w:spacing w:after="0"/>
    </w:pPr>
  </w:style>
  <w:style w:type="character" w:customStyle="1" w:styleId="FooterChar">
    <w:name w:val="Footer Char"/>
    <w:basedOn w:val="DefaultParagraphFont"/>
    <w:link w:val="Footer"/>
    <w:rsid w:val="000B0A57"/>
  </w:style>
  <w:style w:type="character" w:styleId="CommentReference">
    <w:name w:val="annotation reference"/>
    <w:basedOn w:val="DefaultParagraphFont"/>
    <w:semiHidden/>
    <w:unhideWhenUsed/>
    <w:rsid w:val="00A3526B"/>
    <w:rPr>
      <w:sz w:val="16"/>
      <w:szCs w:val="16"/>
    </w:rPr>
  </w:style>
  <w:style w:type="paragraph" w:styleId="CommentText">
    <w:name w:val="annotation text"/>
    <w:basedOn w:val="Normal"/>
    <w:link w:val="CommentTextChar"/>
    <w:semiHidden/>
    <w:unhideWhenUsed/>
    <w:rsid w:val="00A3526B"/>
    <w:rPr>
      <w:sz w:val="20"/>
      <w:szCs w:val="20"/>
    </w:rPr>
  </w:style>
  <w:style w:type="character" w:customStyle="1" w:styleId="CommentTextChar">
    <w:name w:val="Comment Text Char"/>
    <w:basedOn w:val="DefaultParagraphFont"/>
    <w:link w:val="CommentText"/>
    <w:semiHidden/>
    <w:rsid w:val="00A3526B"/>
    <w:rPr>
      <w:sz w:val="20"/>
      <w:szCs w:val="20"/>
    </w:rPr>
  </w:style>
  <w:style w:type="paragraph" w:styleId="CommentSubject">
    <w:name w:val="annotation subject"/>
    <w:basedOn w:val="CommentText"/>
    <w:next w:val="CommentText"/>
    <w:link w:val="CommentSubjectChar"/>
    <w:semiHidden/>
    <w:unhideWhenUsed/>
    <w:rsid w:val="00A3526B"/>
    <w:rPr>
      <w:b/>
      <w:bCs/>
    </w:rPr>
  </w:style>
  <w:style w:type="character" w:customStyle="1" w:styleId="CommentSubjectChar">
    <w:name w:val="Comment Subject Char"/>
    <w:basedOn w:val="CommentTextChar"/>
    <w:link w:val="CommentSubject"/>
    <w:semiHidden/>
    <w:rsid w:val="00A3526B"/>
    <w:rPr>
      <w:b/>
      <w:bCs/>
      <w:sz w:val="20"/>
      <w:szCs w:val="20"/>
    </w:rPr>
  </w:style>
  <w:style w:type="paragraph" w:styleId="Revision">
    <w:name w:val="Revision"/>
    <w:hidden/>
    <w:semiHidden/>
    <w:rsid w:val="00D677A8"/>
    <w:pPr>
      <w:spacing w:after="0"/>
    </w:pPr>
  </w:style>
  <w:style w:type="character" w:styleId="PlaceholderText">
    <w:name w:val="Placeholder Text"/>
    <w:basedOn w:val="DefaultParagraphFont"/>
    <w:semiHidden/>
    <w:rsid w:val="00114F64"/>
    <w:rPr>
      <w:color w:val="808080"/>
    </w:rPr>
  </w:style>
  <w:style w:type="character" w:customStyle="1" w:styleId="UnresolvedMention1">
    <w:name w:val="Unresolved Mention1"/>
    <w:basedOn w:val="DefaultParagraphFont"/>
    <w:uiPriority w:val="99"/>
    <w:unhideWhenUsed/>
    <w:rsid w:val="00EC25AE"/>
    <w:rPr>
      <w:color w:val="605E5C"/>
      <w:shd w:val="clear" w:color="auto" w:fill="E1DFDD"/>
    </w:rPr>
  </w:style>
  <w:style w:type="character" w:customStyle="1" w:styleId="Mention1">
    <w:name w:val="Mention1"/>
    <w:basedOn w:val="DefaultParagraphFont"/>
    <w:uiPriority w:val="99"/>
    <w:unhideWhenUsed/>
    <w:rsid w:val="008371D3"/>
    <w:rPr>
      <w:color w:val="2B579A"/>
      <w:shd w:val="clear" w:color="auto" w:fill="E1DFDD"/>
    </w:rPr>
  </w:style>
  <w:style w:type="character" w:styleId="Strong">
    <w:name w:val="Strong"/>
    <w:basedOn w:val="DefaultParagraphFont"/>
    <w:uiPriority w:val="22"/>
    <w:qFormat/>
    <w:rsid w:val="00D70FC3"/>
    <w:rPr>
      <w:b/>
      <w:bCs/>
    </w:rPr>
  </w:style>
  <w:style w:type="character" w:customStyle="1" w:styleId="brand-label">
    <w:name w:val="brand-label"/>
    <w:basedOn w:val="DefaultParagraphFont"/>
    <w:rsid w:val="00D70FC3"/>
  </w:style>
  <w:style w:type="character" w:styleId="FollowedHyperlink">
    <w:name w:val="FollowedHyperlink"/>
    <w:basedOn w:val="DefaultParagraphFont"/>
    <w:semiHidden/>
    <w:unhideWhenUsed/>
    <w:rsid w:val="00DB68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837722">
      <w:bodyDiv w:val="1"/>
      <w:marLeft w:val="0"/>
      <w:marRight w:val="0"/>
      <w:marTop w:val="0"/>
      <w:marBottom w:val="0"/>
      <w:divBdr>
        <w:top w:val="none" w:sz="0" w:space="0" w:color="auto"/>
        <w:left w:val="none" w:sz="0" w:space="0" w:color="auto"/>
        <w:bottom w:val="none" w:sz="0" w:space="0" w:color="auto"/>
        <w:right w:val="none" w:sz="0" w:space="0" w:color="auto"/>
      </w:divBdr>
    </w:div>
    <w:div w:id="1689213938">
      <w:bodyDiv w:val="1"/>
      <w:marLeft w:val="0"/>
      <w:marRight w:val="0"/>
      <w:marTop w:val="0"/>
      <w:marBottom w:val="0"/>
      <w:divBdr>
        <w:top w:val="none" w:sz="0" w:space="0" w:color="auto"/>
        <w:left w:val="none" w:sz="0" w:space="0" w:color="auto"/>
        <w:bottom w:val="none" w:sz="0" w:space="0" w:color="auto"/>
        <w:right w:val="none" w:sz="0" w:space="0" w:color="auto"/>
      </w:divBdr>
      <w:divsChild>
        <w:div w:id="864563096">
          <w:marLeft w:val="0"/>
          <w:marRight w:val="0"/>
          <w:marTop w:val="0"/>
          <w:marBottom w:val="0"/>
          <w:divBdr>
            <w:top w:val="none" w:sz="0" w:space="0" w:color="auto"/>
            <w:left w:val="none" w:sz="0" w:space="0" w:color="auto"/>
            <w:bottom w:val="none" w:sz="0" w:space="0" w:color="auto"/>
            <w:right w:val="none" w:sz="0" w:space="0" w:color="auto"/>
          </w:divBdr>
          <w:divsChild>
            <w:div w:id="530461179">
              <w:marLeft w:val="0"/>
              <w:marRight w:val="0"/>
              <w:marTop w:val="0"/>
              <w:marBottom w:val="0"/>
              <w:divBdr>
                <w:top w:val="none" w:sz="0" w:space="0" w:color="auto"/>
                <w:left w:val="none" w:sz="0" w:space="0" w:color="auto"/>
                <w:bottom w:val="none" w:sz="0" w:space="0" w:color="auto"/>
                <w:right w:val="none" w:sz="0" w:space="0" w:color="auto"/>
              </w:divBdr>
            </w:div>
            <w:div w:id="127482746">
              <w:marLeft w:val="0"/>
              <w:marRight w:val="0"/>
              <w:marTop w:val="0"/>
              <w:marBottom w:val="0"/>
              <w:divBdr>
                <w:top w:val="none" w:sz="0" w:space="0" w:color="auto"/>
                <w:left w:val="none" w:sz="0" w:space="0" w:color="auto"/>
                <w:bottom w:val="none" w:sz="0" w:space="0" w:color="auto"/>
                <w:right w:val="none" w:sz="0" w:space="0" w:color="auto"/>
              </w:divBdr>
            </w:div>
            <w:div w:id="1361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584">
      <w:bodyDiv w:val="1"/>
      <w:marLeft w:val="0"/>
      <w:marRight w:val="0"/>
      <w:marTop w:val="0"/>
      <w:marBottom w:val="0"/>
      <w:divBdr>
        <w:top w:val="none" w:sz="0" w:space="0" w:color="auto"/>
        <w:left w:val="none" w:sz="0" w:space="0" w:color="auto"/>
        <w:bottom w:val="none" w:sz="0" w:space="0" w:color="auto"/>
        <w:right w:val="none" w:sz="0" w:space="0" w:color="auto"/>
      </w:divBdr>
      <w:divsChild>
        <w:div w:id="1919903397">
          <w:marLeft w:val="0"/>
          <w:marRight w:val="0"/>
          <w:marTop w:val="0"/>
          <w:marBottom w:val="0"/>
          <w:divBdr>
            <w:top w:val="none" w:sz="0" w:space="0" w:color="auto"/>
            <w:left w:val="none" w:sz="0" w:space="0" w:color="auto"/>
            <w:bottom w:val="none" w:sz="0" w:space="0" w:color="auto"/>
            <w:right w:val="none" w:sz="0" w:space="0" w:color="auto"/>
          </w:divBdr>
          <w:divsChild>
            <w:div w:id="1119447849">
              <w:marLeft w:val="0"/>
              <w:marRight w:val="0"/>
              <w:marTop w:val="0"/>
              <w:marBottom w:val="0"/>
              <w:divBdr>
                <w:top w:val="none" w:sz="0" w:space="0" w:color="auto"/>
                <w:left w:val="none" w:sz="0" w:space="0" w:color="auto"/>
                <w:bottom w:val="none" w:sz="0" w:space="0" w:color="auto"/>
                <w:right w:val="none" w:sz="0" w:space="0" w:color="auto"/>
              </w:divBdr>
            </w:div>
            <w:div w:id="887759531">
              <w:marLeft w:val="0"/>
              <w:marRight w:val="0"/>
              <w:marTop w:val="0"/>
              <w:marBottom w:val="0"/>
              <w:divBdr>
                <w:top w:val="none" w:sz="0" w:space="0" w:color="auto"/>
                <w:left w:val="none" w:sz="0" w:space="0" w:color="auto"/>
                <w:bottom w:val="none" w:sz="0" w:space="0" w:color="auto"/>
                <w:right w:val="none" w:sz="0" w:space="0" w:color="auto"/>
              </w:divBdr>
            </w:div>
            <w:div w:id="2931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9218</Words>
  <Characters>52549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2019-11-17T23:13:00Z</dcterms:created>
  <dcterms:modified xsi:type="dcterms:W3CDTF">2019-12-17T21:34:00Z</dcterms:modified>
</cp:coreProperties>
</file>