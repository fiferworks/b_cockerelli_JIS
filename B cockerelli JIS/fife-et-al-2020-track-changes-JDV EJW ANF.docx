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DD41B5B" w:rsidR="003B6626" w:rsidRPr="006360F6" w:rsidRDefault="002C545A" w:rsidP="007343E2">
      <w:pPr>
        <w:pStyle w:val="Title"/>
        <w:spacing w:line="480" w:lineRule="auto"/>
        <w:jc w:val="left"/>
        <w:rPr>
          <w:color w:val="auto"/>
          <w:sz w:val="24"/>
          <w:szCs w:val="24"/>
        </w:rPr>
      </w:pPr>
      <w:r>
        <w:rPr>
          <w:color w:val="auto"/>
          <w:sz w:val="24"/>
          <w:szCs w:val="24"/>
        </w:rPr>
        <w:t>P</w:t>
      </w:r>
      <w:r w:rsidR="009D15EB" w:rsidRPr="006360F6">
        <w:rPr>
          <w:color w:val="auto"/>
          <w:sz w:val="24"/>
          <w:szCs w:val="24"/>
        </w:rPr>
        <w:t xml:space="preserve">otato psyllid </w:t>
      </w:r>
      <w:proofErr w:type="spellStart"/>
      <w:r w:rsidR="009D15EB" w:rsidRPr="006360F6">
        <w:rPr>
          <w:i/>
          <w:color w:val="auto"/>
          <w:sz w:val="24"/>
          <w:szCs w:val="24"/>
        </w:rPr>
        <w:t>Bactericera</w:t>
      </w:r>
      <w:proofErr w:type="spellEnd"/>
      <w:r w:rsidR="009D15EB" w:rsidRPr="006360F6">
        <w:rPr>
          <w:i/>
          <w:color w:val="auto"/>
          <w:sz w:val="24"/>
          <w:szCs w:val="24"/>
        </w:rPr>
        <w:t xml:space="preserve"> </w:t>
      </w:r>
      <w:proofErr w:type="spellStart"/>
      <w:r w:rsidR="009D15EB" w:rsidRPr="006360F6">
        <w:rPr>
          <w:i/>
          <w:color w:val="auto"/>
          <w:sz w:val="24"/>
          <w:szCs w:val="24"/>
        </w:rPr>
        <w:t>cockerelli</w:t>
      </w:r>
      <w:proofErr w:type="spellEnd"/>
      <w:r w:rsidR="009D15EB" w:rsidRPr="006360F6">
        <w:rPr>
          <w:color w:val="auto"/>
          <w:sz w:val="24"/>
          <w:szCs w:val="24"/>
        </w:rPr>
        <w:t xml:space="preserve"> (</w:t>
      </w:r>
      <w:proofErr w:type="spellStart"/>
      <w:r w:rsidR="009D15EB" w:rsidRPr="006360F6">
        <w:rPr>
          <w:color w:val="auto"/>
          <w:sz w:val="24"/>
          <w:szCs w:val="24"/>
        </w:rPr>
        <w:t>Šulc</w:t>
      </w:r>
      <w:proofErr w:type="spellEnd"/>
      <w:r w:rsidR="009D15EB" w:rsidRPr="006360F6">
        <w:rPr>
          <w:color w:val="auto"/>
          <w:sz w:val="24"/>
          <w:szCs w:val="24"/>
        </w:rPr>
        <w:t xml:space="preserve">) (Hemiptera: </w:t>
      </w:r>
      <w:proofErr w:type="spellStart"/>
      <w:r w:rsidR="009D15EB" w:rsidRPr="006360F6">
        <w:rPr>
          <w:color w:val="auto"/>
          <w:sz w:val="24"/>
          <w:szCs w:val="24"/>
        </w:rPr>
        <w:t>Triozidae</w:t>
      </w:r>
      <w:proofErr w:type="spellEnd"/>
      <w:r w:rsidR="009D15EB" w:rsidRPr="006360F6">
        <w:rPr>
          <w:color w:val="auto"/>
          <w:sz w:val="24"/>
          <w:szCs w:val="24"/>
        </w:rPr>
        <w:t xml:space="preserve">) </w:t>
      </w:r>
      <w:r w:rsidR="00967FEB">
        <w:rPr>
          <w:color w:val="auto"/>
          <w:sz w:val="24"/>
          <w:szCs w:val="24"/>
        </w:rPr>
        <w:t xml:space="preserve">behavior </w:t>
      </w:r>
      <w:r w:rsidR="009D15EB" w:rsidRPr="006360F6">
        <w:rPr>
          <w:color w:val="auto"/>
          <w:sz w:val="24"/>
          <w:szCs w:val="24"/>
        </w:rPr>
        <w:t xml:space="preserve">on three potato genotypes with </w:t>
      </w:r>
      <w:commentRangeStart w:id="0"/>
      <w:commentRangeStart w:id="1"/>
      <w:r w:rsidR="00E811FD">
        <w:rPr>
          <w:color w:val="auto"/>
          <w:sz w:val="24"/>
          <w:szCs w:val="24"/>
        </w:rPr>
        <w:t>tolerance</w:t>
      </w:r>
      <w:r w:rsidR="009D15EB" w:rsidRPr="006360F6">
        <w:rPr>
          <w:color w:val="auto"/>
          <w:sz w:val="24"/>
          <w:szCs w:val="24"/>
        </w:rPr>
        <w:t xml:space="preserve"> </w:t>
      </w:r>
      <w:commentRangeEnd w:id="0"/>
      <w:r w:rsidR="00373015">
        <w:rPr>
          <w:rStyle w:val="CommentReference"/>
          <w:rFonts w:asciiTheme="minorHAnsi" w:eastAsiaTheme="minorHAnsi" w:hAnsiTheme="minorHAnsi" w:cstheme="minorBidi"/>
          <w:b w:val="0"/>
          <w:bCs w:val="0"/>
          <w:color w:val="auto"/>
        </w:rPr>
        <w:commentReference w:id="0"/>
      </w:r>
      <w:commentRangeEnd w:id="1"/>
      <w:r w:rsidR="004C2A5B">
        <w:rPr>
          <w:rStyle w:val="CommentReference"/>
          <w:rFonts w:asciiTheme="minorHAnsi" w:eastAsiaTheme="minorHAnsi" w:hAnsiTheme="minorHAnsi" w:cstheme="minorBidi"/>
          <w:b w:val="0"/>
          <w:bCs w:val="0"/>
          <w:color w:val="auto"/>
        </w:rPr>
        <w:commentReference w:id="1"/>
      </w:r>
      <w:r w:rsidR="009D15EB" w:rsidRPr="006360F6">
        <w:rPr>
          <w:color w:val="auto"/>
          <w:sz w:val="24"/>
          <w:szCs w:val="24"/>
        </w:rPr>
        <w:t>to “</w:t>
      </w:r>
      <w:proofErr w:type="spellStart"/>
      <w:r w:rsidR="009D15EB" w:rsidRPr="006360F6">
        <w:rPr>
          <w:i/>
          <w:color w:val="auto"/>
          <w:sz w:val="24"/>
          <w:szCs w:val="24"/>
        </w:rPr>
        <w:t>Candidatus</w:t>
      </w:r>
      <w:proofErr w:type="spellEnd"/>
      <w:r w:rsidR="009D15EB" w:rsidRPr="006360F6">
        <w:rPr>
          <w:color w:val="auto"/>
          <w:sz w:val="24"/>
          <w:szCs w:val="24"/>
        </w:rPr>
        <w:t xml:space="preserve"> </w:t>
      </w:r>
      <w:proofErr w:type="spellStart"/>
      <w:r w:rsidR="009D15EB" w:rsidRPr="006360F6">
        <w:rPr>
          <w:color w:val="auto"/>
          <w:sz w:val="24"/>
          <w:szCs w:val="24"/>
        </w:rPr>
        <w:t>Liberibacter</w:t>
      </w:r>
      <w:proofErr w:type="spellEnd"/>
      <w:r w:rsidR="009D15EB" w:rsidRPr="006360F6">
        <w:rPr>
          <w:color w:val="auto"/>
          <w:sz w:val="24"/>
          <w:szCs w:val="24"/>
        </w:rPr>
        <w:t xml:space="preserve"> sola</w:t>
      </w:r>
      <w:r w:rsidR="00F7088F">
        <w:rPr>
          <w:color w:val="auto"/>
          <w:sz w:val="24"/>
          <w:szCs w:val="24"/>
        </w:rPr>
        <w:t>na</w:t>
      </w:r>
      <w:r w:rsidR="009D15EB"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proofErr w:type="spellStart"/>
      <w:r w:rsidR="00E615BD" w:rsidRPr="003D6540">
        <w:t>Arash</w:t>
      </w:r>
      <w:proofErr w:type="spellEnd"/>
      <w:r w:rsidR="00E615BD" w:rsidRPr="003D6540">
        <w:t xml:space="preserve"> </w:t>
      </w:r>
      <w:proofErr w:type="spellStart"/>
      <w:r w:rsidR="00E615BD" w:rsidRPr="003D6540">
        <w:t>Rashed</w:t>
      </w:r>
      <w:proofErr w:type="spellEnd"/>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t>Abstract</w:t>
      </w:r>
      <w:r w:rsidRPr="003D6540">
        <w:t xml:space="preserve"> </w:t>
      </w:r>
    </w:p>
    <w:p w14:paraId="6C16A0E5" w14:textId="616295C9" w:rsidR="00684F30" w:rsidRDefault="000A37D0" w:rsidP="007861F7">
      <w:pPr>
        <w:spacing w:line="480" w:lineRule="auto"/>
      </w:pPr>
      <w:r w:rsidRPr="000A37D0">
        <w:lastRenderedPageBreak/>
        <w:t xml:space="preserve">The potato/tomato psyllid </w:t>
      </w:r>
      <w:proofErr w:type="spellStart"/>
      <w:r w:rsidRPr="00663985">
        <w:rPr>
          <w:i/>
        </w:rPr>
        <w:t>Bactericera</w:t>
      </w:r>
      <w:proofErr w:type="spellEnd"/>
      <w:r w:rsidRPr="00663985">
        <w:rPr>
          <w:i/>
        </w:rPr>
        <w:t xml:space="preserve"> </w:t>
      </w:r>
      <w:proofErr w:type="spellStart"/>
      <w:r w:rsidRPr="00663985">
        <w:rPr>
          <w:i/>
        </w:rPr>
        <w:t>cockerelli</w:t>
      </w:r>
      <w:proofErr w:type="spellEnd"/>
      <w:r w:rsidRPr="000A37D0">
        <w:t xml:space="preserve"> (</w:t>
      </w:r>
      <w:proofErr w:type="spellStart"/>
      <w:r w:rsidRPr="000A37D0">
        <w:t>Šulc</w:t>
      </w:r>
      <w:proofErr w:type="spellEnd"/>
      <w:r w:rsidRPr="000A37D0">
        <w:t xml:space="preserve">) (Hemiptera: </w:t>
      </w:r>
      <w:proofErr w:type="spellStart"/>
      <w:r w:rsidRPr="000A37D0">
        <w:t>Triozidae</w:t>
      </w:r>
      <w:proofErr w:type="spellEnd"/>
      <w:r w:rsidRPr="000A37D0">
        <w:t>) transmits “</w:t>
      </w:r>
      <w:proofErr w:type="spellStart"/>
      <w:r w:rsidRPr="00663985">
        <w:rPr>
          <w:i/>
        </w:rPr>
        <w:t>Candidatus</w:t>
      </w:r>
      <w:proofErr w:type="spellEnd"/>
      <w:r w:rsidRPr="000A37D0">
        <w:t xml:space="preserve"> </w:t>
      </w:r>
      <w:proofErr w:type="spellStart"/>
      <w:r w:rsidRPr="000A37D0">
        <w:t>Liberibacter</w:t>
      </w:r>
      <w:proofErr w:type="spellEnd"/>
      <w:r w:rsidRPr="000A37D0">
        <w:t xml:space="preserve"> solanacearum” (</w:t>
      </w:r>
      <w:proofErr w:type="spellStart"/>
      <w:r w:rsidRPr="000A37D0">
        <w:t>Lso</w:t>
      </w:r>
      <w:proofErr w:type="spellEnd"/>
      <w:r w:rsidRPr="000A37D0">
        <w:t>) (also known as “</w:t>
      </w:r>
      <w:proofErr w:type="spellStart"/>
      <w:r w:rsidRPr="00663985">
        <w:rPr>
          <w:i/>
        </w:rPr>
        <w:t>Candidatus</w:t>
      </w:r>
      <w:proofErr w:type="spellEnd"/>
      <w:r w:rsidRPr="000A37D0">
        <w:t xml:space="preserve"> </w:t>
      </w:r>
      <w:proofErr w:type="spellStart"/>
      <w:r w:rsidRPr="000A37D0">
        <w:t>Liberibacter</w:t>
      </w:r>
      <w:proofErr w:type="spellEnd"/>
      <w:r w:rsidRPr="000A37D0">
        <w:t xml:space="preserve"> </w:t>
      </w:r>
      <w:proofErr w:type="spellStart"/>
      <w:r w:rsidRPr="000A37D0">
        <w:t>psyllaurous</w:t>
      </w:r>
      <w:proofErr w:type="spellEnd"/>
      <w:r w:rsidRPr="000A37D0">
        <w:t xml:space="preserve">”), the bacterium associated with zebra chip disease (ZC) in potato. When disease incidence is high, ZC causes large economic losses through reductions in potato yield and tuber quality. No commercial potato variety has been found </w:t>
      </w:r>
      <w:r w:rsidR="00935268">
        <w:t xml:space="preserve">totally </w:t>
      </w:r>
      <w:r w:rsidRPr="000A37D0">
        <w:t xml:space="preserve">resistant to the pathogen. We evaluated host acceptance behaviors using no-choice assays on three breeding clones derived from </w:t>
      </w:r>
      <w:r w:rsidRPr="00663985">
        <w:rPr>
          <w:i/>
        </w:rPr>
        <w:t xml:space="preserve">Solanum </w:t>
      </w:r>
      <w:proofErr w:type="spellStart"/>
      <w:r w:rsidRPr="00663985">
        <w:rPr>
          <w:i/>
        </w:rPr>
        <w:t>chacoense</w:t>
      </w:r>
      <w:proofErr w:type="spellEnd"/>
      <w:r w:rsidRPr="000A37D0">
        <w:t xml:space="preserve"> Bitter with putative </w:t>
      </w:r>
      <w:r w:rsidR="00A701B3">
        <w:t>tolerance</w:t>
      </w:r>
      <w:r w:rsidR="00A701B3" w:rsidRPr="000A37D0">
        <w:t xml:space="preserve"> </w:t>
      </w:r>
      <w:r w:rsidRPr="000A37D0">
        <w:t xml:space="preserve">to </w:t>
      </w:r>
      <w:proofErr w:type="spellStart"/>
      <w:r w:rsidRPr="000A37D0">
        <w:t>Lso</w:t>
      </w:r>
      <w:proofErr w:type="spellEnd"/>
      <w:r w:rsidRPr="000A37D0">
        <w:t xml:space="preserve"> and/or ZC as part of an effort to determine if the </w:t>
      </w:r>
      <w:commentRangeStart w:id="2"/>
      <w:commentRangeStart w:id="3"/>
      <w:r w:rsidR="00297189">
        <w:t>disease tolerance</w:t>
      </w:r>
      <w:r w:rsidRPr="000A37D0">
        <w:t xml:space="preserve"> </w:t>
      </w:r>
      <w:commentRangeEnd w:id="2"/>
      <w:r w:rsidR="00937D93">
        <w:rPr>
          <w:rStyle w:val="CommentReference"/>
        </w:rPr>
        <w:commentReference w:id="2"/>
      </w:r>
      <w:commentRangeEnd w:id="3"/>
      <w:r w:rsidR="00297189">
        <w:rPr>
          <w:rStyle w:val="CommentReference"/>
        </w:rPr>
        <w:commentReference w:id="3"/>
      </w:r>
      <w:r w:rsidRPr="000A37D0">
        <w:t>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w:t>
      </w:r>
      <w:bookmarkStart w:id="4" w:name="_GoBack"/>
      <w:bookmarkEnd w:id="4"/>
      <w:r w:rsidRPr="000A37D0">
        <w:t xml:space="preserve">ot differ among genotypes. However, female psyllids on two of the </w:t>
      </w:r>
      <w:proofErr w:type="spellStart"/>
      <w:r w:rsidR="00E811FD">
        <w:t>Lso</w:t>
      </w:r>
      <w:proofErr w:type="spellEnd"/>
      <w:r w:rsidR="00E811FD">
        <w:t>-tolerant</w:t>
      </w:r>
      <w:r w:rsidRPr="000A37D0">
        <w:t xml:space="preserve"> genotypes displayed reduced fertility 18-24 days after confinement with a male, relative to females on Russet Burbank. These results suggest that although the germplasms display minor abiotic activity on psyllid fertility, </w:t>
      </w:r>
      <w:r w:rsidR="007B2D65">
        <w:t>tolerance</w:t>
      </w:r>
      <w:r w:rsidRPr="000A37D0">
        <w:t xml:space="preserve"> to </w:t>
      </w:r>
      <w:proofErr w:type="spellStart"/>
      <w:r w:rsidRPr="000A37D0">
        <w:t>Lso</w:t>
      </w:r>
      <w:proofErr w:type="spellEnd"/>
      <w:r w:rsidRPr="000A37D0">
        <w:t xml:space="preserve"> may be more strongly linked with </w:t>
      </w:r>
      <w:r w:rsidR="00F455C9">
        <w:t>plant tolerance</w:t>
      </w:r>
      <w:r w:rsidR="00F455C9" w:rsidRPr="000A37D0">
        <w:t xml:space="preserve"> </w:t>
      </w:r>
      <w:r w:rsidRPr="000A37D0">
        <w:t xml:space="preserve">to the pathogen rather than effects on </w:t>
      </w:r>
      <w:commentRangeStart w:id="5"/>
      <w:del w:id="6" w:author="Author">
        <w:r w:rsidRPr="000A37D0" w:rsidDel="006C1165">
          <w:delText xml:space="preserve">settling </w:delText>
        </w:r>
      </w:del>
      <w:ins w:id="7" w:author="Author">
        <w:r w:rsidR="006C1165">
          <w:t>host acceptance</w:t>
        </w:r>
        <w:r w:rsidR="006C1165" w:rsidRPr="000A37D0">
          <w:t xml:space="preserve"> </w:t>
        </w:r>
      </w:ins>
      <w:r w:rsidRPr="000A37D0">
        <w:t>behaviors</w:t>
      </w:r>
      <w:commentRangeEnd w:id="5"/>
      <w:r w:rsidR="00937D93">
        <w:rPr>
          <w:rStyle w:val="CommentReference"/>
        </w:rPr>
        <w:commentReference w:id="5"/>
      </w:r>
      <w:r w:rsidRPr="000A37D0">
        <w:t>.</w:t>
      </w:r>
    </w:p>
    <w:p w14:paraId="5B3362FB" w14:textId="77777777" w:rsidR="000A37D0" w:rsidRPr="00B843CE" w:rsidRDefault="000A37D0" w:rsidP="005A598E">
      <w:pPr>
        <w:pStyle w:val="BodyText"/>
        <w:spacing w:line="480" w:lineRule="auto"/>
        <w:rPr>
          <w:b/>
        </w:rPr>
      </w:pPr>
    </w:p>
    <w:p w14:paraId="13171269" w14:textId="77777777" w:rsidR="000A37D0" w:rsidRPr="00B843CE" w:rsidRDefault="000A37D0" w:rsidP="005A598E">
      <w:pPr>
        <w:pStyle w:val="BodyText"/>
        <w:spacing w:line="480" w:lineRule="auto"/>
        <w:rPr>
          <w:b/>
        </w:rPr>
      </w:pPr>
    </w:p>
    <w:p w14:paraId="294E0381" w14:textId="77777777" w:rsidR="000A37D0" w:rsidRPr="00B843CE" w:rsidRDefault="000A37D0" w:rsidP="005A598E">
      <w:pPr>
        <w:pStyle w:val="BodyText"/>
        <w:spacing w:line="480" w:lineRule="auto"/>
        <w:rPr>
          <w:b/>
        </w:rPr>
      </w:pPr>
    </w:p>
    <w:p w14:paraId="605E8C68" w14:textId="47FBFE0D" w:rsidR="005A598E" w:rsidRPr="005A598E" w:rsidRDefault="005A598E" w:rsidP="005A598E">
      <w:pPr>
        <w:pStyle w:val="BodyText"/>
        <w:spacing w:line="480" w:lineRule="auto"/>
        <w:rPr>
          <w:b/>
          <w:lang w:val="es-419"/>
        </w:rPr>
      </w:pPr>
      <w:r w:rsidRPr="005A598E">
        <w:rPr>
          <w:b/>
          <w:lang w:val="es-419"/>
        </w:rPr>
        <w:t>Resumen</w:t>
      </w:r>
    </w:p>
    <w:p w14:paraId="51AB0FF0" w14:textId="27F3AC0D" w:rsidR="00627039" w:rsidRPr="005A598E" w:rsidRDefault="005A598E" w:rsidP="005A598E">
      <w:pPr>
        <w:pStyle w:val="BodyText"/>
        <w:spacing w:line="480" w:lineRule="auto"/>
        <w:rPr>
          <w:bCs/>
          <w:lang w:val="es-419"/>
        </w:rPr>
      </w:pPr>
      <w:r w:rsidRPr="005A598E">
        <w:rPr>
          <w:b/>
          <w:lang w:val="es-419"/>
        </w:rPr>
        <w:lastRenderedPageBreak/>
        <w:t xml:space="preserve"> </w:t>
      </w:r>
      <w:r w:rsidRPr="005A598E">
        <w:rPr>
          <w:bCs/>
          <w:lang w:val="es-419"/>
        </w:rPr>
        <w:t xml:space="preserve">El </w:t>
      </w:r>
      <w:proofErr w:type="spellStart"/>
      <w:r w:rsidRPr="005A598E">
        <w:rPr>
          <w:bCs/>
          <w:lang w:val="es-419"/>
        </w:rPr>
        <w:t>psílido</w:t>
      </w:r>
      <w:proofErr w:type="spellEnd"/>
      <w:r w:rsidRPr="005A598E">
        <w:rPr>
          <w:bCs/>
          <w:lang w:val="es-419"/>
        </w:rPr>
        <w:t xml:space="preserve"> de la papa y tomate </w:t>
      </w:r>
      <w:proofErr w:type="spellStart"/>
      <w:r w:rsidRPr="005A598E">
        <w:rPr>
          <w:bCs/>
          <w:i/>
          <w:iCs/>
          <w:lang w:val="es-419"/>
        </w:rPr>
        <w:t>Bactericera</w:t>
      </w:r>
      <w:proofErr w:type="spellEnd"/>
      <w:r w:rsidRPr="005A598E">
        <w:rPr>
          <w:bCs/>
          <w:i/>
          <w:iCs/>
          <w:lang w:val="es-419"/>
        </w:rPr>
        <w:t xml:space="preserve"> </w:t>
      </w:r>
      <w:proofErr w:type="spellStart"/>
      <w:r w:rsidRPr="005A598E">
        <w:rPr>
          <w:bCs/>
          <w:i/>
          <w:iCs/>
          <w:lang w:val="es-419"/>
        </w:rPr>
        <w:t>cockerelli</w:t>
      </w:r>
      <w:proofErr w:type="spellEnd"/>
      <w:r w:rsidRPr="005A598E">
        <w:rPr>
          <w:bCs/>
          <w:lang w:val="es-419"/>
        </w:rPr>
        <w:t xml:space="preserve"> (</w:t>
      </w:r>
      <w:proofErr w:type="spellStart"/>
      <w:r w:rsidRPr="005A598E">
        <w:rPr>
          <w:bCs/>
          <w:lang w:val="es-419"/>
        </w:rPr>
        <w:t>Šulc</w:t>
      </w:r>
      <w:proofErr w:type="spellEnd"/>
      <w:r w:rsidRPr="005A598E">
        <w:rPr>
          <w:bCs/>
          <w:lang w:val="es-419"/>
        </w:rPr>
        <w:t>) (</w:t>
      </w:r>
      <w:proofErr w:type="spellStart"/>
      <w:r w:rsidRPr="005A598E">
        <w:rPr>
          <w:bCs/>
          <w:lang w:val="es-419"/>
        </w:rPr>
        <w:t>Hemiptera</w:t>
      </w:r>
      <w:proofErr w:type="spellEnd"/>
      <w:r w:rsidRPr="005A598E">
        <w:rPr>
          <w:bCs/>
          <w:lang w:val="es-419"/>
        </w:rPr>
        <w:t xml:space="preserve">: </w:t>
      </w:r>
      <w:proofErr w:type="spellStart"/>
      <w:r w:rsidRPr="005A598E">
        <w:rPr>
          <w:bCs/>
          <w:lang w:val="es-419"/>
        </w:rPr>
        <w:t>Triozidae</w:t>
      </w:r>
      <w:proofErr w:type="spellEnd"/>
      <w:r w:rsidRPr="005A598E">
        <w:rPr>
          <w:bCs/>
          <w:lang w:val="es-419"/>
        </w:rPr>
        <w:t>) transmite la bacteria "</w:t>
      </w:r>
      <w:proofErr w:type="spellStart"/>
      <w:r w:rsidRPr="00CA6951">
        <w:rPr>
          <w:bCs/>
          <w:i/>
          <w:iCs/>
          <w:u w:val="single"/>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solanacearum</w:t>
      </w:r>
      <w:proofErr w:type="spellEnd"/>
      <w:r w:rsidRPr="005A598E">
        <w:rPr>
          <w:bCs/>
          <w:lang w:val="es-419"/>
        </w:rPr>
        <w:t>" (</w:t>
      </w:r>
      <w:proofErr w:type="spellStart"/>
      <w:r w:rsidRPr="005A598E">
        <w:rPr>
          <w:bCs/>
          <w:lang w:val="es-419"/>
        </w:rPr>
        <w:t>Lso</w:t>
      </w:r>
      <w:proofErr w:type="spellEnd"/>
      <w:r w:rsidRPr="005A598E">
        <w:rPr>
          <w:bCs/>
          <w:lang w:val="es-419"/>
        </w:rPr>
        <w:t>) (conocida también como "</w:t>
      </w:r>
      <w:proofErr w:type="spellStart"/>
      <w:r w:rsidRPr="00CA6951">
        <w:rPr>
          <w:bCs/>
          <w:i/>
          <w:iCs/>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psyllaurous</w:t>
      </w:r>
      <w:proofErr w:type="spellEnd"/>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5A598E">
        <w:rPr>
          <w:bCs/>
          <w:lang w:val="es-419"/>
        </w:rPr>
        <w:t>psílido</w:t>
      </w:r>
      <w:proofErr w:type="spellEnd"/>
      <w:r w:rsidRPr="005A598E">
        <w:rPr>
          <w:bCs/>
          <w:lang w:val="es-419"/>
        </w:rPr>
        <w:t xml:space="preserve"> de papa a su huésped mediante ensayos de no-elección en clones reproductores derivados de </w:t>
      </w:r>
      <w:proofErr w:type="spellStart"/>
      <w:r w:rsidRPr="008D4911">
        <w:rPr>
          <w:bCs/>
          <w:i/>
          <w:iCs/>
          <w:lang w:val="es-419"/>
        </w:rPr>
        <w:t>Solanum</w:t>
      </w:r>
      <w:proofErr w:type="spellEnd"/>
      <w:r w:rsidRPr="008D4911">
        <w:rPr>
          <w:bCs/>
          <w:i/>
          <w:iCs/>
          <w:lang w:val="es-419"/>
        </w:rPr>
        <w:t xml:space="preserve"> </w:t>
      </w:r>
      <w:proofErr w:type="spellStart"/>
      <w:r w:rsidRPr="008D4911">
        <w:rPr>
          <w:bCs/>
          <w:i/>
          <w:iCs/>
          <w:lang w:val="es-419"/>
        </w:rPr>
        <w:t>chacoense</w:t>
      </w:r>
      <w:proofErr w:type="spellEnd"/>
      <w:r w:rsidRPr="005A598E">
        <w:rPr>
          <w:bCs/>
          <w:lang w:val="es-419"/>
        </w:rPr>
        <w:t xml:space="preserve"> </w:t>
      </w:r>
      <w:proofErr w:type="spellStart"/>
      <w:r w:rsidRPr="005A598E">
        <w:rPr>
          <w:bCs/>
          <w:lang w:val="es-419"/>
        </w:rPr>
        <w:t>Bitter</w:t>
      </w:r>
      <w:proofErr w:type="spellEnd"/>
      <w:r w:rsidRPr="005A598E">
        <w:rPr>
          <w:bCs/>
          <w:lang w:val="es-419"/>
        </w:rPr>
        <w:t xml:space="preserve">. Ya que dichos clones han sido reportados con </w:t>
      </w:r>
      <w:r w:rsidR="006671B1">
        <w:rPr>
          <w:bCs/>
          <w:lang w:val="es-419"/>
        </w:rPr>
        <w:t>toleran</w:t>
      </w:r>
      <w:r w:rsidR="006671B1" w:rsidRPr="005A598E">
        <w:rPr>
          <w:bCs/>
          <w:lang w:val="es-419"/>
        </w:rPr>
        <w:t xml:space="preserve">cia </w:t>
      </w:r>
      <w:r w:rsidRPr="005A598E">
        <w:rPr>
          <w:bCs/>
          <w:lang w:val="es-419"/>
        </w:rPr>
        <w:t xml:space="preserve">putativa a </w:t>
      </w:r>
      <w:proofErr w:type="spellStart"/>
      <w:r w:rsidRPr="005A598E">
        <w:rPr>
          <w:bCs/>
          <w:lang w:val="es-419"/>
        </w:rPr>
        <w:t>Lso</w:t>
      </w:r>
      <w:proofErr w:type="spellEnd"/>
      <w:r w:rsidRPr="005A598E">
        <w:rPr>
          <w:bCs/>
          <w:lang w:val="es-419"/>
        </w:rPr>
        <w:t xml:space="preserve"> y / o PM, nosotros quisimos investigar si tal </w:t>
      </w:r>
      <w:r w:rsidR="006671B1">
        <w:rPr>
          <w:bCs/>
          <w:lang w:val="es-419"/>
        </w:rPr>
        <w:t>toleran</w:t>
      </w:r>
      <w:r w:rsidR="006671B1" w:rsidRPr="005A598E">
        <w:rPr>
          <w:bCs/>
          <w:lang w:val="es-419"/>
        </w:rPr>
        <w:t>cia</w:t>
      </w:r>
      <w:r w:rsidRPr="005A598E">
        <w:rPr>
          <w:bCs/>
          <w:lang w:val="es-419"/>
        </w:rPr>
        <w:t xml:space="preserve"> estaba relacionada con cambios en el comportamiento de aceptación del </w:t>
      </w:r>
      <w:proofErr w:type="spellStart"/>
      <w:r w:rsidRPr="005A598E">
        <w:rPr>
          <w:bCs/>
          <w:lang w:val="es-419"/>
        </w:rPr>
        <w:t>psílido</w:t>
      </w:r>
      <w:proofErr w:type="spellEnd"/>
      <w:r w:rsidRPr="005A598E">
        <w:rPr>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5A598E">
        <w:rPr>
          <w:bCs/>
          <w:lang w:val="es-419"/>
        </w:rPr>
        <w:t>psílido</w:t>
      </w:r>
      <w:proofErr w:type="spellEnd"/>
      <w:r w:rsidRPr="005A598E">
        <w:rPr>
          <w:bCs/>
          <w:lang w:val="es-419"/>
        </w:rPr>
        <w:t xml:space="preserve"> debido genotipo del huésped. La variedad de papa </w:t>
      </w:r>
      <w:r w:rsidR="003448D6">
        <w:rPr>
          <w:bCs/>
          <w:lang w:val="es-419"/>
        </w:rPr>
        <w:t>‘</w:t>
      </w:r>
      <w:proofErr w:type="spellStart"/>
      <w:r w:rsidRPr="005A598E">
        <w:rPr>
          <w:bCs/>
          <w:lang w:val="es-419"/>
        </w:rPr>
        <w:t>Russet</w:t>
      </w:r>
      <w:proofErr w:type="spellEnd"/>
      <w:r w:rsidRPr="005A598E">
        <w:rPr>
          <w:bCs/>
          <w:lang w:val="es-419"/>
        </w:rPr>
        <w:t xml:space="preserve">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w:t>
      </w:r>
      <w:proofErr w:type="spellStart"/>
      <w:r w:rsidRPr="005A598E">
        <w:rPr>
          <w:bCs/>
          <w:lang w:val="es-419"/>
        </w:rPr>
        <w:t>Russet</w:t>
      </w:r>
      <w:proofErr w:type="spellEnd"/>
      <w:r w:rsidRPr="005A598E">
        <w:rPr>
          <w:bCs/>
          <w:lang w:val="es-419"/>
        </w:rPr>
        <w:t xml:space="preserve">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 xml:space="preserve">en los genotipos considerados como </w:t>
      </w:r>
      <w:r w:rsidR="0037782F">
        <w:rPr>
          <w:bCs/>
          <w:lang w:val="es-419"/>
        </w:rPr>
        <w:t>tolerant</w:t>
      </w:r>
      <w:r w:rsidR="003E1F52" w:rsidRPr="005A598E">
        <w:rPr>
          <w:bCs/>
          <w:lang w:val="es-419"/>
        </w:rPr>
        <w: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w:t>
      </w:r>
      <w:proofErr w:type="spellStart"/>
      <w:r w:rsidRPr="005A598E">
        <w:rPr>
          <w:bCs/>
          <w:lang w:val="es-419"/>
        </w:rPr>
        <w:t>Russet</w:t>
      </w:r>
      <w:proofErr w:type="spellEnd"/>
      <w:r w:rsidRPr="005A598E">
        <w:rPr>
          <w:bCs/>
          <w:lang w:val="es-419"/>
        </w:rPr>
        <w:t xml:space="preserve"> Burbank. Estos resultados sugieren que, aunque los genotipos evaluados muestran una actividad abiótica menor en la fertilidad del </w:t>
      </w:r>
      <w:proofErr w:type="spellStart"/>
      <w:r w:rsidRPr="005A598E">
        <w:rPr>
          <w:bCs/>
          <w:lang w:val="es-419"/>
        </w:rPr>
        <w:t>psílido</w:t>
      </w:r>
      <w:proofErr w:type="spellEnd"/>
      <w:r w:rsidRPr="005A598E">
        <w:rPr>
          <w:bCs/>
          <w:lang w:val="es-419"/>
        </w:rPr>
        <w:t xml:space="preserve"> de papa, esta putativa </w:t>
      </w:r>
      <w:r w:rsidR="0080026B">
        <w:rPr>
          <w:bCs/>
          <w:lang w:val="es-419"/>
        </w:rPr>
        <w:t>toleran</w:t>
      </w:r>
      <w:r w:rsidR="0080026B" w:rsidRPr="005A598E">
        <w:rPr>
          <w:bCs/>
          <w:lang w:val="es-419"/>
        </w:rPr>
        <w:t>cia</w:t>
      </w:r>
      <w:r w:rsidR="0080026B" w:rsidRPr="005A598E" w:rsidDel="00352DE1">
        <w:rPr>
          <w:bCs/>
          <w:lang w:val="es-419"/>
        </w:rPr>
        <w:t xml:space="preserve"> </w:t>
      </w:r>
      <w:r w:rsidR="0080026B">
        <w:rPr>
          <w:bCs/>
          <w:lang w:val="es-419"/>
        </w:rPr>
        <w:t>no</w:t>
      </w:r>
      <w:r w:rsidRPr="005A598E">
        <w:rPr>
          <w:bCs/>
          <w:lang w:val="es-419"/>
        </w:rPr>
        <w:t xml:space="preserve"> se debe a la reducción de los comportamientos de alimentación del </w:t>
      </w:r>
      <w:proofErr w:type="spellStart"/>
      <w:r w:rsidRPr="005A598E">
        <w:rPr>
          <w:bCs/>
          <w:lang w:val="es-419"/>
        </w:rPr>
        <w:t>psílido</w:t>
      </w:r>
      <w:proofErr w:type="spellEnd"/>
      <w:r w:rsidRPr="005A598E">
        <w:rPr>
          <w:bCs/>
          <w:lang w:val="es-419"/>
        </w:rPr>
        <w:t xml:space="preserve">, sino que puede estar más fuertemente relacionada con la </w:t>
      </w:r>
      <w:r w:rsidR="00BB3FA9">
        <w:rPr>
          <w:bCs/>
          <w:lang w:val="es-419"/>
        </w:rPr>
        <w:t>toleran</w:t>
      </w:r>
      <w:r w:rsidR="00BB3FA9" w:rsidRPr="005A598E">
        <w:rPr>
          <w:bCs/>
          <w:lang w:val="es-419"/>
        </w:rPr>
        <w:t>cia</w:t>
      </w:r>
      <w:r w:rsidRPr="005A598E">
        <w:rPr>
          <w:bCs/>
          <w:lang w:val="es-419"/>
        </w:rPr>
        <w:t xml:space="preserve">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8"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t>Introduction</w:t>
      </w:r>
      <w:bookmarkEnd w:id="8"/>
    </w:p>
    <w:p w14:paraId="11F8AC8A" w14:textId="7D41D35A" w:rsidR="003B6626" w:rsidRPr="003D6540" w:rsidRDefault="009D15EB" w:rsidP="007343E2">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r w:rsidR="00B07847">
        <w:t>,</w:t>
      </w:r>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2E3861">
        <w:t xml:space="preserve">and to potato diseases </w:t>
      </w:r>
      <w:r w:rsidR="00BB2E7E">
        <w:t xml:space="preserve">in North America </w:t>
      </w:r>
      <w:r w:rsidRPr="003D6540">
        <w:t xml:space="preserve">(Richards and Blood 1973). </w:t>
      </w:r>
      <w:commentRangeStart w:id="9"/>
      <w:commentRangeStart w:id="10"/>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 xml:space="preserve">estern United </w:t>
      </w:r>
      <w:del w:id="11" w:author="Author">
        <w:r w:rsidRPr="003D6540" w:rsidDel="00130565">
          <w:delText xml:space="preserve">States  </w:delText>
        </w:r>
      </w:del>
      <w:ins w:id="12" w:author="Author">
        <w:r w:rsidR="00130565" w:rsidRPr="003D6540">
          <w:t>States</w:t>
        </w:r>
        <w:r w:rsidR="00130565">
          <w:t>,</w:t>
        </w:r>
        <w:r w:rsidR="00130565" w:rsidRPr="003D6540">
          <w:t xml:space="preserve"> </w:t>
        </w:r>
      </w:ins>
      <w:r w:rsidRPr="003D6540">
        <w:t xml:space="preserve">New Zealand </w:t>
      </w:r>
      <w:r w:rsidR="006957DE">
        <w:t xml:space="preserve">and Australia </w:t>
      </w:r>
      <w:r w:rsidR="00A95C6F">
        <w:t>(EPPO 2013)</w:t>
      </w:r>
      <w:r w:rsidRPr="003D6540">
        <w:t>.</w:t>
      </w:r>
      <w:commentRangeEnd w:id="9"/>
      <w:r w:rsidR="004D17B6">
        <w:rPr>
          <w:rStyle w:val="CommentReference"/>
        </w:rPr>
        <w:commentReference w:id="9"/>
      </w:r>
      <w:commentRangeEnd w:id="10"/>
      <w:r w:rsidR="005522F1">
        <w:rPr>
          <w:rStyle w:val="CommentReference"/>
        </w:rPr>
        <w:commentReference w:id="10"/>
      </w:r>
    </w:p>
    <w:p w14:paraId="11F8AC8C" w14:textId="0F8B0C3A"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130565">
        <w:t>2007</w:t>
      </w:r>
      <w:r w:rsidR="00864577" w:rsidRPr="00130565">
        <w:t>b</w:t>
      </w:r>
      <w:r w:rsidR="009D15EB" w:rsidRPr="00130565">
        <w:t xml:space="preserve">, </w:t>
      </w:r>
      <w:r w:rsidR="0081106D" w:rsidRPr="00130565">
        <w:t xml:space="preserve">Hansen et al. 2008, </w:t>
      </w:r>
      <w:proofErr w:type="spellStart"/>
      <w:r w:rsidR="00665FA9" w:rsidRPr="00130565">
        <w:t>Secor</w:t>
      </w:r>
      <w:proofErr w:type="spellEnd"/>
      <w:r w:rsidR="00665FA9" w:rsidRPr="00130565">
        <w:t xml:space="preserve"> </w:t>
      </w:r>
      <w:r w:rsidR="009D15EB" w:rsidRPr="00130565">
        <w:t xml:space="preserve">et al. </w:t>
      </w:r>
      <w:r w:rsidR="00665FA9" w:rsidRPr="00130565">
        <w:t>2009</w:t>
      </w:r>
      <w:r w:rsidR="00533C11" w:rsidRPr="00130565">
        <w:t>,</w:t>
      </w:r>
      <w:r w:rsidR="009D15EB" w:rsidRPr="00130565">
        <w:t xml:space="preserve"> </w:t>
      </w:r>
      <w:proofErr w:type="spellStart"/>
      <w:r w:rsidR="009D15EB" w:rsidRPr="00130565">
        <w:t>Liefting</w:t>
      </w:r>
      <w:proofErr w:type="spellEnd"/>
      <w:r w:rsidR="009D15EB" w:rsidRPr="00130565">
        <w:t xml:space="preserve"> et al. 2009). </w:t>
      </w:r>
      <w:proofErr w:type="spellStart"/>
      <w:r w:rsidR="009D15EB" w:rsidRPr="00D677A8">
        <w:t>Lso</w:t>
      </w:r>
      <w:proofErr w:type="spellEnd"/>
      <w:r w:rsidR="009D15EB" w:rsidRPr="00D677A8">
        <w:t xml:space="preserve"> is an </w:t>
      </w:r>
      <w:r w:rsidR="00C25FFB" w:rsidRPr="00D677A8">
        <w:t>uncultur</w:t>
      </w:r>
      <w:r w:rsidR="00C25FFB">
        <w:t>able</w:t>
      </w:r>
      <w:r w:rsidR="00C25FFB" w:rsidRPr="00D677A8">
        <w:t xml:space="preserve"> </w:t>
      </w:r>
      <w:r w:rsidR="009D15EB" w:rsidRPr="00D677A8">
        <w:t xml:space="preserve">gram-negative </w:t>
      </w:r>
      <m:oMath>
        <m:r>
          <w:rPr>
            <w:rFonts w:ascii="Cambria Math" w:hAnsi="Cambria Math"/>
          </w:rPr>
          <m:t>α</m:t>
        </m:r>
      </m:oMath>
      <w:r w:rsidR="009D15EB" w:rsidRPr="00D677A8">
        <w:t>-proteobacterium (Liefting et al. 2009)</w:t>
      </w:r>
      <w:r w:rsidR="00E703CA">
        <w:t>,</w:t>
      </w:r>
      <w:r w:rsidR="009D15EB" w:rsidRPr="00D677A8">
        <w:t xml:space="preserve"> transmitted to the plant’s phloem by the psyllid’s saliva while feeding (Cooper and Bamberg 2014).</w:t>
      </w:r>
    </w:p>
    <w:p w14:paraId="11F8AC8D" w14:textId="6460B41B" w:rsidR="003B6626" w:rsidRPr="00D677A8" w:rsidRDefault="009D15EB" w:rsidP="007343E2">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w:t>
      </w:r>
      <w:proofErr w:type="spellStart"/>
      <w:r w:rsidRPr="00D677A8">
        <w:t>Munyaneza</w:t>
      </w:r>
      <w:proofErr w:type="spellEnd"/>
      <w:r w:rsidRPr="00D677A8">
        <w:t xml:space="preserve"> et al. 2007, 2008). Infection also alters tuber sugars and phenolics</w:t>
      </w:r>
      <w:r w:rsidR="00BB2E7E">
        <w:t>,</w:t>
      </w:r>
      <w:r w:rsidRPr="00D677A8">
        <w:t xml:space="preserve"> resulting in brown stripes </w:t>
      </w:r>
      <w:r w:rsidR="00174A3A">
        <w:t>which</w:t>
      </w:r>
      <w:r w:rsidRPr="00D677A8">
        <w:t xml:space="preserve"> blacken when fried (Navarre et al. 2009, Alvarado et al. 2012, Buchman et al. 2012). </w:t>
      </w:r>
      <w:r w:rsidR="00DF64A3" w:rsidRPr="00D677A8">
        <w:t>Th</w:t>
      </w:r>
      <w:r w:rsidR="00DF64A3">
        <w:t>e</w:t>
      </w:r>
      <w:r w:rsidR="00DF64A3" w:rsidRPr="00D677A8">
        <w:t xml:space="preserve"> </w:t>
      </w:r>
      <w:r w:rsidRPr="00D677A8">
        <w:t xml:space="preserve">condition </w:t>
      </w:r>
      <w:r w:rsidR="00665FA9">
        <w:t>associated with</w:t>
      </w:r>
      <w:r w:rsidR="00DF64A3">
        <w:t xml:space="preserve"> these symptoms </w:t>
      </w:r>
      <w:r w:rsidRPr="00D677A8">
        <w:t>is known as zebra chip disease (ZC) (</w:t>
      </w:r>
      <w:proofErr w:type="spellStart"/>
      <w:r w:rsidR="00D2725D" w:rsidRPr="00D677A8">
        <w:t>Munyaneza</w:t>
      </w:r>
      <w:proofErr w:type="spellEnd"/>
      <w:r w:rsidR="00D2725D" w:rsidRPr="00D677A8">
        <w:t xml:space="preserve"> et al. 2007</w:t>
      </w:r>
      <w:r w:rsidRPr="00D677A8">
        <w:t>). Z</w:t>
      </w:r>
      <w:r w:rsidR="00BB2E7E">
        <w:t>C</w:t>
      </w:r>
      <w:r w:rsidRPr="00D677A8">
        <w:t xml:space="preserve">-affected tubers are unmarketable, which results in large economic losses for growers (Rosson et al. 2006, </w:t>
      </w:r>
      <w:proofErr w:type="spellStart"/>
      <w:r w:rsidRPr="00D677A8">
        <w:t>Munyaneza</w:t>
      </w:r>
      <w:proofErr w:type="spellEnd"/>
      <w:r w:rsidRPr="00D677A8">
        <w:t xml:space="preserve"> et al. 2007). Yield reduction from </w:t>
      </w:r>
      <w:proofErr w:type="spellStart"/>
      <w:r w:rsidRPr="00D677A8">
        <w:t>Lso</w:t>
      </w:r>
      <w:proofErr w:type="spellEnd"/>
      <w:r w:rsidRPr="00D677A8">
        <w:t xml:space="preserve"> infection has ranged from 43% to 93% in some cases (</w:t>
      </w:r>
      <w:proofErr w:type="spellStart"/>
      <w:r w:rsidRPr="00D677A8">
        <w:t>Munyaneza</w:t>
      </w:r>
      <w:proofErr w:type="spellEnd"/>
      <w:r w:rsidRPr="00D677A8">
        <w:t xml:space="preserve"> et al. 2008, 2011).</w:t>
      </w:r>
    </w:p>
    <w:p w14:paraId="11F8AC8E" w14:textId="790E7CBC" w:rsidR="003B6626" w:rsidRPr="00D677A8" w:rsidRDefault="009D15EB" w:rsidP="007343E2">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w:t>
      </w:r>
      <w:proofErr w:type="spellStart"/>
      <w:r w:rsidRPr="00D677A8">
        <w:t>Rondon</w:t>
      </w:r>
      <w:proofErr w:type="spellEnd"/>
      <w:r w:rsidRPr="00D677A8">
        <w:t xml:space="preserve"> 2018).</w:t>
      </w:r>
    </w:p>
    <w:p w14:paraId="11F8AC90" w14:textId="11B01551"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w:t>
      </w:r>
      <w:proofErr w:type="spellStart"/>
      <w:r w:rsidR="009D15EB" w:rsidRPr="00D677A8">
        <w:t>Guenthner</w:t>
      </w:r>
      <w:proofErr w:type="spellEnd"/>
      <w:r w:rsidR="009D15EB" w:rsidRPr="00D677A8">
        <w:t xml:space="preserve"> et al. 2012, Greenway 2014, Echegaray and </w:t>
      </w:r>
      <w:proofErr w:type="spellStart"/>
      <w:r w:rsidR="009D15EB" w:rsidRPr="00D677A8">
        <w:t>Rondon</w:t>
      </w:r>
      <w:proofErr w:type="spellEnd"/>
      <w:r w:rsidR="009D15EB" w:rsidRPr="00D677A8">
        <w:t xml:space="preserve"> 2017). In 2018, around half of Eastern Idaho growers’ insecticide expenditures were related to ZC control (Greenway and </w:t>
      </w:r>
      <w:proofErr w:type="spellStart"/>
      <w:r w:rsidR="009D15EB" w:rsidRPr="00D677A8">
        <w:t>Rondon</w:t>
      </w:r>
      <w:proofErr w:type="spellEnd"/>
      <w:r w:rsidR="009D15EB" w:rsidRPr="00D677A8">
        <w:t xml:space="preserve"> 2018). Chemicals such as abamectin, imidacloprid, </w:t>
      </w:r>
      <w:proofErr w:type="spellStart"/>
      <w:r w:rsidR="009D15EB" w:rsidRPr="00D677A8">
        <w:t>spiromesifen</w:t>
      </w:r>
      <w:proofErr w:type="spellEnd"/>
      <w:r w:rsidR="009D15EB" w:rsidRPr="00D677A8">
        <w:t>, thiamethoxam and dinotefuran (Goolsby et al. 2007</w:t>
      </w:r>
      <w:r w:rsidR="00ED223A">
        <w:t>a</w:t>
      </w:r>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 xml:space="preserve">The difficulty and large expense of psyllid control emphasizes the need for alternative and improved pest management strategies such as host plant </w:t>
      </w:r>
      <w:commentRangeStart w:id="16"/>
      <w:r w:rsidR="009D15EB" w:rsidRPr="00D677A8">
        <w:t>resistance</w:t>
      </w:r>
      <w:r w:rsidR="00DC787D">
        <w:t xml:space="preserve"> or tolerance</w:t>
      </w:r>
      <w:r w:rsidR="00625D79">
        <w:t xml:space="preserve"> </w:t>
      </w:r>
      <w:commentRangeEnd w:id="16"/>
      <w:r w:rsidR="00D072A9">
        <w:rPr>
          <w:rStyle w:val="CommentReference"/>
        </w:rPr>
        <w:commentReference w:id="16"/>
      </w:r>
      <w:r w:rsidR="00625D79">
        <w:t>to control ZC</w:t>
      </w:r>
      <w:r w:rsidR="009D15EB" w:rsidRPr="00D677A8">
        <w:t>.</w:t>
      </w:r>
    </w:p>
    <w:p w14:paraId="11F8AC91" w14:textId="675C662A" w:rsidR="003B6626" w:rsidRPr="00D677A8" w:rsidRDefault="009D15EB" w:rsidP="007343E2">
      <w:pPr>
        <w:pStyle w:val="BodyText"/>
        <w:spacing w:line="480" w:lineRule="auto"/>
      </w:pPr>
      <w:r w:rsidRPr="00D677A8">
        <w:t xml:space="preserve">Host plant </w:t>
      </w:r>
      <w:commentRangeStart w:id="17"/>
      <w:r w:rsidRPr="00D677A8">
        <w:t>resistance</w:t>
      </w:r>
      <w:r w:rsidR="004D7860">
        <w:t>/tolerance</w:t>
      </w:r>
      <w:r w:rsidRPr="00D677A8">
        <w:t xml:space="preserve"> </w:t>
      </w:r>
      <w:commentRangeEnd w:id="17"/>
      <w:r w:rsidR="00D072A9">
        <w:rPr>
          <w:rStyle w:val="CommentReference"/>
        </w:rPr>
        <w:commentReference w:id="17"/>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 </w:t>
      </w:r>
      <w:proofErr w:type="spellStart"/>
      <w:r w:rsidRPr="00D677A8">
        <w:t>Munyaneza</w:t>
      </w:r>
      <w:proofErr w:type="spellEnd"/>
      <w:r w:rsidRPr="00D677A8">
        <w:t xml:space="preserve"> 2012, Diaz-Montano et al. 2013). Even a small amount of </w:t>
      </w:r>
      <w:r w:rsidR="001E41EE">
        <w:t xml:space="preserve">plant </w:t>
      </w:r>
      <w:r w:rsidRPr="00D677A8">
        <w:t xml:space="preserve">tolerance to a vector or its pathogen can reduce damage below action thresholds and </w:t>
      </w:r>
      <w:r w:rsidR="00BA42E3">
        <w:t>consequently require fewer</w:t>
      </w:r>
      <w:r w:rsidR="00BA42E3" w:rsidRPr="00D677A8">
        <w:t xml:space="preserve"> </w:t>
      </w:r>
      <w:r w:rsidRPr="00D677A8">
        <w:t xml:space="preserve">pesticide applications (Kennedy et al. 1987). Host plant resistance </w:t>
      </w:r>
      <w:r w:rsidR="005D1EF4">
        <w:t xml:space="preserve">also </w:t>
      </w:r>
      <w:r w:rsidRPr="00D677A8">
        <w:t xml:space="preserve">increases </w:t>
      </w:r>
      <w:r w:rsidR="00414DCB">
        <w:t xml:space="preserve">the efficiency of </w:t>
      </w:r>
      <w:r w:rsidRPr="00D677A8">
        <w:t xml:space="preserve">pesticide </w:t>
      </w:r>
      <w:r w:rsidR="00414DCB">
        <w:t>use</w:t>
      </w:r>
      <w:r w:rsidR="00414DCB" w:rsidRPr="00D677A8">
        <w:t xml:space="preserve"> </w:t>
      </w:r>
      <w:r w:rsidRPr="00D677A8">
        <w:t xml:space="preserve">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w:t>
      </w:r>
      <w:r w:rsidR="00485F27">
        <w:t>,</w:t>
      </w:r>
      <w:r w:rsidRPr="00D677A8">
        <w:t xml:space="preserve"> </w:t>
      </w:r>
      <w:r w:rsidR="002B7EF5">
        <w:t>no</w:t>
      </w:r>
      <w:r w:rsidR="00F4364D" w:rsidRPr="00D677A8">
        <w:t xml:space="preserve"> </w:t>
      </w:r>
      <w:r w:rsidRPr="00D677A8">
        <w:t xml:space="preserve">potato varieties have been found with </w:t>
      </w:r>
      <w:r w:rsidR="00154BAF">
        <w:t xml:space="preserve">total </w:t>
      </w:r>
      <w:r w:rsidR="002B7EF5">
        <w:t>resistance to</w:t>
      </w:r>
      <w:r w:rsidR="00F15DFE">
        <w:t xml:space="preserve"> </w:t>
      </w:r>
      <w:proofErr w:type="spellStart"/>
      <w:r w:rsidR="00BE32FE">
        <w:t>Lso</w:t>
      </w:r>
      <w:proofErr w:type="spellEnd"/>
      <w:r w:rsidR="00154BAF">
        <w:t xml:space="preserve"> </w:t>
      </w:r>
      <w:r w:rsidR="00154BAF" w:rsidRPr="00D677A8">
        <w:t>(</w:t>
      </w:r>
      <w:proofErr w:type="spellStart"/>
      <w:r w:rsidR="00154BAF" w:rsidRPr="00D677A8">
        <w:t>Munyaneza</w:t>
      </w:r>
      <w:proofErr w:type="spellEnd"/>
      <w:r w:rsidR="00154BAF" w:rsidRPr="00D677A8">
        <w:t xml:space="preserve"> et al. 2011, </w:t>
      </w:r>
      <w:commentRangeStart w:id="18"/>
      <w:commentRangeStart w:id="19"/>
      <w:r w:rsidR="00154BAF" w:rsidRPr="00D677A8">
        <w:t>Anderson et al. 2012</w:t>
      </w:r>
      <w:commentRangeEnd w:id="18"/>
      <w:r w:rsidR="00154BAF">
        <w:rPr>
          <w:rStyle w:val="CommentReference"/>
        </w:rPr>
        <w:commentReference w:id="18"/>
      </w:r>
      <w:commentRangeEnd w:id="19"/>
      <w:r w:rsidR="004B4C16">
        <w:rPr>
          <w:rStyle w:val="CommentReference"/>
        </w:rPr>
        <w:commentReference w:id="19"/>
      </w:r>
      <w:r w:rsidR="00154BAF" w:rsidRPr="00D677A8">
        <w:t>)</w:t>
      </w:r>
      <w:r w:rsidR="00BE32FE">
        <w:t xml:space="preserve">, </w:t>
      </w:r>
      <w:r w:rsidR="00BD4E09">
        <w:t>though</w:t>
      </w:r>
      <w:r w:rsidR="006545C1">
        <w:t xml:space="preserve"> some </w:t>
      </w:r>
      <w:r w:rsidR="00BE32FE">
        <w:t xml:space="preserve">varieties exhibit </w:t>
      </w:r>
      <w:r w:rsidR="006545C1">
        <w:t>varying degrees of tolerance to the pathogen</w:t>
      </w:r>
      <w:r w:rsidR="00154BAF">
        <w:t xml:space="preserve"> </w:t>
      </w:r>
      <w:r w:rsidR="006545C1">
        <w:t xml:space="preserve">(Anderson et al. 2018, Levy et al. 2015, </w:t>
      </w:r>
      <w:r w:rsidR="00391B30">
        <w:t>Rubio-Covarrubia</w:t>
      </w:r>
      <w:r w:rsidR="00376887">
        <w:t xml:space="preserve">s et al. </w:t>
      </w:r>
      <w:r w:rsidR="00284376">
        <w:t xml:space="preserve">2017, </w:t>
      </w:r>
      <w:r w:rsidR="006545C1">
        <w:t>Wallis et al. 2015).</w:t>
      </w:r>
      <w:r w:rsidR="00BE32FE">
        <w:t xml:space="preserve"> </w:t>
      </w:r>
    </w:p>
    <w:p w14:paraId="11F8AC92" w14:textId="3ECB48DB" w:rsidR="003B6626" w:rsidRDefault="00D14F61" w:rsidP="007343E2">
      <w:pPr>
        <w:pStyle w:val="BodyText"/>
        <w:spacing w:line="480" w:lineRule="auto"/>
      </w:pPr>
      <w:r>
        <w:t>Some of these tolerant potato varieties</w:t>
      </w:r>
      <w:r w:rsidRPr="00D677A8">
        <w:t xml:space="preserve"> </w:t>
      </w:r>
      <w:r w:rsidR="009D15EB" w:rsidRPr="00D677A8">
        <w:t xml:space="preserve">have been bred with closely related </w:t>
      </w:r>
      <w:r w:rsidR="00227DE4">
        <w:t xml:space="preserve">solanaceous </w:t>
      </w:r>
      <w:r w:rsidR="009D15EB" w:rsidRPr="00D677A8">
        <w:t xml:space="preserve">plants such as </w:t>
      </w:r>
      <w:r w:rsidR="009D15EB" w:rsidRPr="00D677A8">
        <w:rPr>
          <w:i/>
        </w:rPr>
        <w:t>S</w:t>
      </w:r>
      <w:r w:rsidR="00A960B6">
        <w:rPr>
          <w:i/>
        </w:rPr>
        <w:t>.</w:t>
      </w:r>
      <w:r w:rsidR="009D15EB" w:rsidRPr="00D677A8">
        <w:rPr>
          <w:i/>
        </w:rPr>
        <w:t xml:space="preserve"> </w:t>
      </w:r>
      <w:proofErr w:type="spellStart"/>
      <w:r w:rsidR="009D15EB" w:rsidRPr="00D677A8">
        <w:rPr>
          <w:i/>
        </w:rPr>
        <w:t>chacoense</w:t>
      </w:r>
      <w:proofErr w:type="spellEnd"/>
      <w:r w:rsidR="009D15EB" w:rsidRPr="00D677A8">
        <w:t xml:space="preserve"> Bitter (Rashidi et al. 2017) and </w:t>
      </w:r>
      <w:r w:rsidR="00A960B6" w:rsidRPr="00D677A8">
        <w:rPr>
          <w:i/>
        </w:rPr>
        <w:t>S</w:t>
      </w:r>
      <w:r w:rsidR="00A960B6">
        <w:rPr>
          <w:i/>
        </w:rPr>
        <w:t>.</w:t>
      </w:r>
      <w:r w:rsidR="00A960B6" w:rsidRPr="00D677A8">
        <w:rPr>
          <w:i/>
        </w:rPr>
        <w:t xml:space="preserve"> </w:t>
      </w:r>
      <w:proofErr w:type="spellStart"/>
      <w:r w:rsidR="009D15EB" w:rsidRPr="00D677A8">
        <w:rPr>
          <w:i/>
        </w:rPr>
        <w:t>berthaultii</w:t>
      </w:r>
      <w:proofErr w:type="spellEnd"/>
      <w:r w:rsidR="009D15EB" w:rsidRPr="00D677A8">
        <w:t xml:space="preserve"> Hawkes (Butler et al. 2011)</w:t>
      </w:r>
      <w:r w:rsidR="00227DE4">
        <w:t>,</w:t>
      </w:r>
      <w:r w:rsidR="008448CD">
        <w:t xml:space="preserve"> t</w:t>
      </w:r>
      <w:r w:rsidR="000C1BC4">
        <w:t>hereby</w:t>
      </w:r>
      <w:r w:rsidR="008448CD">
        <w:t xml:space="preserve"> confer</w:t>
      </w:r>
      <w:r w:rsidR="000C1BC4">
        <w:t>ring</w:t>
      </w:r>
      <w:r w:rsidR="008448CD">
        <w:t xml:space="preserve"> the</w:t>
      </w:r>
      <w:r w:rsidR="00227DE4">
        <w:t xml:space="preserve"> offspring with</w:t>
      </w:r>
      <w:r w:rsidR="008448CD">
        <w:t xml:space="preserve"> </w:t>
      </w:r>
      <w:r w:rsidR="00274AD6">
        <w:t xml:space="preserve">greater tolerance to </w:t>
      </w:r>
      <w:proofErr w:type="spellStart"/>
      <w:r w:rsidR="009D15EB" w:rsidRPr="00D677A8">
        <w:t>Lso</w:t>
      </w:r>
      <w:proofErr w:type="spellEnd"/>
      <w:r w:rsidR="009D15EB" w:rsidRPr="00D677A8">
        <w:t xml:space="preserve"> infection</w:t>
      </w:r>
      <w:r w:rsidR="00227DE4">
        <w:t xml:space="preserve">. These clones </w:t>
      </w:r>
      <w:r w:rsidR="00EA1FFB">
        <w:t xml:space="preserve">have been demonstrated to </w:t>
      </w:r>
      <w:r w:rsidR="00551585">
        <w:t xml:space="preserve">have lower </w:t>
      </w:r>
      <w:proofErr w:type="spellStart"/>
      <w:r w:rsidR="00551585">
        <w:t>Lso</w:t>
      </w:r>
      <w:proofErr w:type="spellEnd"/>
      <w:r w:rsidR="00551585">
        <w:t xml:space="preserve"> titer</w:t>
      </w:r>
      <w:r w:rsidR="0057573E">
        <w:t xml:space="preserve"> </w:t>
      </w:r>
      <w:r w:rsidR="0057573E" w:rsidRPr="00D677A8">
        <w:t xml:space="preserve">than other genotypes </w:t>
      </w:r>
      <w:commentRangeStart w:id="20"/>
      <w:commentRangeStart w:id="21"/>
      <w:r w:rsidR="0057573E" w:rsidRPr="00D677A8">
        <w:t>tested</w:t>
      </w:r>
      <w:commentRangeEnd w:id="20"/>
      <w:r w:rsidR="0057573E">
        <w:rPr>
          <w:rStyle w:val="CommentReference"/>
        </w:rPr>
        <w:commentReference w:id="20"/>
      </w:r>
      <w:commentRangeEnd w:id="21"/>
      <w:r w:rsidR="0057573E">
        <w:rPr>
          <w:rStyle w:val="CommentReference"/>
        </w:rPr>
        <w:commentReference w:id="21"/>
      </w:r>
      <w:r w:rsidR="00551585">
        <w:t xml:space="preserve"> and</w:t>
      </w:r>
      <w:r w:rsidR="00A57902">
        <w:t xml:space="preserve"> </w:t>
      </w:r>
      <w:r w:rsidR="00093543">
        <w:t xml:space="preserve">exhibited </w:t>
      </w:r>
      <w:r w:rsidR="005D3EEE">
        <w:t xml:space="preserve">less severe </w:t>
      </w:r>
      <w:r w:rsidR="00E93CF1">
        <w:t>browning/blackening</w:t>
      </w:r>
      <w:r w:rsidR="001554C6">
        <w:t xml:space="preserve"> </w:t>
      </w:r>
      <w:r w:rsidR="001E3473">
        <w:t>when</w:t>
      </w:r>
      <w:r w:rsidR="00A57902">
        <w:t xml:space="preserve"> </w:t>
      </w:r>
      <w:r w:rsidR="001554C6">
        <w:t xml:space="preserve">scoring </w:t>
      </w:r>
      <w:r w:rsidR="00FB5BAB">
        <w:t xml:space="preserve">cut and fried tubers </w:t>
      </w:r>
      <w:r w:rsidR="00EA1FFB" w:rsidRPr="00D677A8">
        <w:t>(Rashidi et al. 2017</w:t>
      </w:r>
      <w:r w:rsidR="00F620A4">
        <w:t>, Prager et al. 2013</w:t>
      </w:r>
      <w:r w:rsidR="00EA1FFB" w:rsidRPr="00D677A8">
        <w:t>)</w:t>
      </w:r>
      <w:r w:rsidR="009D15EB" w:rsidRPr="00D677A8">
        <w:t xml:space="preserve">. By determining </w:t>
      </w:r>
      <w:r w:rsidR="00FE41B2">
        <w:t>whether</w:t>
      </w:r>
      <w:r w:rsidR="00AA23F1">
        <w:t xml:space="preserve"> </w:t>
      </w:r>
      <w:r w:rsidR="009D15EB" w:rsidRPr="00D677A8">
        <w:t>these</w:t>
      </w:r>
      <w:r w:rsidR="00FE41B2">
        <w:t xml:space="preserve"> tolerant</w:t>
      </w:r>
      <w:r w:rsidR="009D15EB" w:rsidRPr="00D677A8">
        <w:t xml:space="preserve"> genotypes resist</w:t>
      </w:r>
      <w:r w:rsidR="00B95F4D">
        <w:t xml:space="preserve"> or </w:t>
      </w:r>
      <w:r w:rsidR="009D15EB" w:rsidRPr="00D677A8">
        <w:t xml:space="preserve">tolerate the psyllid vector </w:t>
      </w:r>
      <w:r w:rsidR="00AA23F1">
        <w:t>itself</w:t>
      </w:r>
      <w:r w:rsidR="00366E5C">
        <w:t>,</w:t>
      </w:r>
      <w:r w:rsidR="00746819">
        <w:t xml:space="preserve"> provide the plant additional protection from </w:t>
      </w:r>
      <w:proofErr w:type="spellStart"/>
      <w:r w:rsidR="00746819">
        <w:t>Lso</w:t>
      </w:r>
      <w:proofErr w:type="spellEnd"/>
      <w:r w:rsidR="00746819">
        <w:t xml:space="preserve"> infection in the field </w:t>
      </w:r>
      <w:r w:rsidR="00746819" w:rsidRPr="00D677A8">
        <w:t xml:space="preserve">(Kennedy et al. 1987, </w:t>
      </w:r>
      <w:proofErr w:type="spellStart"/>
      <w:r w:rsidR="00746819" w:rsidRPr="00D677A8">
        <w:t>Putten</w:t>
      </w:r>
      <w:proofErr w:type="spellEnd"/>
      <w:r w:rsidR="00746819" w:rsidRPr="00D677A8">
        <w:t xml:space="preserve"> et al. 2001, Butler et al. 2011)</w:t>
      </w:r>
      <w:r w:rsidR="001F3902">
        <w:t>.</w:t>
      </w:r>
      <w:r w:rsidR="00746819" w:rsidRPr="00D677A8">
        <w:t xml:space="preserve"> </w:t>
      </w:r>
      <w:r w:rsidR="007426CB">
        <w:t xml:space="preserve"> </w:t>
      </w:r>
      <w:r w:rsidR="001F3902">
        <w:t>Subsequently, b</w:t>
      </w:r>
      <w:r w:rsidR="00E60557">
        <w:t>reeders</w:t>
      </w:r>
      <w:r w:rsidR="00E60557" w:rsidRPr="00D677A8">
        <w:t xml:space="preserve"> </w:t>
      </w:r>
      <w:r w:rsidR="009D15EB" w:rsidRPr="00D677A8">
        <w:t xml:space="preserve">can </w:t>
      </w:r>
      <w:r w:rsidR="00732FE6">
        <w:t xml:space="preserve">identify </w:t>
      </w:r>
      <w:r w:rsidR="004B4C16">
        <w:t xml:space="preserve">and use </w:t>
      </w:r>
      <w:r w:rsidR="00732FE6">
        <w:t>these</w:t>
      </w:r>
      <w:r w:rsidR="009D15EB" w:rsidRPr="00D677A8">
        <w:t xml:space="preserve"> traits to </w:t>
      </w:r>
      <w:r w:rsidR="00732FE6">
        <w:t>improve these</w:t>
      </w:r>
      <w:r w:rsidR="009D15EB" w:rsidRPr="00D677A8">
        <w:t xml:space="preserve"> potato</w:t>
      </w:r>
      <w:r w:rsidR="00B95F4D">
        <w:t xml:space="preserve"> cultivars</w:t>
      </w:r>
      <w:r w:rsidR="009D15EB" w:rsidRPr="00D677A8">
        <w:t xml:space="preserve"> (</w:t>
      </w:r>
      <w:proofErr w:type="spellStart"/>
      <w:r w:rsidR="009D15EB" w:rsidRPr="00D677A8">
        <w:t>Kaloshian</w:t>
      </w:r>
      <w:proofErr w:type="spellEnd"/>
      <w:r w:rsidR="009D15EB" w:rsidRPr="00D677A8">
        <w:t xml:space="preserve"> 2004, Casteel et al. 2006, 2007).</w:t>
      </w:r>
    </w:p>
    <w:p w14:paraId="11F8AC93" w14:textId="3FE0ECEB" w:rsidR="003B6626" w:rsidRPr="00D677A8" w:rsidRDefault="003D05E4" w:rsidP="007343E2">
      <w:pPr>
        <w:pStyle w:val="BodyText"/>
        <w:spacing w:line="480" w:lineRule="auto"/>
      </w:pPr>
      <w:r w:rsidRPr="00D677A8">
        <w:t>The</w:t>
      </w:r>
      <w:r>
        <w:t xml:space="preserve"> A07781</w:t>
      </w:r>
      <w:r w:rsidRPr="00D677A8">
        <w:t xml:space="preserve"> </w:t>
      </w:r>
      <w:r w:rsidR="00FB04EE">
        <w:t xml:space="preserve">family of </w:t>
      </w:r>
      <w:r w:rsidR="009D15EB" w:rsidRPr="00D677A8">
        <w:t>genotype</w:t>
      </w:r>
      <w:r w:rsidR="00FB04EE">
        <w:t>s</w:t>
      </w:r>
      <w:r w:rsidR="009D15EB" w:rsidRPr="00D677A8">
        <w:t xml:space="preserve"> </w:t>
      </w:r>
      <w:r w:rsidR="0078659D">
        <w:t xml:space="preserve">derived from </w:t>
      </w:r>
      <w:r w:rsidR="0078659D" w:rsidRPr="00D677A8">
        <w:rPr>
          <w:i/>
        </w:rPr>
        <w:t>S</w:t>
      </w:r>
      <w:r w:rsidR="0078659D">
        <w:rPr>
          <w:i/>
        </w:rPr>
        <w:t>.</w:t>
      </w:r>
      <w:r w:rsidR="0078659D" w:rsidRPr="00D677A8">
        <w:rPr>
          <w:i/>
        </w:rPr>
        <w:t xml:space="preserve"> </w:t>
      </w:r>
      <w:proofErr w:type="spellStart"/>
      <w:r w:rsidR="0078659D" w:rsidRPr="00D677A8">
        <w:rPr>
          <w:i/>
        </w:rPr>
        <w:t>chacoense</w:t>
      </w:r>
      <w:proofErr w:type="spellEnd"/>
      <w:r w:rsidR="0078659D" w:rsidRPr="00D677A8">
        <w:t xml:space="preserve"> </w:t>
      </w:r>
      <w:r w:rsidR="009D15EB" w:rsidRPr="00D677A8">
        <w:t xml:space="preserve">exhibit high tolerance to </w:t>
      </w:r>
      <w:proofErr w:type="spellStart"/>
      <w:r w:rsidR="009D15EB" w:rsidRPr="00D677A8">
        <w:t>Lso</w:t>
      </w:r>
      <w:proofErr w:type="spellEnd"/>
      <w:r w:rsidR="009D15EB" w:rsidRPr="00D677A8">
        <w:t xml:space="preserve"> (Rashidi et al. 2017</w:t>
      </w:r>
      <w:r w:rsidR="00255431" w:rsidRPr="00D677A8">
        <w:t>)</w:t>
      </w:r>
      <w:r w:rsidR="00255431">
        <w:t>.</w:t>
      </w:r>
      <w:r w:rsidR="00255431" w:rsidRPr="00D677A8">
        <w:t xml:space="preserve"> </w:t>
      </w:r>
      <w:r w:rsidR="004D3216">
        <w:t xml:space="preserve">However, </w:t>
      </w:r>
      <w:r w:rsidR="008D6716">
        <w:t xml:space="preserve">these genotypes </w:t>
      </w:r>
      <w:r w:rsidR="001853A1">
        <w:t xml:space="preserve">also had a high </w:t>
      </w:r>
      <w:r w:rsidR="00E736D9">
        <w:t xml:space="preserve">degree of variance </w:t>
      </w:r>
      <w:r w:rsidR="00023916">
        <w:t xml:space="preserve">for </w:t>
      </w:r>
      <w:proofErr w:type="spellStart"/>
      <w:r w:rsidR="00023916">
        <w:t>Lso</w:t>
      </w:r>
      <w:proofErr w:type="spellEnd"/>
      <w:r w:rsidR="00023916">
        <w:t xml:space="preserve"> transmission (7%-58%</w:t>
      </w:r>
      <w:r w:rsidR="00C41AE2">
        <w:t xml:space="preserve">) (Rashidi et al. 2017). </w:t>
      </w:r>
      <w:r w:rsidR="007C4FA0">
        <w:t>This</w:t>
      </w:r>
      <w:r w:rsidR="00255431">
        <w:t xml:space="preserve"> </w:t>
      </w:r>
      <w:r w:rsidR="006D777B">
        <w:t>variance in transmission rate</w:t>
      </w:r>
      <w:r w:rsidR="002C64D8">
        <w:t xml:space="preserve"> may be </w:t>
      </w:r>
      <w:r w:rsidR="003C5A96">
        <w:t xml:space="preserve">related </w:t>
      </w:r>
      <w:r w:rsidR="002C64D8">
        <w:t>to either</w:t>
      </w:r>
      <w:r w:rsidR="009D15EB" w:rsidRPr="00D677A8">
        <w:t xml:space="preserve"> resistance</w:t>
      </w:r>
      <w:r w:rsidR="00B95F4D">
        <w:t xml:space="preserve"> or </w:t>
      </w:r>
      <w:r w:rsidR="009D15EB" w:rsidRPr="00D677A8">
        <w:t>tolerance to the psyllid vector</w:t>
      </w:r>
      <w:r w:rsidR="00CE05ED">
        <w:t xml:space="preserve"> </w:t>
      </w:r>
      <w:r w:rsidR="003C5A96">
        <w:t xml:space="preserve">in addition to the tolerance of </w:t>
      </w:r>
      <w:proofErr w:type="spellStart"/>
      <w:r w:rsidR="003C5A96">
        <w:t>Lso</w:t>
      </w:r>
      <w:proofErr w:type="spellEnd"/>
      <w:r w:rsidR="00CE05ED">
        <w:t xml:space="preserve"> itself</w:t>
      </w:r>
      <w:r w:rsidR="009D15EB" w:rsidRPr="00D677A8">
        <w:t>.</w:t>
      </w:r>
      <w:r w:rsidR="00E657DA">
        <w:t xml:space="preserve"> </w:t>
      </w:r>
      <w:r w:rsidR="00EF41F1">
        <w:t>F</w:t>
      </w:r>
      <w:r w:rsidR="00001798">
        <w:t xml:space="preserve">ocusing </w:t>
      </w:r>
      <w:r w:rsidR="00EF41F1">
        <w:t xml:space="preserve">on psyllid host selection </w:t>
      </w:r>
      <w:r w:rsidR="00BF6A64">
        <w:t>behaviors</w:t>
      </w:r>
      <w:r w:rsidR="008014EB">
        <w:t xml:space="preserve"> (i.e.</w:t>
      </w:r>
      <w:r w:rsidR="007453F0">
        <w:t xml:space="preserve"> walking and time spent on the leaf</w:t>
      </w:r>
      <w:r w:rsidR="008014EB">
        <w:t xml:space="preserve">), as well as </w:t>
      </w:r>
      <w:commentRangeStart w:id="22"/>
      <w:commentRangeStart w:id="23"/>
      <w:r w:rsidR="006D3A5A">
        <w:t>feeding behaviors</w:t>
      </w:r>
      <w:commentRangeEnd w:id="22"/>
      <w:r w:rsidR="006D3A5A">
        <w:rPr>
          <w:rStyle w:val="CommentReference"/>
        </w:rPr>
        <w:commentReference w:id="22"/>
      </w:r>
      <w:commentRangeEnd w:id="23"/>
      <w:r w:rsidR="00E4250A">
        <w:rPr>
          <w:rStyle w:val="CommentReference"/>
        </w:rPr>
        <w:commentReference w:id="23"/>
      </w:r>
      <w:r w:rsidR="006D3A5A">
        <w:t xml:space="preserve">, </w:t>
      </w:r>
      <w:r w:rsidR="008014EB">
        <w:t>(</w:t>
      </w:r>
      <w:r w:rsidR="006D3A5A">
        <w:t>probing</w:t>
      </w:r>
      <w:r w:rsidR="008014EB">
        <w:t>)</w:t>
      </w:r>
      <w:r w:rsidR="007453F0">
        <w:t xml:space="preserve"> </w:t>
      </w:r>
      <w:r w:rsidR="00C82044">
        <w:t>can</w:t>
      </w:r>
      <w:r w:rsidR="004C0E6D">
        <w:t xml:space="preserve"> help </w:t>
      </w:r>
      <w:r w:rsidR="005A5AC3">
        <w:t>us understand</w:t>
      </w:r>
      <w:r w:rsidR="00183683">
        <w:t xml:space="preserve"> </w:t>
      </w:r>
      <w:r w:rsidR="009F37A1">
        <w:t>if a plant-induced change in psyllid behavior i</w:t>
      </w:r>
      <w:r w:rsidR="00120465">
        <w:t xml:space="preserve">s </w:t>
      </w:r>
      <w:r w:rsidR="00FE6E64">
        <w:t>causing the</w:t>
      </w:r>
      <w:r w:rsidR="00120465">
        <w:t xml:space="preserve"> observed </w:t>
      </w:r>
      <w:r w:rsidR="00F619AF">
        <w:t xml:space="preserve">reduction </w:t>
      </w:r>
      <w:r w:rsidR="00207422">
        <w:t xml:space="preserve">of </w:t>
      </w:r>
      <w:proofErr w:type="spellStart"/>
      <w:r w:rsidR="00F619AF">
        <w:t>Lso</w:t>
      </w:r>
      <w:proofErr w:type="spellEnd"/>
      <w:r w:rsidR="00F619AF">
        <w:t xml:space="preserve"> transmission</w:t>
      </w:r>
      <w:r w:rsidR="005A5AC3">
        <w:t>.</w:t>
      </w:r>
      <w:r w:rsidR="00F46698">
        <w:t xml:space="preserve"> The purpose of our studies was to </w:t>
      </w:r>
      <w:r w:rsidR="004329FE">
        <w:t xml:space="preserve">test if </w:t>
      </w:r>
      <w:r w:rsidR="00306D16">
        <w:t>this</w:t>
      </w:r>
      <w:r w:rsidR="004329FE">
        <w:t xml:space="preserve"> </w:t>
      </w:r>
      <w:r w:rsidR="00A1355E">
        <w:t>tolerance</w:t>
      </w:r>
      <w:r w:rsidR="00306D16">
        <w:t xml:space="preserve"> </w:t>
      </w:r>
      <w:r w:rsidR="00A1355E">
        <w:t>of the A07781</w:t>
      </w:r>
      <w:r w:rsidR="00C402EC">
        <w:t xml:space="preserve"> genotype</w:t>
      </w:r>
      <w:r w:rsidR="001C7AFA">
        <w:t xml:space="preserve">s is </w:t>
      </w:r>
      <w:r w:rsidR="003B518A">
        <w:t>correlated with</w:t>
      </w:r>
      <w:r w:rsidR="001C7AFA">
        <w:t xml:space="preserve"> </w:t>
      </w:r>
      <w:r w:rsidR="002328C7">
        <w:t>resistance to psyllid</w:t>
      </w:r>
      <w:r w:rsidR="00F7422F">
        <w:t xml:space="preserve"> </w:t>
      </w:r>
      <w:commentRangeStart w:id="24"/>
      <w:commentRangeStart w:id="25"/>
      <w:commentRangeStart w:id="26"/>
      <w:r w:rsidR="00F7422F">
        <w:t>feeding</w:t>
      </w:r>
      <w:r w:rsidR="00CD272B">
        <w:t>/</w:t>
      </w:r>
      <w:r w:rsidR="000F2638">
        <w:t>host acceptance behaviors</w:t>
      </w:r>
      <w:commentRangeEnd w:id="24"/>
      <w:r w:rsidR="00A960B6">
        <w:rPr>
          <w:rStyle w:val="CommentReference"/>
        </w:rPr>
        <w:commentReference w:id="24"/>
      </w:r>
      <w:commentRangeEnd w:id="25"/>
      <w:r w:rsidR="00E4250A">
        <w:rPr>
          <w:rStyle w:val="CommentReference"/>
        </w:rPr>
        <w:commentReference w:id="25"/>
      </w:r>
      <w:commentRangeEnd w:id="26"/>
      <w:r w:rsidR="00E4250A">
        <w:rPr>
          <w:rStyle w:val="CommentReference"/>
        </w:rPr>
        <w:commentReference w:id="26"/>
      </w:r>
      <w:r w:rsidR="002328C7">
        <w:t>.</w:t>
      </w:r>
      <w:r w:rsidR="005A5AC3">
        <w:t xml:space="preserve"> </w:t>
      </w:r>
      <w:r w:rsidR="00ED77FE">
        <w:t xml:space="preserve">In order to quantify putative </w:t>
      </w:r>
      <w:r w:rsidR="009159E9">
        <w:t>resistance to the psyllid, w</w:t>
      </w:r>
      <w:r w:rsidR="00262C2A" w:rsidRPr="00D677A8">
        <w:t xml:space="preserve">e examined psyllid host acceptance behaviors </w:t>
      </w:r>
      <w:r w:rsidR="00262C2A">
        <w:t>as well as</w:t>
      </w:r>
      <w:r w:rsidR="00262C2A" w:rsidRPr="00D677A8">
        <w:t xml:space="preserve"> oviposition </w:t>
      </w:r>
      <w:r w:rsidR="00262C2A">
        <w:t xml:space="preserve">and egg fertility </w:t>
      </w:r>
      <w:r w:rsidR="00262C2A" w:rsidRPr="00D677A8">
        <w:t>on three potato breeding clones</w:t>
      </w:r>
      <w:r w:rsidR="00AC47B6">
        <w:t xml:space="preserve"> in the A07781</w:t>
      </w:r>
      <w:r w:rsidR="00D20EB7">
        <w:t xml:space="preserve"> family</w:t>
      </w:r>
      <w:r w:rsidR="00262C2A" w:rsidRPr="00D677A8">
        <w:t>: ‘A07781-10LB’ (‘10LB’), ‘A07781-3LB’, (‘3LB’) and ‘A07781-4LB’ (‘4LB’) (Rashidi et al. 2017).</w:t>
      </w:r>
      <w:r w:rsidR="00262C2A">
        <w:t xml:space="preserve"> ‘Russet Burbank’ was used as a susceptible control.  </w:t>
      </w:r>
      <w:r w:rsidR="009D15EB" w:rsidRPr="00D677A8">
        <w:t xml:space="preserve">Our results will help </w:t>
      </w:r>
      <w:r w:rsidR="00BB395C">
        <w:t xml:space="preserve">to </w:t>
      </w:r>
      <w:r w:rsidR="009D15EB" w:rsidRPr="00D677A8">
        <w:t>clarify potato</w:t>
      </w:r>
      <w:r w:rsidR="00A960B6">
        <w:t xml:space="preserve"> plant</w:t>
      </w:r>
      <w:r w:rsidR="009D15EB" w:rsidRPr="00D677A8">
        <w:t xml:space="preserve">-psyllid interactions on these genotypes, which will </w:t>
      </w:r>
      <w:r w:rsidR="00DC3F1C">
        <w:t>assist</w:t>
      </w:r>
      <w:r w:rsidR="00DC3F1C" w:rsidRPr="00D677A8">
        <w:t xml:space="preserve"> </w:t>
      </w:r>
      <w:r w:rsidR="009D15EB" w:rsidRPr="00D677A8">
        <w:t xml:space="preserve">plant breeders to develop </w:t>
      </w:r>
      <w:proofErr w:type="spellStart"/>
      <w:r w:rsidR="009D15EB" w:rsidRPr="00D677A8">
        <w:t>Lso</w:t>
      </w:r>
      <w:proofErr w:type="spellEnd"/>
      <w:r w:rsidR="009D15EB" w:rsidRPr="00D677A8">
        <w:t>-</w:t>
      </w:r>
      <w:commentRangeStart w:id="27"/>
      <w:r w:rsidR="009D15EB" w:rsidRPr="00D677A8">
        <w:t>resistant</w:t>
      </w:r>
      <w:r w:rsidR="00A91D34">
        <w:t>/tolerant</w:t>
      </w:r>
      <w:r w:rsidR="009D15EB" w:rsidRPr="00D677A8">
        <w:t xml:space="preserve"> </w:t>
      </w:r>
      <w:commentRangeEnd w:id="27"/>
      <w:r w:rsidR="00A960B6">
        <w:rPr>
          <w:rStyle w:val="CommentReference"/>
        </w:rPr>
        <w:commentReference w:id="27"/>
      </w:r>
      <w:r w:rsidR="009D15EB" w:rsidRPr="00D677A8">
        <w:t>potatoes (Kennedy et al. 1987).</w:t>
      </w:r>
    </w:p>
    <w:p w14:paraId="11F8AC94" w14:textId="77777777" w:rsidR="003B6626" w:rsidRPr="00F619AF" w:rsidRDefault="009D15EB" w:rsidP="007343E2">
      <w:pPr>
        <w:pStyle w:val="Heading1"/>
        <w:spacing w:line="480" w:lineRule="auto"/>
        <w:rPr>
          <w:color w:val="auto"/>
          <w:sz w:val="24"/>
          <w:szCs w:val="24"/>
        </w:rPr>
      </w:pPr>
      <w:bookmarkStart w:id="28" w:name="ch:mms"/>
      <w:r w:rsidRPr="00F619AF">
        <w:rPr>
          <w:color w:val="auto"/>
          <w:sz w:val="24"/>
          <w:szCs w:val="24"/>
        </w:rPr>
        <w:t>Materials and Methods</w:t>
      </w:r>
      <w:bookmarkEnd w:id="28"/>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03F51889" w:rsidR="00E53852" w:rsidRDefault="00E53852" w:rsidP="007343E2">
      <w:pPr>
        <w:pStyle w:val="FirstParagraph"/>
        <w:spacing w:line="480" w:lineRule="auto"/>
      </w:pPr>
      <w:proofErr w:type="spellStart"/>
      <w:r w:rsidRPr="00A3526B">
        <w:t>Lso</w:t>
      </w:r>
      <w:proofErr w:type="spellEnd"/>
      <w:r w:rsidRPr="00A3526B">
        <w:t xml:space="preserve">-positive </w:t>
      </w:r>
      <w:commentRangeStart w:id="29"/>
      <w:commentRangeStart w:id="30"/>
      <w:r w:rsidRPr="00A3526B">
        <w:t xml:space="preserve">potato psyllid </w:t>
      </w:r>
      <w:r w:rsidR="001D3AAE" w:rsidRPr="00A3526B">
        <w:t>colon</w:t>
      </w:r>
      <w:r w:rsidR="001D3AAE">
        <w:t>ies</w:t>
      </w:r>
      <w:r w:rsidR="001D3AAE" w:rsidRPr="00A3526B">
        <w:t xml:space="preserve"> </w:t>
      </w:r>
      <w:commentRangeEnd w:id="29"/>
      <w:r w:rsidR="00A960B6">
        <w:rPr>
          <w:rStyle w:val="CommentReference"/>
        </w:rPr>
        <w:commentReference w:id="29"/>
      </w:r>
      <w:commentRangeEnd w:id="30"/>
      <w:r w:rsidR="003749B8">
        <w:rPr>
          <w:rStyle w:val="CommentReference"/>
        </w:rPr>
        <w:commentReference w:id="30"/>
      </w:r>
      <w:r w:rsidR="00E93B06">
        <w:t xml:space="preserve">of the ‘Central’ biotype </w:t>
      </w:r>
      <w:r w:rsidR="003749B8">
        <w:t>(</w:t>
      </w:r>
      <w:r w:rsidR="00883060">
        <w:t>Swisher et al. 2012</w:t>
      </w:r>
      <w:r w:rsidR="003749B8">
        <w:t>)</w:t>
      </w:r>
      <w:r w:rsidR="00D81B0A">
        <w:t xml:space="preserve"> </w:t>
      </w:r>
      <w:r w:rsidR="001D3AAE">
        <w:t xml:space="preserve">were </w:t>
      </w:r>
      <w:r>
        <w:t>reared</w:t>
      </w:r>
      <w:r w:rsidRPr="003D6540">
        <w:t xml:space="preserve"> </w:t>
      </w:r>
      <w:r w:rsidR="003A5AB4">
        <w:t xml:space="preserve">in </w:t>
      </w:r>
      <w:r w:rsidR="00AE0DAD" w:rsidRPr="003D6540">
        <w:t>PVC-framed cages</w:t>
      </w:r>
      <w:r w:rsidR="00AE0DAD">
        <w:t xml:space="preserve"> (</w:t>
      </w:r>
      <w:r w:rsidR="00AE0DAD" w:rsidRPr="003D6540">
        <w:t>60 cm length</w:t>
      </w:r>
      <w:r w:rsidR="00AE0DAD">
        <w:t xml:space="preserve"> ×</w:t>
      </w:r>
      <w:r w:rsidR="00AE0DAD" w:rsidRPr="003D6540">
        <w:t xml:space="preserve"> 60 cm width </w:t>
      </w:r>
      <w:r w:rsidR="00AE0DAD">
        <w:t xml:space="preserve">× </w:t>
      </w:r>
      <w:r w:rsidR="00AE0DAD" w:rsidRPr="003D6540">
        <w:t>60 cm height</w:t>
      </w:r>
      <w:r w:rsidR="00AE0DAD">
        <w:t>)</w:t>
      </w:r>
      <w:r w:rsidR="00E21607">
        <w:t xml:space="preserve"> covered with</w:t>
      </w:r>
      <w:r w:rsidR="00671BFD">
        <w:t xml:space="preserve"> </w:t>
      </w:r>
      <w:proofErr w:type="spellStart"/>
      <w:r w:rsidR="00671BFD">
        <w:t>econet</w:t>
      </w:r>
      <w:proofErr w:type="spellEnd"/>
      <w:r w:rsidR="00E21607">
        <w:t xml:space="preserve"> </w:t>
      </w:r>
      <w:r w:rsidR="00780729">
        <w:t>mesh</w:t>
      </w:r>
      <w:r w:rsidR="00671BFD">
        <w:t xml:space="preserve"> (</w:t>
      </w:r>
      <w:r w:rsidR="008C683E">
        <w:t>U.S. Global Resources</w:t>
      </w:r>
      <w:r w:rsidR="006D7240">
        <w:t xml:space="preserve"> Inc. </w:t>
      </w:r>
      <w:r w:rsidR="00262BC3">
        <w:t>Florida</w:t>
      </w:r>
      <w:r w:rsidR="006D7240">
        <w:t xml:space="preserve">, </w:t>
      </w:r>
      <w:r w:rsidR="00262BC3">
        <w:t>TX</w:t>
      </w:r>
      <w:r w:rsidR="00671BFD">
        <w:t xml:space="preserve">) </w:t>
      </w:r>
      <w:r w:rsidR="00F37CD9">
        <w:t xml:space="preserve">with a mesh size sufficient </w:t>
      </w:r>
      <w:r w:rsidR="00236A71">
        <w:t>to prevent psyllid escape</w:t>
      </w:r>
      <w:r w:rsidR="003033CB">
        <w:t xml:space="preserve"> and cross contamination. </w:t>
      </w:r>
      <w:r w:rsidR="00ED3B3B">
        <w:t xml:space="preserve">Psyllids were </w:t>
      </w:r>
      <w:r w:rsidR="00854BDF">
        <w:t xml:space="preserve">reared in a cage which </w:t>
      </w:r>
      <w:r w:rsidR="00ED3B3B">
        <w:t xml:space="preserve">allowed </w:t>
      </w:r>
      <w:r w:rsidR="009D1F7B">
        <w:t>free access to</w:t>
      </w:r>
      <w:r w:rsidRPr="00A3526B">
        <w:t xml:space="preserve"> both </w:t>
      </w:r>
      <w:commentRangeStart w:id="31"/>
      <w:commentRangeStart w:id="32"/>
      <w:r w:rsidRPr="00A3526B">
        <w:t xml:space="preserve">Russet Burbank potatoes and </w:t>
      </w:r>
      <w:commentRangeStart w:id="33"/>
      <w:commentRangeStart w:id="34"/>
      <w:r w:rsidRPr="00A3526B">
        <w:t xml:space="preserve">‘Yellow Pear’ tomatoes </w:t>
      </w:r>
      <w:commentRangeEnd w:id="31"/>
      <w:r w:rsidR="00A960B6">
        <w:rPr>
          <w:rStyle w:val="CommentReference"/>
        </w:rPr>
        <w:commentReference w:id="31"/>
      </w:r>
      <w:commentRangeEnd w:id="32"/>
      <w:r w:rsidR="00A91D34">
        <w:rPr>
          <w:rStyle w:val="CommentReference"/>
        </w:rPr>
        <w:commentReference w:id="32"/>
      </w:r>
      <w:r w:rsidRPr="00A3526B">
        <w:t>(</w:t>
      </w:r>
      <w:r w:rsidRPr="00A3526B">
        <w:rPr>
          <w:i/>
        </w:rPr>
        <w:t xml:space="preserve">Solanum </w:t>
      </w:r>
      <w:proofErr w:type="spellStart"/>
      <w:r w:rsidRPr="00A3526B">
        <w:rPr>
          <w:i/>
        </w:rPr>
        <w:t>lycopersicum</w:t>
      </w:r>
      <w:proofErr w:type="spellEnd"/>
      <w:r w:rsidRPr="003D6540">
        <w:t xml:space="preserve"> L.)</w:t>
      </w:r>
      <w:commentRangeEnd w:id="33"/>
      <w:r w:rsidR="00E2655C">
        <w:rPr>
          <w:rStyle w:val="CommentReference"/>
        </w:rPr>
        <w:commentReference w:id="33"/>
      </w:r>
      <w:commentRangeEnd w:id="34"/>
      <w:r w:rsidR="008D095C">
        <w:rPr>
          <w:rStyle w:val="CommentReference"/>
        </w:rPr>
        <w:commentReference w:id="34"/>
      </w:r>
      <w:r w:rsidRPr="003D6540">
        <w:t xml:space="preserve">.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r w:rsidR="00B31749">
        <w:t xml:space="preserve"> as needed</w:t>
      </w:r>
      <w:r w:rsidRPr="003D6540">
        <w:t>.</w:t>
      </w:r>
    </w:p>
    <w:p w14:paraId="2203FC43" w14:textId="639FF7CE" w:rsidR="00216BA1" w:rsidRDefault="00216BA1" w:rsidP="00216BA1">
      <w:pPr>
        <w:pStyle w:val="BodyText"/>
      </w:pPr>
    </w:p>
    <w:p w14:paraId="22556433" w14:textId="77777777" w:rsidR="00216BA1" w:rsidRPr="00F619AF" w:rsidRDefault="00216BA1" w:rsidP="00216BA1">
      <w:pPr>
        <w:pStyle w:val="Heading2"/>
        <w:spacing w:line="480" w:lineRule="auto"/>
        <w:rPr>
          <w:color w:val="auto"/>
          <w:sz w:val="24"/>
          <w:szCs w:val="24"/>
        </w:rPr>
      </w:pPr>
      <w:commentRangeStart w:id="35"/>
      <w:commentRangeStart w:id="36"/>
      <w:r>
        <w:rPr>
          <w:color w:val="auto"/>
          <w:sz w:val="24"/>
          <w:szCs w:val="24"/>
        </w:rPr>
        <w:t xml:space="preserve">Psyllid Haplotype and </w:t>
      </w:r>
      <w:proofErr w:type="spellStart"/>
      <w:r w:rsidRPr="00F619AF">
        <w:rPr>
          <w:color w:val="auto"/>
          <w:sz w:val="24"/>
          <w:szCs w:val="24"/>
        </w:rPr>
        <w:t>Lso</w:t>
      </w:r>
      <w:proofErr w:type="spellEnd"/>
      <w:r w:rsidRPr="00F619AF">
        <w:rPr>
          <w:color w:val="auto"/>
          <w:sz w:val="24"/>
          <w:szCs w:val="24"/>
        </w:rPr>
        <w:t xml:space="preserve"> Detection</w:t>
      </w:r>
      <w:commentRangeEnd w:id="35"/>
      <w:r>
        <w:rPr>
          <w:rStyle w:val="CommentReference"/>
          <w:rFonts w:asciiTheme="minorHAnsi" w:eastAsiaTheme="minorHAnsi" w:hAnsiTheme="minorHAnsi" w:cstheme="minorBidi"/>
          <w:b w:val="0"/>
          <w:bCs w:val="0"/>
          <w:color w:val="auto"/>
        </w:rPr>
        <w:commentReference w:id="35"/>
      </w:r>
      <w:commentRangeEnd w:id="36"/>
      <w:r w:rsidR="00E93B06">
        <w:rPr>
          <w:rStyle w:val="CommentReference"/>
          <w:rFonts w:asciiTheme="minorHAnsi" w:eastAsiaTheme="minorHAnsi" w:hAnsiTheme="minorHAnsi" w:cstheme="minorBidi"/>
          <w:b w:val="0"/>
          <w:bCs w:val="0"/>
          <w:color w:val="auto"/>
        </w:rPr>
        <w:commentReference w:id="36"/>
      </w:r>
    </w:p>
    <w:p w14:paraId="40F1AF00" w14:textId="6CBB0527" w:rsidR="00216BA1" w:rsidRPr="00E574CD" w:rsidRDefault="00216BA1" w:rsidP="00216BA1">
      <w:pPr>
        <w:pStyle w:val="BodyText"/>
        <w:spacing w:line="480" w:lineRule="auto"/>
      </w:pPr>
      <w:r w:rsidRPr="00A3526B">
        <w:t>Idaho harbors four haplotypes of the potato psyllid: Northwestern, Western, Central and Southwestern a</w:t>
      </w:r>
      <w:r>
        <w:t xml:space="preserve">s well as </w:t>
      </w:r>
      <w:proofErr w:type="spellStart"/>
      <w:r>
        <w:t>Lso</w:t>
      </w:r>
      <w:proofErr w:type="spellEnd"/>
      <w:r w:rsidRPr="00A3526B">
        <w:t xml:space="preserve"> haplotypes A and B (</w:t>
      </w:r>
      <w:proofErr w:type="spellStart"/>
      <w:r w:rsidRPr="00A3526B">
        <w:t>Dahan</w:t>
      </w:r>
      <w:proofErr w:type="spellEnd"/>
      <w:r w:rsidRPr="00A3526B">
        <w:t xml:space="preserve"> et al. 2017, Wenninger et al. 2017). Our lab colony was comprised of psyllids</w:t>
      </w:r>
      <w:r>
        <w:t xml:space="preserve"> of the ‘Central’ biotype</w:t>
      </w:r>
      <w:r w:rsidRPr="00A3526B">
        <w:t xml:space="preserve"> infected with </w:t>
      </w:r>
      <w:proofErr w:type="spellStart"/>
      <w:r w:rsidRPr="00A3526B">
        <w:t>Lso</w:t>
      </w:r>
      <w:proofErr w:type="spellEnd"/>
      <w:r w:rsidRPr="00A3526B">
        <w:t xml:space="preserve"> ‘B’</w:t>
      </w:r>
      <w:r>
        <w:t xml:space="preserve">, verified </w:t>
      </w:r>
      <w:r w:rsidRPr="00A3526B">
        <w:t xml:space="preserve">via the methods described in Swisher and </w:t>
      </w:r>
      <w:proofErr w:type="spellStart"/>
      <w:r w:rsidRPr="00A3526B">
        <w:t>Crosslin</w:t>
      </w:r>
      <w:proofErr w:type="spellEnd"/>
      <w:r w:rsidRPr="00A3526B">
        <w:t xml:space="preserve"> (2014). </w:t>
      </w:r>
      <w:r w:rsidRPr="00CB7B63">
        <w:rPr>
          <w:rFonts w:cs="Arial"/>
        </w:rPr>
        <w:t xml:space="preserve">The infection status of psyllids was verified </w:t>
      </w:r>
      <w:r>
        <w:rPr>
          <w:rFonts w:cs="Arial"/>
        </w:rPr>
        <w:t xml:space="preserve">from a subset of 40 psyllids of the 182 psyllids used for choice tests. All psyllids used in experiments were collected from a colony known to have </w:t>
      </w:r>
      <w:commentRangeStart w:id="37"/>
      <w:commentRangeStart w:id="38"/>
      <w:r>
        <w:rPr>
          <w:rFonts w:cs="Arial"/>
        </w:rPr>
        <w:t>a rate of</w:t>
      </w:r>
      <w:r w:rsidR="00D71632">
        <w:rPr>
          <w:rFonts w:cs="Arial"/>
        </w:rPr>
        <w:t xml:space="preserve"> near 100% </w:t>
      </w:r>
      <w:proofErr w:type="spellStart"/>
      <w:r>
        <w:rPr>
          <w:rFonts w:cs="Arial"/>
        </w:rPr>
        <w:t>Lso</w:t>
      </w:r>
      <w:proofErr w:type="spellEnd"/>
      <w:r>
        <w:rPr>
          <w:rFonts w:cs="Arial"/>
        </w:rPr>
        <w:t>-infection</w:t>
      </w:r>
      <w:commentRangeEnd w:id="37"/>
      <w:r>
        <w:rPr>
          <w:rStyle w:val="CommentReference"/>
        </w:rPr>
        <w:commentReference w:id="37"/>
      </w:r>
      <w:commentRangeEnd w:id="38"/>
      <w:r w:rsidR="00933537">
        <w:rPr>
          <w:rStyle w:val="CommentReference"/>
        </w:rPr>
        <w:commentReference w:id="38"/>
      </w:r>
      <w:r>
        <w:rPr>
          <w:rFonts w:cs="Arial"/>
        </w:rPr>
        <w:t xml:space="preserve">. </w:t>
      </w:r>
    </w:p>
    <w:p w14:paraId="12D36EDD" w14:textId="77777777" w:rsidR="00216BA1" w:rsidRDefault="00216BA1" w:rsidP="00216BA1">
      <w:pPr>
        <w:pStyle w:val="BodyText"/>
        <w:spacing w:line="480" w:lineRule="auto"/>
      </w:pPr>
      <w:proofErr w:type="spellStart"/>
      <w:r w:rsidRPr="00A3526B">
        <w:t>Lso</w:t>
      </w:r>
      <w:proofErr w:type="spellEnd"/>
      <w:r w:rsidRPr="00A3526B">
        <w:t xml:space="preserve"> incidence </w:t>
      </w:r>
      <w:r>
        <w:t xml:space="preserve">in the colonies used was determined by the analysis of </w:t>
      </w:r>
      <w:proofErr w:type="spellStart"/>
      <w:r>
        <w:t>Lso</w:t>
      </w:r>
      <w:proofErr w:type="spellEnd"/>
      <w:r>
        <w:t xml:space="preserve">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after choice tests were conducted. Microcentrifuge tubes were filled with 95</w:t>
      </w:r>
      <w:r w:rsidRPr="00A3526B">
        <w:t>% ethanol</w:t>
      </w:r>
      <w:r>
        <w:t xml:space="preserve"> to preserve the psyllids prior to DNA extraction</w:t>
      </w:r>
      <w:r w:rsidRPr="00A3526B">
        <w:t xml:space="preserve">.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w:t>
      </w:r>
      <w:proofErr w:type="spellStart"/>
      <w:r w:rsidRPr="00A3526B">
        <w:t>Marzachi</w:t>
      </w:r>
      <w:proofErr w:type="spellEnd"/>
      <w:r w:rsidRPr="00A3526B">
        <w:t xml:space="preserve"> et al. (1998).</w:t>
      </w:r>
    </w:p>
    <w:p w14:paraId="5450E249" w14:textId="77777777" w:rsidR="00216BA1" w:rsidRPr="007B4F5B" w:rsidRDefault="00216BA1" w:rsidP="00216BA1">
      <w:pPr>
        <w:pStyle w:val="BodyText"/>
        <w:spacing w:line="480" w:lineRule="auto"/>
      </w:pPr>
      <w:r>
        <w:rPr>
          <w:rFonts w:cs="Arial"/>
        </w:rPr>
        <w:t>E</w:t>
      </w:r>
      <w:r w:rsidRPr="00E574CD">
        <w:t xml:space="preserve">ach </w:t>
      </w:r>
      <w:r>
        <w:t xml:space="preserve">of the 40 </w:t>
      </w:r>
      <w:r w:rsidRPr="00E574CD">
        <w:t>psyllid</w:t>
      </w:r>
      <w:r>
        <w:t>s</w:t>
      </w:r>
      <w:r w:rsidRPr="00E574CD">
        <w:t xml:space="preserve"> tested </w:t>
      </w:r>
      <w:r>
        <w:t xml:space="preserve">was </w:t>
      </w:r>
      <w:r w:rsidRPr="00E574CD">
        <w:t xml:space="preserve">positive for </w:t>
      </w:r>
      <w:proofErr w:type="spellStart"/>
      <w:r w:rsidRPr="00E574CD">
        <w:t>Lso</w:t>
      </w:r>
      <w:proofErr w:type="spellEnd"/>
      <w:r w:rsidRPr="00E574CD">
        <w:t xml:space="preserve">, suggesting a 100% rate of infection for the colony. </w:t>
      </w:r>
    </w:p>
    <w:p w14:paraId="0AF28A28" w14:textId="77777777" w:rsidR="00216BA1" w:rsidRPr="00216BA1" w:rsidRDefault="00216BA1" w:rsidP="00130565">
      <w:pPr>
        <w:pStyle w:val="BodyText"/>
      </w:pP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t>Experimental plants</w:t>
      </w:r>
    </w:p>
    <w:p w14:paraId="11F8AC96" w14:textId="3FA8312C"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S</w:t>
      </w:r>
      <w:r w:rsidR="00A960B6">
        <w:rPr>
          <w:i/>
        </w:rPr>
        <w:t>.</w:t>
      </w:r>
      <w:r w:rsidRPr="00A3526B">
        <w:rPr>
          <w:i/>
        </w:rPr>
        <w:t xml:space="preserve"> </w:t>
      </w:r>
      <w:proofErr w:type="spellStart"/>
      <w:r w:rsidRPr="00A3526B">
        <w:rPr>
          <w:i/>
        </w:rPr>
        <w:t>chacoense</w:t>
      </w:r>
      <w:proofErr w:type="spellEnd"/>
      <w:r w:rsidRPr="00A3526B">
        <w:t xml:space="preserve"> Bitter with </w:t>
      </w:r>
      <w:r w:rsidR="00A650FA">
        <w:t xml:space="preserve">tolerance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because of its </w:t>
      </w:r>
      <w:r w:rsidR="00F619AF">
        <w:t>prevalence in</w:t>
      </w:r>
      <w:r w:rsidRPr="003D6540">
        <w:t xml:space="preserve"> potato production in the Pacific Northwest (NASS Northwest Regional Field Office 2017). Plants were grown in </w:t>
      </w:r>
      <w:r w:rsidR="009E41FE">
        <w:t xml:space="preserve">rectangular </w:t>
      </w:r>
      <w:r w:rsidRPr="003D6540">
        <w:t xml:space="preserve">pots of approximately 8.5 cm </w:t>
      </w:r>
      <w:commentRangeStart w:id="39"/>
      <w:r w:rsidRPr="003D6540">
        <w:t xml:space="preserve">length </w:t>
      </w:r>
      <w:commentRangeEnd w:id="39"/>
      <w:r w:rsidR="00A960B6">
        <w:rPr>
          <w:rStyle w:val="CommentReference"/>
        </w:rPr>
        <w:commentReference w:id="39"/>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t>
      </w:r>
      <w:r w:rsidR="00A73F4C">
        <w:t>All experiments used p</w:t>
      </w:r>
      <w:r w:rsidRPr="003D6540">
        <w:t xml:space="preserve">lants </w:t>
      </w:r>
      <w:r w:rsidR="00056B68">
        <w:t xml:space="preserve">of a similar size </w:t>
      </w:r>
      <w:r w:rsidRPr="003D6540">
        <w:t>in their vegetative growth stage (growth stage II)</w:t>
      </w:r>
      <w:r w:rsidR="003A40EA">
        <w:t xml:space="preserve"> </w:t>
      </w:r>
      <w:r w:rsidRPr="003D6540">
        <w:t>(</w:t>
      </w:r>
      <w:proofErr w:type="spellStart"/>
      <w:r w:rsidRPr="003D6540">
        <w:t>Dwelle</w:t>
      </w:r>
      <w:proofErr w:type="spellEnd"/>
      <w:r w:rsidRPr="003D6540">
        <w:t xml:space="preserve"> et al. 2003).</w:t>
      </w:r>
      <w:r w:rsidR="007E43FE">
        <w:t xml:space="preserve"> There were no apparent morphological differences between genotypes and Russet Burbank plants.</w:t>
      </w:r>
    </w:p>
    <w:p w14:paraId="11F8AC9D" w14:textId="482C4BB2" w:rsidR="003B6626" w:rsidRPr="00706EB7" w:rsidRDefault="009D15EB" w:rsidP="00273667">
      <w:pPr>
        <w:pStyle w:val="Heading2"/>
        <w:spacing w:line="480" w:lineRule="auto"/>
        <w:rPr>
          <w:color w:val="auto"/>
          <w:sz w:val="24"/>
          <w:szCs w:val="24"/>
        </w:rPr>
      </w:pPr>
      <w:bookmarkStart w:id="40" w:name="sec:no-choice"/>
      <w:r w:rsidRPr="00706EB7">
        <w:rPr>
          <w:color w:val="auto"/>
          <w:sz w:val="24"/>
          <w:szCs w:val="24"/>
        </w:rPr>
        <w:t xml:space="preserve">No-Choice </w:t>
      </w:r>
      <w:bookmarkEnd w:id="40"/>
      <w:r w:rsidR="009971DF">
        <w:rPr>
          <w:color w:val="auto"/>
          <w:sz w:val="24"/>
          <w:szCs w:val="24"/>
        </w:rPr>
        <w:t>Arena Design</w:t>
      </w:r>
    </w:p>
    <w:p w14:paraId="11F8AC9E" w14:textId="51794B98"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w:t>
      </w:r>
      <w:r w:rsidR="006035E8">
        <w:t xml:space="preserve">sheet of </w:t>
      </w:r>
      <w:r w:rsidRPr="00A3526B">
        <w:t>diffusion material</w:t>
      </w:r>
      <w:r w:rsidR="009C141D">
        <w:t xml:space="preserve"> (</w:t>
      </w:r>
      <w:r w:rsidR="00EF7B96">
        <w:t>Rosco Laboratories</w:t>
      </w:r>
      <w:r w:rsidR="00164C18">
        <w:t xml:space="preserve"> Inc.</w:t>
      </w:r>
      <w:r w:rsidR="00F57CAE">
        <w:t xml:space="preserve">, </w:t>
      </w:r>
      <w:r w:rsidR="00A0490C">
        <w:t>Stamford, CT</w:t>
      </w:r>
      <w:r w:rsidR="009C141D">
        <w:t>)</w:t>
      </w:r>
      <w:r w:rsidRPr="00A3526B">
        <w:t>.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The glass pane and foam were replaced with each new plant and washed and dried at 90</w:t>
      </w:r>
      <w:r w:rsidR="0081060E">
        <w:t>°C</w:t>
      </w:r>
      <w:r w:rsidRPr="003D6540">
        <w:t xml:space="preserve"> before reuse to </w:t>
      </w:r>
      <w:r w:rsidR="004268B3">
        <w:t>prevent</w:t>
      </w:r>
      <w:r w:rsidR="004268B3" w:rsidRPr="003D6540">
        <w:t xml:space="preserve"> </w:t>
      </w:r>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5DFA355C"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EC3319">
        <w:t xml:space="preserve">181 </w:t>
      </w:r>
      <w:r w:rsidR="00280937">
        <w:t xml:space="preserve">behavior assays were conducted. </w:t>
      </w:r>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 xml:space="preserve">recorded for five minutes. </w:t>
      </w:r>
      <w:r w:rsidR="006A2140">
        <w:t>Leaves used for choice assays</w:t>
      </w:r>
      <w:r w:rsidR="00222CE2">
        <w:t xml:space="preserve"> were </w:t>
      </w:r>
      <w:r w:rsidR="004B72CD">
        <w:t>stain</w:t>
      </w:r>
      <w:r w:rsidR="007B5029">
        <w:t>ed</w:t>
      </w:r>
      <w:r w:rsidR="00823947">
        <w:t xml:space="preserve"> and cleared</w:t>
      </w:r>
      <w:r w:rsidR="00FA2271">
        <w:t xml:space="preserve"> using the methods of Backus et al. 1988 </w:t>
      </w:r>
      <w:r w:rsidR="007B5029">
        <w:t>to reveal</w:t>
      </w:r>
      <w:r w:rsidR="004B72CD">
        <w:t xml:space="preserve"> </w:t>
      </w:r>
      <w:r w:rsidR="0034397D">
        <w:t>any</w:t>
      </w:r>
      <w:r w:rsidR="004B72CD">
        <w:t xml:space="preserve"> salivary sheaths left</w:t>
      </w:r>
      <w:r w:rsidR="00C35FF3">
        <w:t xml:space="preserve"> from probing/feeding</w:t>
      </w:r>
      <w:del w:id="41" w:author="Author">
        <w:r w:rsidR="00C35FF3" w:rsidDel="00130565">
          <w:delText xml:space="preserve">. </w:delText>
        </w:r>
        <w:r w:rsidR="001D0C09" w:rsidDel="00130565">
          <w:delText>.</w:delText>
        </w:r>
      </w:del>
      <w:ins w:id="42" w:author="Author">
        <w:r w:rsidR="00130565">
          <w:t>.</w:t>
        </w:r>
      </w:ins>
      <w:r w:rsidR="0034397D">
        <w:t xml:space="preserve"> </w:t>
      </w:r>
      <w:r w:rsidRPr="00D677A8">
        <w:t xml:space="preserve">Psyllid sex was </w:t>
      </w:r>
      <w:r w:rsidR="00BE13AF">
        <w:t>determined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r w:rsidR="003209B7">
        <w:t xml:space="preserve">(see </w:t>
      </w:r>
      <w:r w:rsidR="00F924C8" w:rsidRPr="00F924C8">
        <w:t xml:space="preserve">Psyllid Haplotype and </w:t>
      </w:r>
      <w:proofErr w:type="spellStart"/>
      <w:r w:rsidR="00F924C8" w:rsidRPr="00F924C8">
        <w:t>Lso</w:t>
      </w:r>
      <w:proofErr w:type="spellEnd"/>
      <w:r w:rsidR="00F924C8" w:rsidRPr="00F924C8">
        <w:t xml:space="preserve"> Detection</w:t>
      </w:r>
      <w:r w:rsidR="00F924C8">
        <w:t>, above</w:t>
      </w:r>
      <w:r w:rsidR="003209B7">
        <w:t xml:space="preserve">). </w:t>
      </w:r>
      <w:r w:rsidRPr="00D677A8">
        <w:t xml:space="preserve">We recorded </w:t>
      </w:r>
      <w:r w:rsidR="00E67361">
        <w:t>behaviors</w:t>
      </w:r>
      <w:r w:rsidR="00D76642">
        <w:t xml:space="preserve"> </w:t>
      </w:r>
      <w:proofErr w:type="gramStart"/>
      <w:r w:rsidR="00D76642">
        <w:t>similar to</w:t>
      </w:r>
      <w:proofErr w:type="gramEnd"/>
      <w:r w:rsidR="00D76642">
        <w:t xml:space="preserve"> </w:t>
      </w:r>
      <w:r w:rsidR="00D76642" w:rsidRPr="00D677A8">
        <w:t>Butler et al. </w:t>
      </w:r>
      <w:r w:rsidR="00D76642">
        <w:t>(</w:t>
      </w:r>
      <w:r w:rsidR="00D76642" w:rsidRPr="00D677A8">
        <w:t>2011</w:t>
      </w:r>
      <w:r w:rsidR="00D76642">
        <w:t>)</w:t>
      </w:r>
      <w:r w:rsidRPr="00D677A8">
        <w:t xml:space="preserve">: </w:t>
      </w:r>
      <w:commentRangeStart w:id="43"/>
      <w:commentRangeStart w:id="44"/>
      <w:r w:rsidRPr="00D677A8">
        <w:t>probing</w:t>
      </w:r>
      <w:commentRangeEnd w:id="43"/>
      <w:r w:rsidR="00642778">
        <w:rPr>
          <w:rStyle w:val="CommentReference"/>
        </w:rPr>
        <w:commentReference w:id="43"/>
      </w:r>
      <w:commentRangeEnd w:id="44"/>
      <w:r w:rsidR="00DF0B71">
        <w:rPr>
          <w:rStyle w:val="CommentReference"/>
        </w:rPr>
        <w:commentReference w:id="44"/>
      </w:r>
      <w:r w:rsidRPr="00D677A8">
        <w:t xml:space="preserve">, walking, cleaning and whether the psyllid was on or off the leaf. </w:t>
      </w:r>
      <w:r w:rsidR="00D76642">
        <w:t>These behaviors</w:t>
      </w:r>
      <w:r w:rsidRPr="00D677A8">
        <w:t xml:space="preserve"> have putative significance </w:t>
      </w:r>
      <w:r w:rsidR="00863AA1">
        <w:t>for</w:t>
      </w:r>
      <w:r w:rsidR="00863AA1" w:rsidRPr="00D677A8">
        <w:t xml:space="preserve"> </w:t>
      </w:r>
      <w:r w:rsidR="00642778">
        <w:t>pathogen</w:t>
      </w:r>
      <w:r w:rsidR="00642778" w:rsidRPr="00D677A8">
        <w:t xml:space="preserve"> </w:t>
      </w:r>
      <w:commentRangeStart w:id="45"/>
      <w:commentRangeStart w:id="46"/>
      <w:r w:rsidRPr="00D677A8">
        <w:t>transmission</w:t>
      </w:r>
      <w:commentRangeEnd w:id="45"/>
      <w:r w:rsidR="00642778">
        <w:rPr>
          <w:rStyle w:val="CommentReference"/>
        </w:rPr>
        <w:commentReference w:id="45"/>
      </w:r>
      <w:commentRangeEnd w:id="46"/>
      <w:r w:rsidR="005706A0">
        <w:rPr>
          <w:rStyle w:val="CommentReference"/>
        </w:rPr>
        <w:commentReference w:id="46"/>
      </w:r>
      <w:r w:rsidRPr="00D677A8">
        <w:t xml:space="preserve"> and</w:t>
      </w:r>
      <w:r w:rsidR="005706A0">
        <w:t>/or</w:t>
      </w:r>
      <w:r w:rsidRPr="00D677A8">
        <w:t xml:space="preserve"> host selection</w:t>
      </w:r>
      <w:r w:rsidR="00D76642">
        <w:t xml:space="preserve"> (</w:t>
      </w:r>
      <w:r w:rsidR="00D76642" w:rsidRPr="00D677A8">
        <w:t>Prager et al. 2014</w:t>
      </w:r>
      <w:del w:id="47" w:author="Author">
        <w:r w:rsidR="00D76642" w:rsidRPr="00D677A8" w:rsidDel="00736380">
          <w:delText>a,b</w:delText>
        </w:r>
      </w:del>
      <w:ins w:id="48" w:author="Author">
        <w:r w:rsidR="00736380" w:rsidRPr="00D677A8">
          <w:t>a, b</w:t>
        </w:r>
      </w:ins>
      <w:r w:rsidR="00D76642" w:rsidRPr="00D677A8">
        <w:t>)</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49" w:name="sec:fecundity"/>
      <w:r w:rsidRPr="0081060E">
        <w:rPr>
          <w:color w:val="auto"/>
          <w:sz w:val="24"/>
          <w:szCs w:val="24"/>
        </w:rPr>
        <w:t>Oviposition Assays</w:t>
      </w:r>
      <w:bookmarkEnd w:id="49"/>
    </w:p>
    <w:p w14:paraId="555CE6F9" w14:textId="65332D41"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 xml:space="preserve">recently emerged </w:t>
      </w:r>
      <w:r w:rsidR="007202FE">
        <w:t>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introduced to a plant covered with an insect rearing sleeve (</w:t>
      </w:r>
      <w:proofErr w:type="spellStart"/>
      <w:r w:rsidRPr="00A3526B">
        <w:t>MegaView</w:t>
      </w:r>
      <w:proofErr w:type="spellEnd"/>
      <w:r w:rsidRPr="00A3526B">
        <w:t xml:space="preserve"> Science Co., Ltd., Taiwan). </w:t>
      </w:r>
      <w:r w:rsidR="00B26F2D">
        <w:t>These r</w:t>
      </w:r>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t>
      </w:r>
      <w:r w:rsidR="00997554">
        <w:t>bottom-</w:t>
      </w:r>
      <w:r w:rsidRPr="003D6540">
        <w:t xml:space="preserve">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5331A149" w:rsidR="006E521E" w:rsidRDefault="005A000B" w:rsidP="007343E2">
      <w:pPr>
        <w:pStyle w:val="Bibliography"/>
        <w:spacing w:line="480" w:lineRule="auto"/>
      </w:pPr>
      <w:r>
        <w:t xml:space="preserve">The oviposition experiment used two different mating access </w:t>
      </w:r>
      <w:r w:rsidR="006356E5">
        <w:t>durations</w:t>
      </w:r>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w:t>
      </w:r>
      <w:r w:rsidR="006356E5">
        <w:t xml:space="preserve">initial </w:t>
      </w:r>
      <w:r>
        <w:t xml:space="preserve">mating access period, the females </w:t>
      </w:r>
      <w:r w:rsidR="00643A47">
        <w:t>were</w:t>
      </w:r>
      <w:r>
        <w:t xml:space="preserve"> transferred to a new plant of the same genotype </w:t>
      </w:r>
      <w:r w:rsidR="00904B06">
        <w:t>every four days (</w:t>
      </w:r>
      <w:r w:rsidR="009934F4">
        <w:t xml:space="preserve">designated </w:t>
      </w:r>
      <w:r w:rsidR="00904B06">
        <w:t>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50" w:name="sec:stats"/>
      <w:r w:rsidRPr="0001050B">
        <w:rPr>
          <w:color w:val="auto"/>
          <w:sz w:val="24"/>
          <w:szCs w:val="24"/>
        </w:rPr>
        <w:t>Statistical Analysis</w:t>
      </w:r>
      <w:bookmarkEnd w:id="50"/>
    </w:p>
    <w:p w14:paraId="11F8ACA4" w14:textId="00D60C94"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w:t>
      </w:r>
      <w:r w:rsidR="001B6709">
        <w:t>a</w:t>
      </w:r>
      <w:r w:rsidR="001B6709" w:rsidRPr="003D6540">
        <w:t xml:space="preserve"> </w:t>
      </w:r>
      <w:r w:rsidRPr="003D6540">
        <w:t>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r w:rsidR="001B51E7">
        <w:t xml:space="preserve"> Psyllid mo</w:t>
      </w:r>
      <w:r w:rsidR="00242697">
        <w:t xml:space="preserve">rtality and </w:t>
      </w:r>
      <w:r w:rsidR="002F03A1">
        <w:t xml:space="preserve">loss </w:t>
      </w:r>
      <w:r w:rsidR="001A7907">
        <w:t>was</w:t>
      </w:r>
      <w:r w:rsidR="00242697">
        <w:t xml:space="preserve"> recorded and </w:t>
      </w:r>
      <w:r w:rsidR="002C2584">
        <w:t>analyzed with contingency tables</w:t>
      </w:r>
      <w:r w:rsidR="001A7907">
        <w:t xml:space="preserve"> and χ</w:t>
      </w:r>
      <w:r w:rsidR="001A7907" w:rsidRPr="00435C96">
        <w:rPr>
          <w:vertAlign w:val="superscript"/>
        </w:rPr>
        <w:t>2</w:t>
      </w:r>
      <w:r w:rsidR="001A7907">
        <w:t xml:space="preserve"> </w:t>
      </w:r>
      <w:r w:rsidR="001A7907" w:rsidRPr="003D6540">
        <w:t>tests</w:t>
      </w:r>
      <w:r w:rsidR="00E562B8">
        <w:t>.</w:t>
      </w:r>
    </w:p>
    <w:p w14:paraId="11F8ACA9" w14:textId="77777777" w:rsidR="003B6626" w:rsidRPr="0001050B" w:rsidRDefault="009D15EB" w:rsidP="007343E2">
      <w:pPr>
        <w:pStyle w:val="BodyText"/>
        <w:rPr>
          <w:b/>
        </w:rPr>
      </w:pPr>
      <w:bookmarkStart w:id="51" w:name="ch:results"/>
      <w:r w:rsidRPr="0001050B">
        <w:rPr>
          <w:b/>
        </w:rPr>
        <w:t>Results</w:t>
      </w:r>
      <w:bookmarkEnd w:id="51"/>
    </w:p>
    <w:p w14:paraId="11F8ACAA" w14:textId="77777777" w:rsidR="003B6626" w:rsidRPr="0001050B" w:rsidRDefault="009D15EB" w:rsidP="007343E2">
      <w:pPr>
        <w:pStyle w:val="Heading2"/>
        <w:spacing w:line="480" w:lineRule="auto"/>
        <w:rPr>
          <w:color w:val="auto"/>
          <w:sz w:val="24"/>
          <w:szCs w:val="24"/>
        </w:rPr>
      </w:pPr>
      <w:bookmarkStart w:id="52" w:name="sec:results_no-choice"/>
      <w:r w:rsidRPr="0001050B">
        <w:rPr>
          <w:color w:val="auto"/>
          <w:sz w:val="24"/>
          <w:szCs w:val="24"/>
        </w:rPr>
        <w:t>No-Choice Assays</w:t>
      </w:r>
      <w:bookmarkEnd w:id="52"/>
    </w:p>
    <w:p w14:paraId="11F8ACAB" w14:textId="775C1204" w:rsidR="003B6626" w:rsidRPr="00DB2FDD" w:rsidRDefault="00803A00" w:rsidP="007343E2">
      <w:pPr>
        <w:pStyle w:val="FirstParagraph"/>
        <w:spacing w:line="480" w:lineRule="auto"/>
      </w:pPr>
      <w:r w:rsidRPr="00DB2FDD">
        <w:t>Overall, psyllids spent more time engaged in probing behavior than in other activities recorded (</w:t>
      </w:r>
      <w:r w:rsidRPr="004A008D">
        <w:t xml:space="preserve">Tables </w:t>
      </w:r>
      <w:r w:rsidR="001F19DE">
        <w:t>2</w:t>
      </w:r>
      <w:r w:rsidRPr="004A008D">
        <w:t>-</w:t>
      </w:r>
      <w:r w:rsidR="001F19DE">
        <w:t>4</w:t>
      </w:r>
      <w:r w:rsidRPr="00DB2FDD">
        <w:t xml:space="preserve">). </w:t>
      </w:r>
      <w:r w:rsidR="009D15EB" w:rsidRPr="00A3526B">
        <w:t xml:space="preserve">The number of probing events observed was significantly different among genotypes </w:t>
      </w:r>
      <w:r w:rsidR="009D15EB" w:rsidRPr="00DB2FDD">
        <w:t>(</w:t>
      </w:r>
      <w:r w:rsidR="009D15EB" w:rsidRPr="00435C96">
        <w:t>Table</w:t>
      </w:r>
      <w:r w:rsidR="00047096">
        <w:t>s</w:t>
      </w:r>
      <w:r w:rsidR="009D15EB" w:rsidRPr="00435C96">
        <w:t xml:space="preserve"> 1</w:t>
      </w:r>
      <w:r w:rsidR="00047096">
        <w:t xml:space="preserve"> </w:t>
      </w:r>
      <w:r w:rsidR="00B832EB">
        <w:t xml:space="preserve">and </w:t>
      </w:r>
      <w:r w:rsidR="00047096">
        <w:t>2</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4F059409"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r w:rsidR="00157EF2">
        <w:t xml:space="preserve"> Stained leaves </w:t>
      </w:r>
      <w:r w:rsidR="00667A0B">
        <w:t xml:space="preserve">did not reveal any salivary </w:t>
      </w:r>
      <w:r w:rsidR="00E32717">
        <w:t>sheaths left from psyllids during choice tests.</w:t>
      </w:r>
    </w:p>
    <w:p w14:paraId="11F8ACAF" w14:textId="77777777" w:rsidR="003B6626" w:rsidRPr="00DB2FDD" w:rsidRDefault="009D15EB" w:rsidP="007343E2">
      <w:pPr>
        <w:pStyle w:val="Heading2"/>
        <w:spacing w:line="480" w:lineRule="auto"/>
        <w:rPr>
          <w:color w:val="auto"/>
          <w:sz w:val="24"/>
          <w:szCs w:val="24"/>
        </w:rPr>
      </w:pPr>
      <w:bookmarkStart w:id="53" w:name="sec:results_fecund"/>
      <w:r w:rsidRPr="00DB2FDD">
        <w:rPr>
          <w:color w:val="auto"/>
          <w:sz w:val="24"/>
          <w:szCs w:val="24"/>
        </w:rPr>
        <w:t>Oviposition Assays</w:t>
      </w:r>
      <w:bookmarkEnd w:id="53"/>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54" w:name="ch:discuss"/>
      <w:r w:rsidRPr="00DB2FDD">
        <w:rPr>
          <w:color w:val="auto"/>
          <w:sz w:val="24"/>
          <w:szCs w:val="24"/>
        </w:rPr>
        <w:t>Discussion</w:t>
      </w:r>
      <w:bookmarkEnd w:id="54"/>
    </w:p>
    <w:p w14:paraId="11F8ACB2" w14:textId="386708E2" w:rsidR="003B6626" w:rsidRPr="003D6540" w:rsidRDefault="00B329E3" w:rsidP="007343E2">
      <w:pPr>
        <w:pStyle w:val="FirstParagraph"/>
        <w:spacing w:line="480" w:lineRule="auto"/>
      </w:pPr>
      <w:r>
        <w:t>S</w:t>
      </w:r>
      <w:r w:rsidRPr="00A3526B">
        <w:t xml:space="preserve">imilar studies </w:t>
      </w:r>
      <w:r w:rsidR="00D51751">
        <w:t xml:space="preserve">of psyllid feeding and acceptance behaviors </w:t>
      </w:r>
      <w:r w:rsidRPr="00A3526B">
        <w:t xml:space="preserve">(Butler et al.  2012, </w:t>
      </w:r>
      <w:proofErr w:type="spellStart"/>
      <w:r w:rsidRPr="00A3526B">
        <w:t>Sandanayaka</w:t>
      </w:r>
      <w:proofErr w:type="spellEnd"/>
      <w:r w:rsidRPr="00A3526B">
        <w:t xml:space="preserve"> et al. 2014, Mustafa et al. 2015)</w:t>
      </w:r>
      <w:r>
        <w:t xml:space="preserve"> </w:t>
      </w:r>
      <w:r w:rsidR="00D51751">
        <w:t xml:space="preserve">have traditionally relied on </w:t>
      </w:r>
      <w:r w:rsidR="00242E7D">
        <w:t xml:space="preserve">electrical penetration </w:t>
      </w:r>
      <w:r w:rsidR="004267DA">
        <w:t>graph</w:t>
      </w:r>
      <w:r w:rsidR="0066651D">
        <w:t>s</w:t>
      </w:r>
      <w:r w:rsidR="004267DA">
        <w:t xml:space="preserve"> (EPG)</w:t>
      </w:r>
      <w:r w:rsidR="0066651D">
        <w:t xml:space="preserve"> to </w:t>
      </w:r>
      <w:r w:rsidR="004267DA">
        <w:t>record psyllid feeding and probing.</w:t>
      </w:r>
      <w:r w:rsidR="00046716">
        <w:t xml:space="preserve"> </w:t>
      </w:r>
      <w:r w:rsidR="002A5666">
        <w:t xml:space="preserve">Although </w:t>
      </w:r>
      <w:r w:rsidR="00AA6198">
        <w:t>EPG analysis allows for accurate interpretation</w:t>
      </w:r>
      <w:r w:rsidR="002A5666">
        <w:t xml:space="preserve"> of different </w:t>
      </w:r>
      <w:r w:rsidR="0059058E">
        <w:t xml:space="preserve">stages of feeding, </w:t>
      </w:r>
      <w:r w:rsidR="00F64C67">
        <w:t xml:space="preserve">these tests require expensive equipment, </w:t>
      </w:r>
      <w:r w:rsidR="00472EF3">
        <w:t xml:space="preserve">delicate </w:t>
      </w:r>
      <w:r w:rsidR="00221FD5">
        <w:t>specimen manipulation,</w:t>
      </w:r>
      <w:r w:rsidR="002D3E22">
        <w:t xml:space="preserve"> </w:t>
      </w:r>
      <w:r w:rsidR="008D2136">
        <w:t xml:space="preserve">and </w:t>
      </w:r>
      <w:r w:rsidR="00F64C67">
        <w:t>skilled interpretation of waveform</w:t>
      </w:r>
      <w:r w:rsidR="0099792A">
        <w:t xml:space="preserve"> data</w:t>
      </w:r>
      <w:r w:rsidR="008D2136">
        <w:t>, which results in a large time investment to replicate ratio</w:t>
      </w:r>
      <w:r w:rsidR="00640F23">
        <w:t>.</w:t>
      </w:r>
      <w:r w:rsidR="00AA6198">
        <w:t xml:space="preserve"> </w:t>
      </w:r>
      <w:r w:rsidR="00E672FA">
        <w:t>In contrast,</w:t>
      </w:r>
      <w:r w:rsidR="00B15DC4">
        <w:t xml:space="preserve"> </w:t>
      </w:r>
      <w:r w:rsidR="00937929">
        <w:t>s</w:t>
      </w:r>
      <w:r w:rsidR="0069755B">
        <w:t xml:space="preserve">coring of </w:t>
      </w:r>
      <w:r w:rsidR="009E67FC">
        <w:t>video</w:t>
      </w:r>
      <w:r w:rsidR="00C57D20" w:rsidRPr="00A3526B">
        <w:t xml:space="preserve"> </w:t>
      </w:r>
      <w:r w:rsidR="009D15EB" w:rsidRPr="00A3526B">
        <w:t>require</w:t>
      </w:r>
      <w:r>
        <w:t>s</w:t>
      </w:r>
      <w:r w:rsidR="009D15EB" w:rsidRPr="00A3526B">
        <w:t xml:space="preserve"> </w:t>
      </w:r>
      <w:commentRangeStart w:id="55"/>
      <w:commentRangeStart w:id="56"/>
      <w:r w:rsidR="009D15EB" w:rsidRPr="00A3526B">
        <w:t>less expensive equipment</w:t>
      </w:r>
      <w:r w:rsidR="005A58FA">
        <w:t>, with the option to fast-forward during periods of limited activity</w:t>
      </w:r>
      <w:r w:rsidR="0069755B">
        <w:t xml:space="preserve"> </w:t>
      </w:r>
      <w:commentRangeEnd w:id="55"/>
      <w:r w:rsidR="00B2256C">
        <w:rPr>
          <w:rStyle w:val="CommentReference"/>
        </w:rPr>
        <w:commentReference w:id="55"/>
      </w:r>
      <w:commentRangeEnd w:id="56"/>
      <w:r w:rsidR="002C07C4">
        <w:rPr>
          <w:rStyle w:val="CommentReference"/>
        </w:rPr>
        <w:commentReference w:id="56"/>
      </w:r>
      <w:r w:rsidR="0069755B">
        <w:t xml:space="preserve">and </w:t>
      </w:r>
      <w:r w:rsidR="0049148F">
        <w:t>avoids interpretation of waveforms</w:t>
      </w:r>
      <w:r w:rsidR="009D15EB" w:rsidRPr="00A3526B">
        <w:t>.</w:t>
      </w:r>
      <w:r w:rsidR="0049148F">
        <w:t xml:space="preserve"> This </w:t>
      </w:r>
      <w:r w:rsidR="00740868">
        <w:t xml:space="preserve">makes </w:t>
      </w:r>
      <w:r w:rsidR="00D40253">
        <w:t>data processing</w:t>
      </w:r>
      <w:r w:rsidR="0054512A">
        <w:t xml:space="preserve"> possible by </w:t>
      </w:r>
      <w:r w:rsidR="00AF6736">
        <w:t xml:space="preserve">inexperienced technicians and </w:t>
      </w:r>
      <w:r w:rsidR="007B2AD3">
        <w:t xml:space="preserve">reduces the time </w:t>
      </w:r>
      <w:r w:rsidR="0048717F">
        <w:t>between</w:t>
      </w:r>
      <w:r w:rsidR="00535748">
        <w:t xml:space="preserve"> tests</w:t>
      </w:r>
      <w:r w:rsidR="007B2AD3">
        <w:t>.</w:t>
      </w:r>
      <w:r w:rsidR="00777FE1">
        <w:t xml:space="preserve"> This allows for faster screening of </w:t>
      </w:r>
      <w:r w:rsidR="00683DBC">
        <w:t>plant rejection</w:t>
      </w:r>
      <w:r w:rsidR="00805734">
        <w:t xml:space="preserve"> by psyllids.</w:t>
      </w:r>
      <w:r w:rsidR="009D15EB" w:rsidRPr="00A3526B">
        <w:t xml:space="preserve"> Our </w:t>
      </w:r>
      <w:r w:rsidR="00010D0E">
        <w:t xml:space="preserve">analysis of </w:t>
      </w:r>
      <w:r w:rsidR="002B5FE0">
        <w:t>the video recordings</w:t>
      </w:r>
      <w:r w:rsidR="00010D0E" w:rsidRPr="00A3526B">
        <w:t xml:space="preserve"> </w:t>
      </w:r>
      <w:r w:rsidR="008F425E">
        <w:t xml:space="preserve">showed </w:t>
      </w:r>
      <w:r w:rsidR="009D15EB" w:rsidRPr="00A3526B">
        <w:t xml:space="preserve">more probing and walking on Russet Burbank </w:t>
      </w:r>
      <w:r w:rsidR="009D15EB" w:rsidRPr="003D6540">
        <w:t xml:space="preserve">than on the </w:t>
      </w:r>
      <w:commentRangeStart w:id="57"/>
      <w:r w:rsidR="002F40E3">
        <w:t xml:space="preserve">tolerant </w:t>
      </w:r>
      <w:r w:rsidR="009D15EB" w:rsidRPr="003D6540">
        <w:t xml:space="preserve"> </w:t>
      </w:r>
      <w:commentRangeEnd w:id="57"/>
      <w:r w:rsidR="00B2256C">
        <w:rPr>
          <w:rStyle w:val="CommentReference"/>
        </w:rPr>
        <w:commentReference w:id="57"/>
      </w:r>
      <w:r w:rsidR="009D15EB" w:rsidRPr="003D6540">
        <w:t>genotypes, which is consistent with results reported by Butler et al. (2011) and Prager et al. (2014b</w:t>
      </w:r>
      <w:r w:rsidR="00DB2FDD">
        <w:t>)</w:t>
      </w:r>
      <w:r w:rsidR="009D15EB"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009D15EB" w:rsidRPr="003D6540">
        <w:t>Sandanayaka</w:t>
      </w:r>
      <w:proofErr w:type="spellEnd"/>
      <w:r w:rsidR="009D15EB" w:rsidRPr="003D6540">
        <w:t xml:space="preserve"> et al. (2014) and Mustafa et al (2015</w:t>
      </w:r>
      <w:r w:rsidR="00803A00">
        <w:t>)</w:t>
      </w:r>
      <w:r w:rsidR="009D15EB" w:rsidRPr="003D6540">
        <w:t xml:space="preserve"> both suggest that it takes </w:t>
      </w:r>
      <w:r w:rsidR="009D15EB" w:rsidRPr="003D6540">
        <w:rPr>
          <w:i/>
        </w:rPr>
        <w:t xml:space="preserve">B. </w:t>
      </w:r>
      <w:proofErr w:type="spellStart"/>
      <w:r w:rsidR="009D15EB" w:rsidRPr="003D6540">
        <w:rPr>
          <w:i/>
        </w:rPr>
        <w:t>cockerelli</w:t>
      </w:r>
      <w:proofErr w:type="spellEnd"/>
      <w:r w:rsidR="009D15EB" w:rsidRPr="003D6540">
        <w:t xml:space="preserve"> approximately two hours to access the phloem and acquire </w:t>
      </w:r>
      <w:proofErr w:type="spellStart"/>
      <w:r w:rsidR="009D15EB" w:rsidRPr="003D6540">
        <w:t>Lso</w:t>
      </w:r>
      <w:proofErr w:type="spellEnd"/>
      <w:r w:rsidR="009D15EB" w:rsidRPr="003D6540">
        <w:t xml:space="preserve">. </w:t>
      </w:r>
      <w:r w:rsidR="003B693E">
        <w:t xml:space="preserve">In addition, clearing and staining the leaves using the methods of Backus et al. 1988 revealed no salivary sheaths in leaves where </w:t>
      </w:r>
      <w:r w:rsidR="00E529CA">
        <w:t>psyllid probing occurred.</w:t>
      </w:r>
      <w:r w:rsidR="003B693E">
        <w:t xml:space="preserve"> </w:t>
      </w:r>
      <w:r w:rsidR="009D15EB" w:rsidRPr="003D6540">
        <w:t xml:space="preserve">This suggests that very long </w:t>
      </w:r>
      <w:r w:rsidR="00803A00">
        <w:t>observations</w:t>
      </w:r>
      <w:r w:rsidR="009D15EB" w:rsidRPr="003D6540">
        <w:t xml:space="preserve"> may be necessary to determine when probing becomes true feeding. </w:t>
      </w:r>
      <w:r w:rsidR="00803A00">
        <w:t>Limited observations of</w:t>
      </w:r>
      <w:r w:rsidR="009D15EB" w:rsidRPr="003D6540">
        <w:t xml:space="preserve"> overnight recordings revealed little activity besides apparent feeding on the genotype where they were placed (ANF, unpublished data)</w:t>
      </w:r>
      <w:r w:rsidR="00412F35">
        <w:t>,</w:t>
      </w:r>
      <w:r w:rsidR="005068CF">
        <w:t xml:space="preserve"> </w:t>
      </w:r>
      <w:r w:rsidR="00412F35">
        <w:t xml:space="preserve">but </w:t>
      </w:r>
      <w:r w:rsidR="00397037">
        <w:t xml:space="preserve">cleared and </w:t>
      </w:r>
      <w:r w:rsidR="00412F35">
        <w:t xml:space="preserve">stained </w:t>
      </w:r>
      <w:r w:rsidR="008E0551">
        <w:t xml:space="preserve">leaves </w:t>
      </w:r>
      <w:r w:rsidR="00F15AF9">
        <w:t xml:space="preserve">from overnight recordings </w:t>
      </w:r>
      <w:r w:rsidR="008E0551">
        <w:t>revealed salivary sheaths near</w:t>
      </w:r>
      <w:r w:rsidR="00BB4D7B">
        <w:t xml:space="preserve"> </w:t>
      </w:r>
      <w:r w:rsidR="00EF59CA">
        <w:t>probing</w:t>
      </w:r>
      <w:r w:rsidR="00BB4D7B">
        <w:t>/</w:t>
      </w:r>
      <w:r w:rsidR="00AF4AAB">
        <w:t xml:space="preserve">feeding </w:t>
      </w:r>
      <w:r w:rsidR="00BB4D7B">
        <w:t>sites</w:t>
      </w:r>
      <w:r w:rsidR="009D15EB" w:rsidRPr="003D6540">
        <w:t xml:space="preserve">. In addition, psyllids rarely abandoned the plants where they began to probe. A single psyllid is enough to transmit </w:t>
      </w:r>
      <w:proofErr w:type="spellStart"/>
      <w:r w:rsidR="009D15EB" w:rsidRPr="003D6540">
        <w:t>Lso</w:t>
      </w:r>
      <w:proofErr w:type="spellEnd"/>
      <w:r w:rsidR="009D15EB" w:rsidRPr="003D6540">
        <w:t xml:space="preserve"> </w:t>
      </w:r>
      <w:r w:rsidR="00FD39AD">
        <w:t>(</w:t>
      </w:r>
      <w:r w:rsidR="00FD39AD" w:rsidRPr="003D6540">
        <w:t xml:space="preserve">Buchman et al. 2011; </w:t>
      </w:r>
      <w:proofErr w:type="spellStart"/>
      <w:r w:rsidR="00FD39AD" w:rsidRPr="003D6540">
        <w:t>Rashed</w:t>
      </w:r>
      <w:proofErr w:type="spellEnd"/>
      <w:r w:rsidR="00FD39AD" w:rsidRPr="003D6540">
        <w:t xml:space="preserve"> et al. 2012</w:t>
      </w:r>
      <w:r w:rsidR="00FD39AD">
        <w:t xml:space="preserve">) </w:t>
      </w:r>
      <w:r w:rsidR="009D15EB" w:rsidRPr="003D6540">
        <w:t>and the disease progresses independently of bacterial titer (</w:t>
      </w:r>
      <w:proofErr w:type="spellStart"/>
      <w:r w:rsidR="009D15EB" w:rsidRPr="003D6540">
        <w:t>Rashed</w:t>
      </w:r>
      <w:proofErr w:type="spellEnd"/>
      <w:r w:rsidR="009D15EB" w:rsidRPr="003D6540">
        <w:t xml:space="preserve"> et al. 2012). Therefore, it is unlikely that we were observing phloem feeding which would result in pathogen transmission within the span of our short observation periods. These factors underscore that psyllid </w:t>
      </w:r>
      <w:r w:rsidR="00803A00">
        <w:t xml:space="preserve">feeding </w:t>
      </w:r>
      <w:r w:rsidR="009D15EB" w:rsidRPr="003D6540">
        <w:t xml:space="preserve">would have to be nearly eliminated to truly reduce the risk of </w:t>
      </w:r>
      <w:proofErr w:type="spellStart"/>
      <w:r w:rsidR="009D15EB" w:rsidRPr="003D6540">
        <w:t>Lso</w:t>
      </w:r>
      <w:proofErr w:type="spellEnd"/>
      <w:r w:rsidR="009D15EB" w:rsidRPr="003D6540">
        <w:t xml:space="preserve"> transmission. We found no evidence for such reductions in probing behavior on these genotypes.</w:t>
      </w:r>
    </w:p>
    <w:p w14:paraId="11F8ACB4" w14:textId="63CC8B42" w:rsidR="003B6626" w:rsidRPr="00D677A8" w:rsidRDefault="009D15EB" w:rsidP="007343E2">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00B2256C">
        <w:t>L</w:t>
      </w:r>
      <w:r w:rsidRPr="003D6540">
        <w:t>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w:t>
      </w:r>
      <w:commentRangeStart w:id="58"/>
      <w:commentRangeStart w:id="59"/>
      <w:r w:rsidR="007A22DA">
        <w:t>feeding/host acceptance behaviors</w:t>
      </w:r>
      <w:commentRangeEnd w:id="58"/>
      <w:r w:rsidR="007A22DA">
        <w:rPr>
          <w:rStyle w:val="CommentReference"/>
        </w:rPr>
        <w:commentReference w:id="58"/>
      </w:r>
      <w:commentRangeEnd w:id="59"/>
      <w:r w:rsidR="00C6306F">
        <w:rPr>
          <w:rStyle w:val="CommentReference"/>
        </w:rPr>
        <w:commentReference w:id="59"/>
      </w:r>
      <w:r w:rsidRPr="00D677A8">
        <w:t xml:space="preserve">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w:t>
      </w:r>
      <w:proofErr w:type="spellStart"/>
      <w:r w:rsidRPr="00D677A8">
        <w:t>Eigenbrode</w:t>
      </w:r>
      <w:proofErr w:type="spellEnd"/>
      <w:r w:rsidRPr="00D677A8">
        <w:t xml:space="preserve"> et al. 2018). </w:t>
      </w:r>
      <w:r w:rsidR="00F01479">
        <w:t>In the present study</w:t>
      </w:r>
      <w:r w:rsidR="00180F81">
        <w:t>,</w:t>
      </w:r>
      <w:r w:rsidR="00F01479">
        <w:t xml:space="preserve">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w:t>
      </w:r>
      <w:r w:rsidR="00F87A2E">
        <w:t xml:space="preserve">(estimated at 100%) </w:t>
      </w:r>
      <w:r w:rsidRPr="00D677A8">
        <w:t xml:space="preserve">of the psyllids in our colony were infected and our plants were </w:t>
      </w:r>
      <w:r w:rsidR="00420E50">
        <w:t xml:space="preserve">grown from </w:t>
      </w:r>
      <w:r w:rsidR="00447390">
        <w:t xml:space="preserve">clean </w:t>
      </w:r>
      <w:r w:rsidR="00DD5B79">
        <w:t>(putatively</w:t>
      </w:r>
      <w:r w:rsidR="00DD5B79" w:rsidRPr="00D677A8">
        <w:t xml:space="preserve"> uninfected</w:t>
      </w:r>
      <w:r w:rsidR="00DD5B79">
        <w:t xml:space="preserve">) </w:t>
      </w:r>
      <w:r w:rsidR="00447390">
        <w:t>seed pieces</w:t>
      </w:r>
      <w:r w:rsidRPr="00D677A8">
        <w:t xml:space="preserve">,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77189925" w:rsidR="003B6626" w:rsidRPr="00D677A8" w:rsidRDefault="009D15EB" w:rsidP="007343E2">
      <w:pPr>
        <w:pStyle w:val="BodyText"/>
        <w:spacing w:line="480" w:lineRule="auto"/>
      </w:pPr>
      <w:commentRangeStart w:id="60"/>
      <w:commentRangeStart w:id="61"/>
      <w:r w:rsidRPr="00D677A8">
        <w:t xml:space="preserve">Another </w:t>
      </w:r>
      <w:r w:rsidR="00F01479">
        <w:t xml:space="preserve">possible </w:t>
      </w:r>
      <w:r w:rsidRPr="00D677A8">
        <w:t xml:space="preserve">explanation for differences between genotypes </w:t>
      </w:r>
      <w:commentRangeEnd w:id="60"/>
      <w:r w:rsidR="00DD5B79">
        <w:rPr>
          <w:rStyle w:val="CommentReference"/>
        </w:rPr>
        <w:commentReference w:id="60"/>
      </w:r>
      <w:commentRangeEnd w:id="61"/>
      <w:r w:rsidR="006B6160">
        <w:rPr>
          <w:rStyle w:val="CommentReference"/>
        </w:rPr>
        <w:commentReference w:id="61"/>
      </w:r>
      <w:r w:rsidRPr="00D677A8">
        <w:t>is that the female psyllids are more influenced by familiar cues while selecting host plants for oviposition or feeding (Prager et al. 2014</w:t>
      </w:r>
      <w:r w:rsidR="00776216">
        <w:t>a</w:t>
      </w:r>
      <w:r w:rsidRPr="00D677A8">
        <w:t xml:space="preserve">).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390755EB" w:rsidR="003B6626" w:rsidRPr="00D677A8" w:rsidRDefault="009D15EB" w:rsidP="007343E2">
      <w:pPr>
        <w:pStyle w:val="BodyText"/>
        <w:spacing w:line="480" w:lineRule="auto"/>
      </w:pPr>
      <w:r w:rsidRPr="00D677A8">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w:t>
      </w:r>
      <w:r w:rsidR="00FB2EB3">
        <w:t xml:space="preserve">psyllid </w:t>
      </w:r>
      <w:commentRangeStart w:id="62"/>
      <w:r w:rsidR="00FB2EB3">
        <w:t>feeding/host acceptance behaviors</w:t>
      </w:r>
      <w:commentRangeEnd w:id="62"/>
      <w:r w:rsidR="00FB2EB3">
        <w:rPr>
          <w:rStyle w:val="CommentReference"/>
        </w:rPr>
        <w:commentReference w:id="62"/>
      </w:r>
      <w:r w:rsidRPr="00D677A8">
        <w:t xml:space="preserve"> or eventual plant rejection is longer than the time we allotted for recording.</w:t>
      </w:r>
    </w:p>
    <w:p w14:paraId="11F8ACB7" w14:textId="01B31047" w:rsidR="003B6626" w:rsidRPr="00D677A8" w:rsidRDefault="009D15EB" w:rsidP="007343E2">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6977E445" w:rsidR="003B6626" w:rsidRPr="00D677A8" w:rsidRDefault="009D15EB" w:rsidP="007343E2">
      <w:pPr>
        <w:pStyle w:val="BodyText"/>
        <w:spacing w:line="480" w:lineRule="auto"/>
      </w:pPr>
      <w:r w:rsidRPr="00D677A8">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r w:rsidR="00B65710">
        <w:t xml:space="preserve"> from the mating period</w:t>
      </w:r>
      <w:r w:rsidRPr="00D677A8">
        <w:t xml:space="preserve">). Fertility declined on the </w:t>
      </w:r>
      <w:r w:rsidR="00F004BE">
        <w:t>tolerant</w:t>
      </w:r>
      <w:r w:rsidR="00F004BE" w:rsidRPr="00D677A8">
        <w:t xml:space="preserve"> </w:t>
      </w:r>
      <w:r w:rsidRPr="00D677A8">
        <w:t xml:space="preserve">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021EB1FE" w:rsidR="003B6626" w:rsidRPr="00D677A8" w:rsidRDefault="009D15EB" w:rsidP="007343E2">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w:t>
      </w:r>
      <w:r w:rsidR="00C6306F">
        <w:t xml:space="preserve">for reduced </w:t>
      </w:r>
      <w:r w:rsidR="00584266">
        <w:t xml:space="preserve">egg fertility of psyllids housed on </w:t>
      </w:r>
      <w:r w:rsidR="00F1310C">
        <w:t xml:space="preserve">these </w:t>
      </w:r>
      <w:r w:rsidR="00584266">
        <w:t>genotypes might manifest differently for</w:t>
      </w:r>
      <w:r w:rsidRPr="00D677A8">
        <w:t xml:space="preserve"> uninfected psyllids.</w:t>
      </w:r>
    </w:p>
    <w:p w14:paraId="11F8ACBA" w14:textId="6E9F189D" w:rsidR="003B6626" w:rsidRDefault="009D15EB" w:rsidP="007343E2">
      <w:pPr>
        <w:pStyle w:val="BodyText"/>
        <w:spacing w:line="480" w:lineRule="auto"/>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w:t>
      </w:r>
      <w:r w:rsidR="00315A4E">
        <w:rPr>
          <w:i/>
          <w:iCs/>
        </w:rPr>
        <w:t xml:space="preserve">D. </w:t>
      </w:r>
      <w:proofErr w:type="spellStart"/>
      <w:r w:rsidR="00315A4E" w:rsidRPr="00315A4E">
        <w:rPr>
          <w:i/>
          <w:iCs/>
        </w:rPr>
        <w:t>citri</w:t>
      </w:r>
      <w:proofErr w:type="spellEnd"/>
      <w:r w:rsidR="00315A4E">
        <w:t xml:space="preserve"> require multiple mat</w:t>
      </w:r>
      <w:r w:rsidR="003003AF">
        <w:t xml:space="preserve">es </w:t>
      </w:r>
      <w:r w:rsidR="005505B0">
        <w:t>to remain fertile over time, otherwise they experience a decrease in fertility (</w:t>
      </w:r>
      <w:r w:rsidR="005505B0" w:rsidRPr="00D677A8">
        <w:t>Wenninger and Hall 2008</w:t>
      </w:r>
      <w:r w:rsidR="005505B0">
        <w:t xml:space="preserve">). </w:t>
      </w:r>
      <w:r w:rsidR="00B40A63">
        <w:t>P</w:t>
      </w:r>
      <w:r w:rsidRPr="00D677A8">
        <w:t xml:space="preserve">otato psyllids may </w:t>
      </w:r>
      <w:r w:rsidR="006B0F3C">
        <w:t xml:space="preserve">also </w:t>
      </w:r>
      <w:r w:rsidR="002475D8">
        <w:t>need to mate</w:t>
      </w:r>
      <w:r w:rsidR="002475D8" w:rsidRPr="00D677A8">
        <w:t xml:space="preserve"> </w:t>
      </w:r>
      <w:r w:rsidRPr="00D677A8">
        <w:t xml:space="preserve">multiple </w:t>
      </w:r>
      <w:r w:rsidR="00494CF3">
        <w:t>times</w:t>
      </w:r>
      <w:r w:rsidR="00494CF3" w:rsidRPr="00D677A8">
        <w:t xml:space="preserve"> </w:t>
      </w:r>
      <w:r w:rsidRPr="00D677A8">
        <w:t xml:space="preserve">to maintain egg fertility.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0BFB1601" w14:textId="0D6BC138" w:rsidR="008F561C" w:rsidRPr="00E02917" w:rsidRDefault="00E02917" w:rsidP="005510C2">
      <w:pPr>
        <w:pStyle w:val="BodyText"/>
        <w:spacing w:line="480" w:lineRule="auto"/>
      </w:pPr>
      <w:commentRangeStart w:id="63"/>
      <w:r w:rsidRPr="00637576">
        <w:t xml:space="preserve">Psyllids </w:t>
      </w:r>
      <w:r w:rsidR="00637576">
        <w:t xml:space="preserve">exhibit host acceptance </w:t>
      </w:r>
      <w:r w:rsidR="001C3F21">
        <w:t xml:space="preserve">behaviors </w:t>
      </w:r>
      <w:r w:rsidR="00707769">
        <w:t xml:space="preserve">with greater frequency </w:t>
      </w:r>
      <w:r w:rsidR="00480BF4">
        <w:t>on</w:t>
      </w:r>
      <w:r w:rsidR="00637576">
        <w:t xml:space="preserve"> their natal host plant</w:t>
      </w:r>
      <w:r w:rsidR="00D74A2E" w:rsidRPr="00E02917">
        <w:t xml:space="preserve"> </w:t>
      </w:r>
      <w:r w:rsidR="00707769">
        <w:t>when compared to</w:t>
      </w:r>
      <w:r w:rsidR="00480BF4">
        <w:t xml:space="preserve"> a novel </w:t>
      </w:r>
      <w:r w:rsidR="00C55B0C">
        <w:t xml:space="preserve">host </w:t>
      </w:r>
      <w:r w:rsidR="00D74A2E" w:rsidRPr="00E02917">
        <w:t>(Prager et al 2014a).</w:t>
      </w:r>
      <w:r w:rsidR="00C93C8C" w:rsidRPr="00E02917">
        <w:t xml:space="preserve"> </w:t>
      </w:r>
      <w:r w:rsidR="00997E38">
        <w:t xml:space="preserve">The psyllids used in our experiments were selected </w:t>
      </w:r>
      <w:r w:rsidR="00E86375">
        <w:t>at</w:t>
      </w:r>
      <w:r w:rsidR="00997E38">
        <w:t xml:space="preserve"> random from </w:t>
      </w:r>
      <w:r w:rsidR="00AA0EF3">
        <w:t>a</w:t>
      </w:r>
      <w:r w:rsidR="00997E38">
        <w:t xml:space="preserve"> colony</w:t>
      </w:r>
      <w:r w:rsidR="00AA0EF3">
        <w:t xml:space="preserve"> which allowed free access to both Russet Burbank potatoes as well as Yellow Pear tomatoes</w:t>
      </w:r>
      <w:r w:rsidR="00CD3E30">
        <w:t>.</w:t>
      </w:r>
      <w:r w:rsidR="00997E38">
        <w:t xml:space="preserve"> </w:t>
      </w:r>
      <w:r w:rsidR="00277BB3">
        <w:t>Familiarity with Russet Burbank potatoes may explain the higher number of probes seen, although the apparent differences between potato plant volatiles, physiology and morphology are possibly minor.</w:t>
      </w:r>
      <w:r w:rsidR="009A461E">
        <w:t xml:space="preserve"> </w:t>
      </w:r>
      <w:r w:rsidR="00BC4D46">
        <w:t>It is</w:t>
      </w:r>
      <w:r w:rsidR="00277BB3">
        <w:t xml:space="preserve"> also</w:t>
      </w:r>
      <w:r w:rsidR="00BC4D46">
        <w:t xml:space="preserve"> possible that psyllids</w:t>
      </w:r>
      <w:r w:rsidR="00DD7F41">
        <w:t xml:space="preserve"> born</w:t>
      </w:r>
      <w:r w:rsidR="00E87C19">
        <w:t xml:space="preserve"> </w:t>
      </w:r>
      <w:r w:rsidR="00BC4D46">
        <w:t>on tomato exhibit</w:t>
      </w:r>
      <w:r w:rsidR="00DD7F41">
        <w:t>ed</w:t>
      </w:r>
      <w:r w:rsidR="00BC4D46">
        <w:t xml:space="preserve"> fewer behaviors </w:t>
      </w:r>
      <w:r w:rsidR="00DD7F41">
        <w:t xml:space="preserve">than </w:t>
      </w:r>
      <w:r w:rsidR="00327839">
        <w:t xml:space="preserve">psyllids </w:t>
      </w:r>
      <w:r w:rsidR="005D71CC">
        <w:t xml:space="preserve">born on </w:t>
      </w:r>
      <w:r w:rsidR="007B7495">
        <w:t>potatoes</w:t>
      </w:r>
      <w:r w:rsidR="005D71CC">
        <w:t>, but t</w:t>
      </w:r>
      <w:r w:rsidR="00A03BEC">
        <w:t xml:space="preserve">his reduction </w:t>
      </w:r>
      <w:r w:rsidR="00943396">
        <w:t>should be evenly distributed among the different genotypes and varieties use</w:t>
      </w:r>
      <w:r w:rsidR="00F0725E">
        <w:t>d</w:t>
      </w:r>
      <w:r w:rsidR="005D71CC">
        <w:t xml:space="preserve"> and w</w:t>
      </w:r>
      <w:r w:rsidR="00EC22D0">
        <w:t>ould be minimized by the large number of replicates per plant</w:t>
      </w:r>
      <w:r w:rsidR="00BD6060">
        <w:t>.</w:t>
      </w:r>
      <w:commentRangeEnd w:id="63"/>
      <w:r w:rsidR="00C7761A">
        <w:rPr>
          <w:rStyle w:val="CommentReference"/>
        </w:rPr>
        <w:commentReference w:id="63"/>
      </w:r>
      <w:r w:rsidR="005510C2">
        <w:t xml:space="preserve"> </w:t>
      </w:r>
    </w:p>
    <w:p w14:paraId="11F8ACBB" w14:textId="5206537F" w:rsidR="003B6626" w:rsidRPr="00D677A8" w:rsidRDefault="009D15EB">
      <w:pPr>
        <w:pStyle w:val="BodyText"/>
        <w:spacing w:line="480" w:lineRule="auto"/>
      </w:pPr>
      <w:r w:rsidRPr="00D677A8">
        <w:t xml:space="preserve">In conclusion, we found little evidence of </w:t>
      </w:r>
      <w:r w:rsidR="00BC09A1">
        <w:t>host rejection</w:t>
      </w:r>
      <w:r w:rsidR="00BC09A1" w:rsidRPr="00D677A8">
        <w:t xml:space="preserve"> </w:t>
      </w:r>
      <w:r w:rsidRPr="00D677A8">
        <w:t xml:space="preserve">or </w:t>
      </w:r>
      <w:r w:rsidR="009A345D">
        <w:t>psyllid mortality</w:t>
      </w:r>
      <w:r w:rsidR="009A345D" w:rsidRPr="00D677A8">
        <w:t xml:space="preserve"> </w:t>
      </w:r>
      <w:r w:rsidRPr="00D677A8">
        <w:t xml:space="preserve">with respect to </w:t>
      </w:r>
      <w:r w:rsidR="00FB2EB3">
        <w:t xml:space="preserve">psyllid </w:t>
      </w:r>
      <w:commentRangeStart w:id="64"/>
      <w:r w:rsidR="00FB2EB3">
        <w:t>feeding/host acceptance behaviors</w:t>
      </w:r>
      <w:commentRangeEnd w:id="64"/>
      <w:r w:rsidR="00FB2EB3">
        <w:rPr>
          <w:rStyle w:val="CommentReference"/>
        </w:rPr>
        <w:commentReference w:id="64"/>
      </w:r>
      <w:r w:rsidRPr="00D677A8">
        <w:t>, but we saw a reduction in egg fertility on the</w:t>
      </w:r>
      <w:r w:rsidR="00CE403C">
        <w:t>se</w:t>
      </w:r>
      <w:r w:rsidRPr="00D677A8">
        <w:t xml:space="preserve"> genotypes 18-24 days after mating. Taken together, these results suggest that </w:t>
      </w:r>
      <w:commentRangeStart w:id="65"/>
      <w:r w:rsidR="00DD5B79">
        <w:t xml:space="preserve">psyllid </w:t>
      </w:r>
      <w:commentRangeStart w:id="66"/>
      <w:r w:rsidR="00DD5B79">
        <w:t>feeding/host acceptance behaviors</w:t>
      </w:r>
      <w:commentRangeEnd w:id="66"/>
      <w:r w:rsidR="00DD5B79">
        <w:rPr>
          <w:rStyle w:val="CommentReference"/>
        </w:rPr>
        <w:commentReference w:id="66"/>
      </w:r>
      <w:commentRangeEnd w:id="65"/>
      <w:r w:rsidR="00DD5B79">
        <w:rPr>
          <w:rStyle w:val="CommentReference"/>
        </w:rPr>
        <w:commentReference w:id="65"/>
      </w:r>
      <w:r w:rsidR="00DD5B79">
        <w:t xml:space="preserve"> </w:t>
      </w:r>
      <w:r w:rsidR="00FE4E3C">
        <w:t xml:space="preserve">likely </w:t>
      </w:r>
      <w:r w:rsidR="003A3B97">
        <w:t xml:space="preserve">play </w:t>
      </w:r>
      <w:r w:rsidR="004735B8">
        <w:t xml:space="preserve">a minor role </w:t>
      </w:r>
      <w:r w:rsidR="00F11DCD">
        <w:t xml:space="preserve">in </w:t>
      </w:r>
      <w:r w:rsidRPr="00D677A8">
        <w:t>the</w:t>
      </w:r>
      <w:r w:rsidR="00037EC8">
        <w:t xml:space="preserve"> variance in </w:t>
      </w:r>
      <w:proofErr w:type="spellStart"/>
      <w:r w:rsidR="00037EC8">
        <w:t>Lso</w:t>
      </w:r>
      <w:proofErr w:type="spellEnd"/>
      <w:r w:rsidR="00037EC8">
        <w:t xml:space="preserve"> transmission </w:t>
      </w:r>
      <w:r w:rsidR="00F11DCD">
        <w:t xml:space="preserve">for </w:t>
      </w:r>
      <w:r w:rsidRPr="00D677A8">
        <w:t xml:space="preserve">A07781 </w:t>
      </w:r>
      <w:del w:id="67" w:author="Author">
        <w:r w:rsidRPr="00D677A8" w:rsidDel="00736380">
          <w:delText xml:space="preserve">genotypes </w:delText>
        </w:r>
        <w:r w:rsidR="006A5F0C" w:rsidDel="00736380">
          <w:delText>.</w:delText>
        </w:r>
      </w:del>
      <w:ins w:id="68" w:author="Author">
        <w:r w:rsidR="00736380" w:rsidRPr="00D677A8">
          <w:t>genotypes.</w:t>
        </w:r>
      </w:ins>
      <w:r w:rsidRPr="00D677A8">
        <w:t xml:space="preserve"> Further work will be required to clarify the modality of </w:t>
      </w:r>
      <w:r w:rsidR="00CE403C">
        <w:t>tolerance</w:t>
      </w:r>
      <w:r w:rsidR="00CE403C" w:rsidRPr="00D677A8">
        <w:t xml:space="preserve"> </w:t>
      </w:r>
      <w:commentRangeStart w:id="69"/>
      <w:commentRangeEnd w:id="69"/>
      <w:r w:rsidR="00DD5B79">
        <w:rPr>
          <w:rStyle w:val="CommentReference"/>
        </w:rPr>
        <w:commentReference w:id="69"/>
      </w:r>
      <w:r w:rsidRPr="00D677A8">
        <w:t xml:space="preserve">to </w:t>
      </w:r>
      <w:proofErr w:type="spellStart"/>
      <w:r w:rsidRPr="00D677A8">
        <w:t>Lso</w:t>
      </w:r>
      <w:proofErr w:type="spellEnd"/>
      <w:r w:rsidRPr="00D677A8">
        <w:t xml:space="preserve"> in the A07781 genotypes.</w:t>
      </w:r>
      <w:r w:rsidR="001A51ED">
        <w:t xml:space="preserve"> </w:t>
      </w:r>
    </w:p>
    <w:p w14:paraId="10D7A155" w14:textId="14ECB773" w:rsidR="00F133BD" w:rsidRDefault="00F133BD" w:rsidP="007343E2">
      <w:pPr>
        <w:pStyle w:val="Bibliography"/>
        <w:spacing w:line="480" w:lineRule="auto"/>
        <w:rPr>
          <w:b/>
        </w:rPr>
      </w:pPr>
      <w:bookmarkStart w:id="70" w:name="ref-Abdullah2008"/>
      <w:bookmarkStart w:id="71" w:name="refs"/>
    </w:p>
    <w:p w14:paraId="1968CCBC" w14:textId="6DFFFE9C" w:rsidR="005E7C55" w:rsidRDefault="005E7C55" w:rsidP="007343E2">
      <w:pPr>
        <w:pStyle w:val="Bibliography"/>
        <w:spacing w:line="480" w:lineRule="auto"/>
        <w:rPr>
          <w:b/>
        </w:rPr>
      </w:pPr>
      <w:r>
        <w:rPr>
          <w:b/>
        </w:rPr>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proofErr w:type="spellStart"/>
      <w:r w:rsidRPr="003A7D57">
        <w:rPr>
          <w:bCs/>
        </w:rPr>
        <w:t>Arash</w:t>
      </w:r>
      <w:proofErr w:type="spellEnd"/>
      <w:r w:rsidRPr="003A7D57">
        <w:rPr>
          <w:bCs/>
        </w:rPr>
        <w:t xml:space="preserve"> </w:t>
      </w:r>
      <w:proofErr w:type="spellStart"/>
      <w:r w:rsidRPr="003A7D57">
        <w:rPr>
          <w:bCs/>
        </w:rPr>
        <w:t>Rashed</w:t>
      </w:r>
      <w:proofErr w:type="spellEnd"/>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40D435CD"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72" w:name="ref-Abe2015"/>
      <w:bookmarkEnd w:id="70"/>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73" w:name="ref-Aguilar2013"/>
      <w:bookmarkEnd w:id="72"/>
      <w:r w:rsidRPr="006A52AF">
        <w:rPr>
          <w:b/>
        </w:rPr>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xml:space="preserve">, K. F. McCue, and J. E. </w:t>
      </w:r>
      <w:proofErr w:type="spellStart"/>
      <w:r w:rsidRPr="003D6540">
        <w:rPr>
          <w:b/>
        </w:rPr>
        <w:t>Munyaneza</w:t>
      </w:r>
      <w:proofErr w:type="spellEnd"/>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74" w:name="ref-Alvarado2012"/>
      <w:bookmarkEnd w:id="73"/>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relation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D" w14:textId="44993240" w:rsidR="003B6626" w:rsidRDefault="009D15EB" w:rsidP="006B0F3C">
      <w:pPr>
        <w:pStyle w:val="Bibliography"/>
        <w:spacing w:line="480" w:lineRule="auto"/>
        <w:ind w:left="720" w:hanging="720"/>
      </w:pPr>
      <w:bookmarkStart w:id="75" w:name="ref-Anderson2012"/>
      <w:bookmarkEnd w:id="74"/>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bookmarkStart w:id="76" w:name="ref-Arnqvist2013"/>
      <w:bookmarkEnd w:id="75"/>
    </w:p>
    <w:p w14:paraId="281FB954" w14:textId="5C312292" w:rsidR="00414C2B" w:rsidRDefault="00410B10" w:rsidP="007343E2">
      <w:pPr>
        <w:pStyle w:val="Bibliography"/>
        <w:spacing w:line="480" w:lineRule="auto"/>
        <w:ind w:left="720" w:hanging="720"/>
      </w:pPr>
      <w:r w:rsidRPr="006A52AF">
        <w:rPr>
          <w:b/>
        </w:rPr>
        <w:t>B</w:t>
      </w:r>
      <w:r>
        <w:rPr>
          <w:b/>
        </w:rPr>
        <w:t>ackus</w:t>
      </w:r>
      <w:r w:rsidRPr="006A52AF">
        <w:rPr>
          <w:b/>
        </w:rPr>
        <w:t xml:space="preserve">, </w:t>
      </w:r>
      <w:r>
        <w:rPr>
          <w:b/>
        </w:rPr>
        <w:t>E</w:t>
      </w:r>
      <w:r w:rsidRPr="00D677A8">
        <w:rPr>
          <w:b/>
        </w:rPr>
        <w:t xml:space="preserve">. </w:t>
      </w:r>
      <w:r>
        <w:rPr>
          <w:b/>
        </w:rPr>
        <w:t>A</w:t>
      </w:r>
      <w:r w:rsidRPr="00D677A8">
        <w:rPr>
          <w:b/>
        </w:rPr>
        <w:t>.</w:t>
      </w:r>
      <w:r>
        <w:rPr>
          <w:b/>
        </w:rPr>
        <w:t>,</w:t>
      </w:r>
      <w:r w:rsidRPr="00D677A8">
        <w:rPr>
          <w:b/>
        </w:rPr>
        <w:t xml:space="preserve"> </w:t>
      </w:r>
      <w:r>
        <w:rPr>
          <w:b/>
        </w:rPr>
        <w:t>Hunter</w:t>
      </w:r>
      <w:r w:rsidRPr="00D677A8">
        <w:rPr>
          <w:b/>
        </w:rPr>
        <w:t xml:space="preserve">, </w:t>
      </w:r>
      <w:r>
        <w:rPr>
          <w:b/>
        </w:rPr>
        <w:t xml:space="preserve">W. </w:t>
      </w:r>
      <w:r w:rsidRPr="00D677A8">
        <w:rPr>
          <w:b/>
        </w:rPr>
        <w:t>B</w:t>
      </w:r>
      <w:r>
        <w:rPr>
          <w:b/>
        </w:rPr>
        <w:t>.</w:t>
      </w:r>
      <w:r w:rsidRPr="00D677A8">
        <w:rPr>
          <w:b/>
        </w:rPr>
        <w:t xml:space="preserve">, and </w:t>
      </w:r>
      <w:r w:rsidR="003D7630">
        <w:rPr>
          <w:b/>
        </w:rPr>
        <w:t>C. N. Arne</w:t>
      </w:r>
      <w:r w:rsidRPr="00D677A8">
        <w:t xml:space="preserve">. </w:t>
      </w:r>
      <w:r w:rsidR="003D7630">
        <w:rPr>
          <w:b/>
        </w:rPr>
        <w:t>1988</w:t>
      </w:r>
      <w:r w:rsidRPr="00D677A8">
        <w:t xml:space="preserve">. </w:t>
      </w:r>
      <w:r w:rsidR="003758B2">
        <w:t xml:space="preserve">Technique for staining </w:t>
      </w:r>
      <w:r w:rsidR="002D13BE">
        <w:t>leafhopper</w:t>
      </w:r>
      <w:r w:rsidR="003758B2">
        <w:t xml:space="preserve"> (</w:t>
      </w:r>
      <w:proofErr w:type="spellStart"/>
      <w:r w:rsidR="003758B2">
        <w:t>homoptera</w:t>
      </w:r>
      <w:proofErr w:type="spellEnd"/>
      <w:r w:rsidR="003758B2">
        <w:t>: Cicadellidae) salivary sheaths and eggs within unsectioned plant tissue</w:t>
      </w:r>
      <w:r w:rsidR="002D13BE">
        <w:t xml:space="preserve">. J. Econ. </w:t>
      </w:r>
      <w:proofErr w:type="spellStart"/>
      <w:r w:rsidR="002D13BE">
        <w:t>Entomol</w:t>
      </w:r>
      <w:proofErr w:type="spellEnd"/>
      <w:r w:rsidR="00105796">
        <w:t>.</w:t>
      </w:r>
      <w:r w:rsidR="00AF17D5">
        <w:t xml:space="preserve"> </w:t>
      </w:r>
      <w:r w:rsidR="001F728A">
        <w:t>81: 1819-1823</w:t>
      </w:r>
      <w:r w:rsidR="000F6950">
        <w:t>.</w:t>
      </w:r>
      <w:r w:rsidR="00105796">
        <w:t xml:space="preserve"> </w:t>
      </w:r>
    </w:p>
    <w:p w14:paraId="11F8AFEE" w14:textId="77777777" w:rsidR="003B6626" w:rsidRPr="00D677A8" w:rsidRDefault="009D15EB" w:rsidP="007343E2">
      <w:pPr>
        <w:pStyle w:val="Bibliography"/>
        <w:spacing w:line="480" w:lineRule="auto"/>
        <w:ind w:left="720" w:hanging="720"/>
      </w:pPr>
      <w:bookmarkStart w:id="77" w:name="ref-Bates2015"/>
      <w:bookmarkEnd w:id="76"/>
      <w:r w:rsidRPr="006A52AF">
        <w:rPr>
          <w:b/>
        </w:rPr>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7343E2">
      <w:pPr>
        <w:pStyle w:val="Bibliography"/>
        <w:spacing w:line="480" w:lineRule="auto"/>
        <w:ind w:left="720" w:hanging="720"/>
      </w:pPr>
      <w:bookmarkStart w:id="78" w:name="ref-Buchman2012"/>
      <w:bookmarkEnd w:id="77"/>
      <w:r w:rsidRPr="006A52AF">
        <w:rPr>
          <w:b/>
        </w:rPr>
        <w:t>Buchman,</w:t>
      </w:r>
      <w:r w:rsidRPr="00D677A8">
        <w:rPr>
          <w:b/>
        </w:rPr>
        <w:t xml:space="preserve"> J. L., T. W. Fisher,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79" w:name="ref-Buchman2011a"/>
      <w:bookmarkEnd w:id="78"/>
      <w:r w:rsidRPr="00D677A8">
        <w:rPr>
          <w:b/>
        </w:rPr>
        <w:t xml:space="preserve">Buchman, J. L.,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7343E2">
      <w:pPr>
        <w:pStyle w:val="Bibliography"/>
        <w:spacing w:line="480" w:lineRule="auto"/>
        <w:ind w:left="720" w:hanging="720"/>
      </w:pPr>
      <w:bookmarkStart w:id="80" w:name="ref-Butler2011"/>
      <w:bookmarkEnd w:id="79"/>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7343E2">
      <w:pPr>
        <w:pStyle w:val="Bibliography"/>
        <w:spacing w:line="480" w:lineRule="auto"/>
        <w:ind w:left="720" w:hanging="720"/>
      </w:pPr>
      <w:bookmarkStart w:id="81" w:name="ref-Butler2012a"/>
      <w:bookmarkEnd w:id="80"/>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82" w:name="ref-Butler2012b"/>
      <w:bookmarkEnd w:id="81"/>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7343E2">
      <w:pPr>
        <w:pStyle w:val="Bibliography"/>
        <w:spacing w:line="480" w:lineRule="auto"/>
        <w:ind w:left="720" w:hanging="720"/>
      </w:pPr>
      <w:bookmarkStart w:id="83" w:name="ref-Cao2016"/>
      <w:bookmarkEnd w:id="82"/>
      <w:r w:rsidRPr="006A52AF">
        <w:rPr>
          <w:b/>
        </w:rPr>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84" w:name="ref-Casteel2006"/>
      <w:bookmarkEnd w:id="83"/>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130565" w:rsidRDefault="009D15EB" w:rsidP="007343E2">
      <w:pPr>
        <w:pStyle w:val="Bibliography"/>
        <w:spacing w:line="480" w:lineRule="auto"/>
        <w:ind w:left="720" w:hanging="720"/>
        <w:rPr>
          <w:lang w:val="es-419"/>
          <w:rPrChange w:id="85" w:author="Author">
            <w:rPr/>
          </w:rPrChange>
        </w:rPr>
      </w:pPr>
      <w:bookmarkStart w:id="86" w:name="ref-Casteel2007"/>
      <w:bookmarkEnd w:id="84"/>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130565">
        <w:rPr>
          <w:lang w:val="es-419"/>
          <w:rPrChange w:id="87" w:author="Author">
            <w:rPr/>
          </w:rPrChange>
        </w:rPr>
        <w:t xml:space="preserve">J. </w:t>
      </w:r>
      <w:proofErr w:type="spellStart"/>
      <w:r w:rsidRPr="00130565">
        <w:rPr>
          <w:lang w:val="es-419"/>
          <w:rPrChange w:id="88" w:author="Author">
            <w:rPr/>
          </w:rPrChange>
        </w:rPr>
        <w:t>Entomol</w:t>
      </w:r>
      <w:proofErr w:type="spellEnd"/>
      <w:r w:rsidRPr="00130565">
        <w:rPr>
          <w:lang w:val="es-419"/>
          <w:rPrChange w:id="89" w:author="Author">
            <w:rPr/>
          </w:rPrChange>
        </w:rPr>
        <w:t xml:space="preserve">. </w:t>
      </w:r>
      <w:proofErr w:type="spellStart"/>
      <w:r w:rsidRPr="00130565">
        <w:rPr>
          <w:lang w:val="es-419"/>
          <w:rPrChange w:id="90" w:author="Author">
            <w:rPr/>
          </w:rPrChange>
        </w:rPr>
        <w:t>Sci</w:t>
      </w:r>
      <w:proofErr w:type="spellEnd"/>
      <w:r w:rsidRPr="00130565">
        <w:rPr>
          <w:lang w:val="es-419"/>
          <w:rPrChange w:id="91" w:author="Author">
            <w:rPr/>
          </w:rPrChange>
        </w:rPr>
        <w:t>. 42: 155–162.</w:t>
      </w:r>
    </w:p>
    <w:p w14:paraId="11F8AFF7" w14:textId="77777777" w:rsidR="003B6626" w:rsidRPr="00D677A8" w:rsidRDefault="009D15EB" w:rsidP="007343E2">
      <w:pPr>
        <w:pStyle w:val="Bibliography"/>
        <w:spacing w:line="480" w:lineRule="auto"/>
        <w:ind w:left="720" w:hanging="720"/>
      </w:pPr>
      <w:bookmarkStart w:id="92" w:name="ref-Chavez2015"/>
      <w:bookmarkEnd w:id="86"/>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7343E2">
      <w:pPr>
        <w:pStyle w:val="Bibliography"/>
        <w:spacing w:line="480" w:lineRule="auto"/>
        <w:ind w:left="720" w:hanging="720"/>
      </w:pPr>
      <w:bookmarkStart w:id="93" w:name="ref-Cicero2016"/>
      <w:bookmarkEnd w:id="92"/>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028816DC" w:rsidR="003B6626" w:rsidRPr="00D677A8" w:rsidRDefault="009D15EB" w:rsidP="007343E2">
      <w:pPr>
        <w:pStyle w:val="Bibliography"/>
        <w:spacing w:line="480" w:lineRule="auto"/>
        <w:ind w:left="720" w:hanging="720"/>
      </w:pPr>
      <w:bookmarkStart w:id="94" w:name="ref-Cooper2014"/>
      <w:bookmarkEnd w:id="93"/>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95" w:name="ref-Crosslin2011"/>
      <w:bookmarkEnd w:id="94"/>
      <w:proofErr w:type="spellStart"/>
      <w:r w:rsidRPr="006A52AF">
        <w:rPr>
          <w:b/>
        </w:rPr>
        <w:t>Crosslin</w:t>
      </w:r>
      <w:proofErr w:type="spellEnd"/>
      <w:r w:rsidRPr="006A52AF">
        <w:rPr>
          <w:b/>
        </w:rPr>
        <w:t>,</w:t>
      </w:r>
      <w:r w:rsidRPr="00D677A8">
        <w:rPr>
          <w:b/>
        </w:rPr>
        <w:t xml:space="preserve"> J. M., H. Lin, and J. E. </w:t>
      </w:r>
      <w:proofErr w:type="spellStart"/>
      <w:r w:rsidRPr="00D677A8">
        <w:rPr>
          <w:b/>
        </w:rPr>
        <w:t>Munyaneza</w:t>
      </w:r>
      <w:proofErr w:type="spellEnd"/>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7343E2">
      <w:pPr>
        <w:pStyle w:val="Bibliography"/>
        <w:spacing w:line="480" w:lineRule="auto"/>
        <w:ind w:left="720" w:hanging="720"/>
      </w:pPr>
      <w:bookmarkStart w:id="96" w:name="ref-Crosslin2012"/>
      <w:bookmarkEnd w:id="95"/>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97" w:name="ref-Dahan2017"/>
      <w:bookmarkEnd w:id="96"/>
      <w:proofErr w:type="spellStart"/>
      <w:r w:rsidRPr="006A52AF">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98" w:name="ref-Davidson2014"/>
      <w:bookmarkEnd w:id="97"/>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7343E2">
      <w:pPr>
        <w:pStyle w:val="Bibliography"/>
        <w:spacing w:line="480" w:lineRule="auto"/>
        <w:ind w:left="720" w:hanging="720"/>
      </w:pPr>
      <w:bookmarkStart w:id="99" w:name="ref-Davis2012"/>
      <w:bookmarkEnd w:id="98"/>
      <w:r w:rsidRPr="006A52AF">
        <w:rPr>
          <w:b/>
        </w:rPr>
        <w:t>Davis,</w:t>
      </w:r>
      <w:r w:rsidRPr="00D677A8">
        <w:rPr>
          <w:b/>
        </w:rPr>
        <w:t xml:space="preserve"> T. S., D. R. Horton, J. E. </w:t>
      </w:r>
      <w:proofErr w:type="spellStart"/>
      <w:r w:rsidRPr="00D677A8">
        <w:rPr>
          <w:b/>
        </w:rPr>
        <w:t>Munyaneza</w:t>
      </w:r>
      <w:proofErr w:type="spellEnd"/>
      <w:r w:rsidRPr="00D677A8">
        <w:rPr>
          <w:b/>
        </w:rPr>
        <w:t xml:space="preserve">,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7343E2">
      <w:pPr>
        <w:pStyle w:val="Bibliography"/>
        <w:spacing w:line="480" w:lineRule="auto"/>
        <w:ind w:left="720" w:hanging="720"/>
      </w:pPr>
      <w:bookmarkStart w:id="100" w:name="ref-Delignette-Muller2015"/>
      <w:bookmarkEnd w:id="99"/>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7343E2">
      <w:pPr>
        <w:pStyle w:val="Bibliography"/>
        <w:spacing w:line="480" w:lineRule="auto"/>
        <w:ind w:left="720" w:hanging="720"/>
      </w:pPr>
      <w:bookmarkStart w:id="101" w:name="ref-Diaz-Montano2006"/>
      <w:bookmarkEnd w:id="100"/>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7343E2">
      <w:pPr>
        <w:pStyle w:val="Bibliography"/>
        <w:spacing w:line="480" w:lineRule="auto"/>
        <w:ind w:left="720" w:hanging="720"/>
      </w:pPr>
      <w:bookmarkStart w:id="102" w:name="ref-Diaz-Montano2013"/>
      <w:bookmarkEnd w:id="101"/>
      <w:r w:rsidRPr="006A52AF">
        <w:rPr>
          <w:b/>
        </w:rPr>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7343E2">
      <w:pPr>
        <w:pStyle w:val="Bibliography"/>
        <w:spacing w:line="480" w:lineRule="auto"/>
        <w:ind w:left="720" w:hanging="720"/>
      </w:pPr>
      <w:bookmarkStart w:id="103" w:name="ref-Dwelle2003"/>
      <w:bookmarkEnd w:id="102"/>
      <w:proofErr w:type="spellStart"/>
      <w:r w:rsidRPr="006A52AF">
        <w:rPr>
          <w:b/>
        </w:rPr>
        <w:t>Dwelle</w:t>
      </w:r>
      <w:proofErr w:type="spellEnd"/>
      <w:r w:rsidRPr="00D677A8">
        <w:rPr>
          <w:b/>
        </w:rPr>
        <w:t xml:space="preserve">, R. B., J. M. Alvarez, P. Bain, C. R. Baird, E. J. </w:t>
      </w:r>
      <w:proofErr w:type="spellStart"/>
      <w:r w:rsidRPr="00D677A8">
        <w:rPr>
          <w:b/>
        </w:rPr>
        <w:t>Bechinski</w:t>
      </w:r>
      <w:proofErr w:type="spellEnd"/>
      <w:r w:rsidRPr="00D677A8">
        <w:rPr>
          <w:b/>
        </w:rPr>
        <w:t xml:space="preserve">,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w:t>
      </w:r>
      <w:proofErr w:type="spellStart"/>
      <w:r w:rsidRPr="00D677A8">
        <w:rPr>
          <w:b/>
        </w:rPr>
        <w:t>Eberlein</w:t>
      </w:r>
      <w:proofErr w:type="spellEnd"/>
      <w:r w:rsidRPr="00D677A8">
        <w:rPr>
          <w:b/>
        </w:rPr>
        <w:t xml:space="preserve">,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104" w:name="ref-Echegaray2017"/>
      <w:bookmarkEnd w:id="103"/>
      <w:r w:rsidRPr="006A52AF">
        <w:rPr>
          <w:b/>
        </w:rPr>
        <w:t>Echegaray,</w:t>
      </w:r>
      <w:r w:rsidRPr="00D677A8">
        <w:rPr>
          <w:b/>
        </w:rPr>
        <w:t xml:space="preserve"> E. R., and S. I. </w:t>
      </w:r>
      <w:proofErr w:type="spellStart"/>
      <w:r w:rsidRPr="00D677A8">
        <w:rPr>
          <w:b/>
        </w:rPr>
        <w:t>Rondon</w:t>
      </w:r>
      <w:proofErr w:type="spellEnd"/>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2AA35006" w:rsidR="003B6626" w:rsidRDefault="009D15EB" w:rsidP="007343E2">
      <w:pPr>
        <w:pStyle w:val="Bibliography"/>
        <w:spacing w:line="480" w:lineRule="auto"/>
        <w:ind w:left="720" w:hanging="720"/>
      </w:pPr>
      <w:bookmarkStart w:id="105" w:name="ref-Eigenbrode2018"/>
      <w:bookmarkEnd w:id="104"/>
      <w:proofErr w:type="spellStart"/>
      <w:r w:rsidRPr="006A52AF">
        <w:rPr>
          <w:b/>
        </w:rPr>
        <w:t>Eigenbrode</w:t>
      </w:r>
      <w:proofErr w:type="spellEnd"/>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7386FB48" w14:textId="21C7F603" w:rsidR="004248D1" w:rsidRDefault="004248D1" w:rsidP="004248D1">
      <w:pPr>
        <w:pStyle w:val="Bibliography"/>
        <w:spacing w:line="480" w:lineRule="auto"/>
        <w:ind w:left="720" w:hanging="720"/>
      </w:pPr>
      <w:r w:rsidRPr="00130565">
        <w:rPr>
          <w:b/>
          <w:bCs/>
        </w:rPr>
        <w:t xml:space="preserve">EPPO (European and Mediterranean Plant </w:t>
      </w:r>
      <w:proofErr w:type="spellStart"/>
      <w:r w:rsidRPr="00130565">
        <w:rPr>
          <w:b/>
          <w:bCs/>
        </w:rPr>
        <w:t>ProtectionOrganization</w:t>
      </w:r>
      <w:proofErr w:type="spellEnd"/>
      <w:r w:rsidRPr="00130565">
        <w:rPr>
          <w:b/>
          <w:bCs/>
        </w:rPr>
        <w:t>)</w:t>
      </w:r>
      <w:r w:rsidRPr="00F84C79">
        <w:t>.</w:t>
      </w:r>
      <w:r w:rsidRPr="00130565">
        <w:rPr>
          <w:b/>
          <w:bCs/>
        </w:rPr>
        <w:t xml:space="preserve"> 2013</w:t>
      </w:r>
      <w:r w:rsidRPr="00F84C79">
        <w:t>.</w:t>
      </w:r>
      <w:r>
        <w:t xml:space="preserve"> </w:t>
      </w:r>
      <w:proofErr w:type="spellStart"/>
      <w:r w:rsidRPr="00130565">
        <w:rPr>
          <w:i/>
          <w:iCs/>
        </w:rPr>
        <w:t>Bactericera</w:t>
      </w:r>
      <w:proofErr w:type="spellEnd"/>
      <w:r w:rsidRPr="00130565">
        <w:rPr>
          <w:i/>
          <w:iCs/>
        </w:rPr>
        <w:t xml:space="preserve"> </w:t>
      </w:r>
      <w:proofErr w:type="spellStart"/>
      <w:r w:rsidRPr="00130565">
        <w:rPr>
          <w:i/>
          <w:iCs/>
        </w:rPr>
        <w:t>cockerelli</w:t>
      </w:r>
      <w:proofErr w:type="spellEnd"/>
      <w:r>
        <w:t>. EPPO Bulletin,</w:t>
      </w:r>
    </w:p>
    <w:p w14:paraId="5641BFD5" w14:textId="1C62E894" w:rsidR="004248D1" w:rsidRPr="00D677A8" w:rsidRDefault="004248D1" w:rsidP="004248D1">
      <w:pPr>
        <w:pStyle w:val="Bibliography"/>
        <w:spacing w:line="480" w:lineRule="auto"/>
        <w:ind w:left="720" w:hanging="720"/>
      </w:pPr>
      <w:r>
        <w:t>43, 202–208.</w:t>
      </w:r>
    </w:p>
    <w:p w14:paraId="11F8B005" w14:textId="77777777" w:rsidR="003B6626" w:rsidRPr="00D677A8" w:rsidRDefault="009D15EB" w:rsidP="007343E2">
      <w:pPr>
        <w:pStyle w:val="Bibliography"/>
        <w:spacing w:line="480" w:lineRule="auto"/>
        <w:ind w:left="720" w:hanging="720"/>
        <w:rPr>
          <w:lang w:val="es-MX"/>
        </w:rPr>
      </w:pPr>
      <w:bookmarkStart w:id="106" w:name="ref-Eyer1933"/>
      <w:bookmarkEnd w:id="105"/>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A23628">
        <w:rPr>
          <w:lang w:val="es-419"/>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7343E2">
      <w:pPr>
        <w:pStyle w:val="Bibliography"/>
        <w:spacing w:line="480" w:lineRule="auto"/>
        <w:ind w:left="720" w:hanging="720"/>
      </w:pPr>
      <w:bookmarkStart w:id="107" w:name="ref-Frias2018"/>
      <w:bookmarkEnd w:id="106"/>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108" w:name="ref-Gharalari2009"/>
      <w:bookmarkEnd w:id="107"/>
      <w:proofErr w:type="spellStart"/>
      <w:r w:rsidRPr="006A52AF">
        <w:rPr>
          <w:b/>
        </w:rPr>
        <w:t>Gharalari</w:t>
      </w:r>
      <w:proofErr w:type="spellEnd"/>
      <w:r w:rsidRPr="006A52AF">
        <w:rPr>
          <w:b/>
        </w:rPr>
        <w:t>,</w:t>
      </w:r>
      <w:r w:rsidRPr="00D677A8">
        <w:rPr>
          <w:b/>
        </w:rPr>
        <w:t xml:space="preserve"> A. H., C. Nansen, D. S. Lawson, J. Gilley, J. E. </w:t>
      </w:r>
      <w:proofErr w:type="spellStart"/>
      <w:r w:rsidRPr="00D677A8">
        <w:rPr>
          <w:b/>
        </w:rPr>
        <w:t>Munyaneza</w:t>
      </w:r>
      <w:proofErr w:type="spellEnd"/>
      <w:r w:rsidRPr="00D677A8">
        <w:rPr>
          <w:b/>
        </w:rPr>
        <w:t>,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7343E2">
      <w:pPr>
        <w:pStyle w:val="Bibliography"/>
        <w:spacing w:line="480" w:lineRule="auto"/>
        <w:ind w:left="720" w:hanging="720"/>
      </w:pPr>
      <w:bookmarkStart w:id="109" w:name="ref-Goolsby2007b"/>
      <w:bookmarkEnd w:id="108"/>
      <w:r w:rsidRPr="00713B4D">
        <w:rPr>
          <w:b/>
        </w:rPr>
        <w:t>Goolsby, J. A.,</w:t>
      </w:r>
      <w:r w:rsidRPr="00D677A8">
        <w:rPr>
          <w:b/>
        </w:rPr>
        <w:t xml:space="preserve"> J. Adamczyk, B. </w:t>
      </w:r>
      <w:proofErr w:type="spellStart"/>
      <w:r w:rsidRPr="00D677A8">
        <w:rPr>
          <w:b/>
        </w:rPr>
        <w:t>Bextine</w:t>
      </w:r>
      <w:proofErr w:type="spellEnd"/>
      <w:r w:rsidRPr="00D677A8">
        <w:rPr>
          <w:b/>
        </w:rPr>
        <w:t xml:space="preserve">, D. Lin, J. E. </w:t>
      </w:r>
      <w:proofErr w:type="spellStart"/>
      <w:r w:rsidRPr="00D677A8">
        <w:rPr>
          <w:b/>
        </w:rPr>
        <w:t>Munyaneza</w:t>
      </w:r>
      <w:proofErr w:type="spellEnd"/>
      <w:r w:rsidRPr="00D677A8">
        <w:rPr>
          <w:b/>
        </w:rPr>
        <w:t>,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110" w:name="ref-Goolsby2007a"/>
      <w:bookmarkEnd w:id="109"/>
      <w:r w:rsidRPr="00D677A8">
        <w:rPr>
          <w:b/>
        </w:rPr>
        <w:t xml:space="preserve">Goolsby, J. A., B. </w:t>
      </w:r>
      <w:proofErr w:type="spellStart"/>
      <w:r w:rsidRPr="00D677A8">
        <w:rPr>
          <w:b/>
        </w:rPr>
        <w:t>Bextine</w:t>
      </w:r>
      <w:proofErr w:type="spellEnd"/>
      <w:r w:rsidRPr="00D677A8">
        <w:rPr>
          <w:b/>
        </w:rPr>
        <w:t xml:space="preserve">, J. E. </w:t>
      </w:r>
      <w:proofErr w:type="spellStart"/>
      <w:r w:rsidRPr="00D677A8">
        <w:rPr>
          <w:b/>
        </w:rPr>
        <w:t>Munyaneza</w:t>
      </w:r>
      <w:proofErr w:type="spellEnd"/>
      <w:r w:rsidRPr="00D677A8">
        <w:rPr>
          <w:b/>
        </w:rPr>
        <w:t xml:space="preserve">, M. </w:t>
      </w:r>
      <w:proofErr w:type="spellStart"/>
      <w:r w:rsidRPr="00D677A8">
        <w:rPr>
          <w:b/>
        </w:rPr>
        <w:t>Setamou</w:t>
      </w:r>
      <w:proofErr w:type="spellEnd"/>
      <w:r w:rsidRPr="00D677A8">
        <w:rPr>
          <w:b/>
        </w:rPr>
        <w:t>,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111" w:name="ref-Greenway2014"/>
      <w:bookmarkEnd w:id="110"/>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112" w:name="ref-Greenway2018"/>
      <w:bookmarkEnd w:id="111"/>
      <w:r w:rsidRPr="006A52AF">
        <w:rPr>
          <w:b/>
        </w:rPr>
        <w:t>Greenway, G. A</w:t>
      </w:r>
      <w:r w:rsidRPr="00D677A8">
        <w:rPr>
          <w:b/>
        </w:rPr>
        <w:t xml:space="preserve">., and S. </w:t>
      </w:r>
      <w:proofErr w:type="spellStart"/>
      <w:r w:rsidRPr="00D677A8">
        <w:rPr>
          <w:b/>
        </w:rPr>
        <w:t>Rondon</w:t>
      </w:r>
      <w:proofErr w:type="spellEnd"/>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113" w:name="ref-Guenthner2012"/>
      <w:bookmarkEnd w:id="112"/>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7343E2">
      <w:pPr>
        <w:pStyle w:val="Bibliography"/>
        <w:spacing w:line="480" w:lineRule="auto"/>
        <w:ind w:left="720" w:hanging="720"/>
      </w:pPr>
      <w:bookmarkStart w:id="114" w:name="ref-Hansen2008"/>
      <w:bookmarkEnd w:id="113"/>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115" w:name="ref-Haenninen2009"/>
      <w:bookmarkEnd w:id="114"/>
      <w:proofErr w:type="spellStart"/>
      <w:r w:rsidRPr="006A52AF">
        <w:rPr>
          <w:b/>
        </w:rPr>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713B4D">
        <w:rPr>
          <w:lang w:val="es-MX"/>
        </w:rPr>
        <w:t>Behav</w:t>
      </w:r>
      <w:proofErr w:type="spellEnd"/>
      <w:r w:rsidRPr="00713B4D">
        <w:rPr>
          <w:lang w:val="es-MX"/>
        </w:rPr>
        <w:t xml:space="preserve">. Res. </w:t>
      </w:r>
      <w:proofErr w:type="spellStart"/>
      <w:r w:rsidRPr="00713B4D">
        <w:rPr>
          <w:lang w:val="es-MX"/>
        </w:rPr>
        <w:t>Methods</w:t>
      </w:r>
      <w:proofErr w:type="spellEnd"/>
      <w:r w:rsidRPr="00713B4D">
        <w:rPr>
          <w:lang w:val="es-MX"/>
        </w:rPr>
        <w:t xml:space="preserve">. </w:t>
      </w:r>
      <w:r w:rsidRPr="00D677A8">
        <w:rPr>
          <w:lang w:val="es-MX"/>
        </w:rPr>
        <w:t>41: 472–476.</w:t>
      </w:r>
    </w:p>
    <w:p w14:paraId="11F8B00F" w14:textId="77777777" w:rsidR="003B6626" w:rsidRPr="00A23628" w:rsidRDefault="009D15EB" w:rsidP="007343E2">
      <w:pPr>
        <w:pStyle w:val="Bibliography"/>
        <w:spacing w:line="480" w:lineRule="auto"/>
        <w:ind w:left="720" w:hanging="720"/>
        <w:rPr>
          <w:lang w:val="es-419"/>
        </w:rPr>
      </w:pPr>
      <w:bookmarkStart w:id="116" w:name="ref-Hernandez-Bautista2013"/>
      <w:bookmarkEnd w:id="115"/>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w:t>
      </w:r>
      <w:r w:rsidRPr="00A23628">
        <w:rPr>
          <w:lang w:val="es-419"/>
        </w:rPr>
        <w:t>Entomología mexicana.</w:t>
      </w:r>
    </w:p>
    <w:p w14:paraId="11F8B011" w14:textId="77777777" w:rsidR="003B6626" w:rsidRPr="00D677A8" w:rsidRDefault="009D15EB" w:rsidP="007343E2">
      <w:pPr>
        <w:pStyle w:val="Bibliography"/>
        <w:spacing w:line="480" w:lineRule="auto"/>
        <w:ind w:left="720" w:hanging="720"/>
      </w:pPr>
      <w:bookmarkStart w:id="117" w:name="ref-Kaloshian2004"/>
      <w:bookmarkEnd w:id="116"/>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118" w:name="ref-Kennedy1987"/>
      <w:bookmarkEnd w:id="117"/>
      <w:r w:rsidRPr="006A52AF">
        <w:rPr>
          <w:b/>
        </w:rPr>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7343E2">
      <w:pPr>
        <w:pStyle w:val="Bibliography"/>
        <w:spacing w:line="480" w:lineRule="auto"/>
        <w:ind w:left="720" w:hanging="720"/>
      </w:pPr>
      <w:bookmarkStart w:id="119" w:name="ref-Klingler2005"/>
      <w:bookmarkEnd w:id="118"/>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120" w:name="ref-Knowlton1931"/>
      <w:bookmarkEnd w:id="119"/>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7343E2">
      <w:pPr>
        <w:pStyle w:val="Bibliography"/>
        <w:spacing w:line="480" w:lineRule="auto"/>
        <w:ind w:left="720" w:hanging="720"/>
      </w:pPr>
      <w:bookmarkStart w:id="121" w:name="ref-Knowlton1934"/>
      <w:bookmarkEnd w:id="120"/>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7343E2">
      <w:pPr>
        <w:pStyle w:val="Bibliography"/>
        <w:spacing w:line="480" w:lineRule="auto"/>
        <w:ind w:left="720" w:hanging="720"/>
      </w:pPr>
      <w:bookmarkStart w:id="122" w:name="ref-Kogan1988"/>
      <w:bookmarkEnd w:id="121"/>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5AAC34DC" w14:textId="001AFD92" w:rsidR="005C76D3" w:rsidRPr="00130565" w:rsidRDefault="005C76D3" w:rsidP="007343E2">
      <w:pPr>
        <w:pStyle w:val="Bibliography"/>
        <w:spacing w:line="480" w:lineRule="auto"/>
        <w:ind w:left="720" w:hanging="720"/>
        <w:rPr>
          <w:bCs/>
        </w:rPr>
      </w:pPr>
      <w:bookmarkStart w:id="123" w:name="ref-Levy2011"/>
      <w:bookmarkEnd w:id="122"/>
      <w:r w:rsidRPr="006A52AF">
        <w:rPr>
          <w:b/>
        </w:rPr>
        <w:t>Levy, J.,</w:t>
      </w:r>
      <w:r>
        <w:rPr>
          <w:b/>
        </w:rPr>
        <w:t xml:space="preserve"> </w:t>
      </w:r>
      <w:r w:rsidR="0038271C" w:rsidRPr="0038271C">
        <w:rPr>
          <w:b/>
        </w:rPr>
        <w:t>D</w:t>
      </w:r>
      <w:r w:rsidR="0038271C">
        <w:rPr>
          <w:b/>
        </w:rPr>
        <w:t>.</w:t>
      </w:r>
      <w:r w:rsidR="0038271C" w:rsidRPr="0038271C">
        <w:rPr>
          <w:b/>
        </w:rPr>
        <w:t xml:space="preserve"> C. </w:t>
      </w:r>
      <w:proofErr w:type="spellStart"/>
      <w:r w:rsidR="0038271C" w:rsidRPr="0038271C">
        <w:rPr>
          <w:b/>
        </w:rPr>
        <w:t>Scheuring</w:t>
      </w:r>
      <w:proofErr w:type="spellEnd"/>
      <w:r w:rsidR="0038271C" w:rsidRPr="0038271C">
        <w:rPr>
          <w:b/>
        </w:rPr>
        <w:t>, J</w:t>
      </w:r>
      <w:r w:rsidR="0038271C">
        <w:rPr>
          <w:b/>
        </w:rPr>
        <w:t>.</w:t>
      </w:r>
      <w:r w:rsidR="0038271C" w:rsidRPr="0038271C">
        <w:rPr>
          <w:b/>
        </w:rPr>
        <w:t xml:space="preserve"> W. </w:t>
      </w:r>
      <w:proofErr w:type="spellStart"/>
      <w:r w:rsidR="0038271C" w:rsidRPr="0038271C">
        <w:rPr>
          <w:b/>
        </w:rPr>
        <w:t>Koym</w:t>
      </w:r>
      <w:proofErr w:type="spellEnd"/>
      <w:r w:rsidR="0038271C" w:rsidRPr="0038271C">
        <w:rPr>
          <w:b/>
        </w:rPr>
        <w:t>, D</w:t>
      </w:r>
      <w:r w:rsidR="0038271C">
        <w:rPr>
          <w:b/>
        </w:rPr>
        <w:t>.</w:t>
      </w:r>
      <w:r w:rsidR="0038271C" w:rsidRPr="0038271C">
        <w:rPr>
          <w:b/>
        </w:rPr>
        <w:t xml:space="preserve"> C. </w:t>
      </w:r>
      <w:proofErr w:type="spellStart"/>
      <w:r w:rsidR="0038271C" w:rsidRPr="0038271C">
        <w:rPr>
          <w:b/>
        </w:rPr>
        <w:t>Henne</w:t>
      </w:r>
      <w:proofErr w:type="spellEnd"/>
      <w:r w:rsidR="0038271C" w:rsidRPr="0038271C">
        <w:rPr>
          <w:b/>
        </w:rPr>
        <w:t>, C</w:t>
      </w:r>
      <w:r w:rsidR="0038271C">
        <w:rPr>
          <w:b/>
        </w:rPr>
        <w:t>.</w:t>
      </w:r>
      <w:r w:rsidR="0038271C" w:rsidRPr="0038271C">
        <w:rPr>
          <w:b/>
        </w:rPr>
        <w:t xml:space="preserve"> </w:t>
      </w:r>
      <w:proofErr w:type="spellStart"/>
      <w:r w:rsidR="0038271C" w:rsidRPr="0038271C">
        <w:rPr>
          <w:b/>
        </w:rPr>
        <w:t>Tamborindeguy</w:t>
      </w:r>
      <w:proofErr w:type="spellEnd"/>
      <w:r w:rsidR="0038271C" w:rsidRPr="0038271C">
        <w:rPr>
          <w:b/>
        </w:rPr>
        <w:t>, E</w:t>
      </w:r>
      <w:r w:rsidR="0038271C">
        <w:rPr>
          <w:b/>
        </w:rPr>
        <w:t>.</w:t>
      </w:r>
      <w:r w:rsidR="0038271C" w:rsidRPr="0038271C">
        <w:rPr>
          <w:b/>
        </w:rPr>
        <w:t xml:space="preserve"> Pierson </w:t>
      </w:r>
      <w:r w:rsidR="00B832EB">
        <w:rPr>
          <w:b/>
        </w:rPr>
        <w:t>and</w:t>
      </w:r>
      <w:r w:rsidR="0038271C" w:rsidRPr="0038271C">
        <w:rPr>
          <w:b/>
        </w:rPr>
        <w:t xml:space="preserve"> J. Creighton Miller Jr</w:t>
      </w:r>
      <w:r w:rsidR="00EA4591">
        <w:rPr>
          <w:b/>
        </w:rPr>
        <w:t xml:space="preserve">. </w:t>
      </w:r>
      <w:r w:rsidR="00791F16">
        <w:rPr>
          <w:b/>
        </w:rPr>
        <w:t xml:space="preserve">2015. </w:t>
      </w:r>
      <w:r w:rsidR="00D30246" w:rsidRPr="00130565">
        <w:rPr>
          <w:bCs/>
        </w:rPr>
        <w:t xml:space="preserve">Investigations on </w:t>
      </w:r>
      <w:r w:rsidR="00D30246">
        <w:rPr>
          <w:bCs/>
        </w:rPr>
        <w:t>p</w:t>
      </w:r>
      <w:r w:rsidR="00D30246" w:rsidRPr="00130565">
        <w:rPr>
          <w:bCs/>
        </w:rPr>
        <w:t xml:space="preserve">utative </w:t>
      </w:r>
      <w:r w:rsidR="00D30246">
        <w:rPr>
          <w:bCs/>
        </w:rPr>
        <w:t>z</w:t>
      </w:r>
      <w:r w:rsidR="00D30246" w:rsidRPr="00130565">
        <w:rPr>
          <w:bCs/>
        </w:rPr>
        <w:t xml:space="preserve">ebra </w:t>
      </w:r>
      <w:r w:rsidR="00D30246">
        <w:rPr>
          <w:bCs/>
        </w:rPr>
        <w:t>c</w:t>
      </w:r>
      <w:r w:rsidR="00D30246" w:rsidRPr="00130565">
        <w:rPr>
          <w:bCs/>
        </w:rPr>
        <w:t xml:space="preserve">hip </w:t>
      </w:r>
      <w:r w:rsidR="00D30246">
        <w:rPr>
          <w:bCs/>
        </w:rPr>
        <w:t>t</w:t>
      </w:r>
      <w:r w:rsidR="00D30246" w:rsidRPr="00130565">
        <w:rPr>
          <w:bCs/>
        </w:rPr>
        <w:t xml:space="preserve">olerant </w:t>
      </w:r>
      <w:r w:rsidR="00D30246">
        <w:rPr>
          <w:bCs/>
        </w:rPr>
        <w:t>p</w:t>
      </w:r>
      <w:r w:rsidR="00D30246" w:rsidRPr="00130565">
        <w:rPr>
          <w:bCs/>
        </w:rPr>
        <w:t xml:space="preserve">otato </w:t>
      </w:r>
      <w:r w:rsidR="00D30246">
        <w:rPr>
          <w:bCs/>
        </w:rPr>
        <w:t>s</w:t>
      </w:r>
      <w:r w:rsidR="00D30246" w:rsidRPr="00130565">
        <w:rPr>
          <w:bCs/>
        </w:rPr>
        <w:t>elections</w:t>
      </w:r>
      <w:r w:rsidR="00BE4270">
        <w:rPr>
          <w:bCs/>
        </w:rPr>
        <w:t xml:space="preserve">. </w:t>
      </w:r>
      <w:r w:rsidR="00BB4856" w:rsidRPr="00D677A8">
        <w:t xml:space="preserve">Am. J. Potato Res. </w:t>
      </w:r>
      <w:r w:rsidR="003475AE">
        <w:rPr>
          <w:bCs/>
        </w:rPr>
        <w:t>92</w:t>
      </w:r>
      <w:r w:rsidR="007C3ADD">
        <w:rPr>
          <w:bCs/>
        </w:rPr>
        <w:t>:</w:t>
      </w:r>
      <w:r w:rsidR="00E0597E">
        <w:rPr>
          <w:bCs/>
        </w:rPr>
        <w:t xml:space="preserve"> </w:t>
      </w:r>
      <w:r w:rsidR="007C3ADD">
        <w:rPr>
          <w:bCs/>
        </w:rPr>
        <w:t>417-</w:t>
      </w:r>
      <w:r w:rsidR="00E0597E">
        <w:rPr>
          <w:bCs/>
        </w:rPr>
        <w:t>425.</w:t>
      </w:r>
    </w:p>
    <w:p w14:paraId="11F8B017" w14:textId="0A9D96BB" w:rsidR="003B6626" w:rsidRPr="00D677A8" w:rsidRDefault="009D15EB" w:rsidP="007343E2">
      <w:pPr>
        <w:pStyle w:val="Bibliography"/>
        <w:spacing w:line="480" w:lineRule="auto"/>
        <w:ind w:left="720" w:hanging="720"/>
      </w:pPr>
      <w:r w:rsidRPr="006A52AF">
        <w:rPr>
          <w:b/>
        </w:rPr>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124" w:name="ref-Li2009"/>
      <w:bookmarkEnd w:id="123"/>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125" w:name="ref-Li2006"/>
      <w:bookmarkEnd w:id="124"/>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B" w14:textId="602B04EA" w:rsidR="003B6626" w:rsidRPr="00D677A8" w:rsidRDefault="009D15EB" w:rsidP="007343E2">
      <w:pPr>
        <w:pStyle w:val="Bibliography"/>
        <w:spacing w:line="480" w:lineRule="auto"/>
        <w:ind w:left="720" w:hanging="720"/>
      </w:pPr>
      <w:bookmarkStart w:id="126" w:name="ref-Liefting2009"/>
      <w:bookmarkEnd w:id="125"/>
      <w:proofErr w:type="spellStart"/>
      <w:r w:rsidRPr="006A52AF">
        <w:rPr>
          <w:b/>
        </w:rPr>
        <w:t>Liefting</w:t>
      </w:r>
      <w:proofErr w:type="spellEnd"/>
      <w:r w:rsidRPr="00D677A8">
        <w:rPr>
          <w:b/>
        </w:rPr>
        <w:t>, L. W., B. S. Weir, S. R. Pennycook, and G. R. G. Clover</w:t>
      </w:r>
      <w:r w:rsidRPr="00D677A8">
        <w:t xml:space="preserve">. </w:t>
      </w:r>
      <w:r w:rsidRPr="00D677A8">
        <w:rPr>
          <w:b/>
        </w:rPr>
        <w:t>2009</w:t>
      </w:r>
      <w:r w:rsidRPr="00D677A8">
        <w:t xml:space="preserve">. </w:t>
      </w:r>
      <w:r w:rsidR="00713B4D">
        <w:t>‘</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7343E2">
      <w:pPr>
        <w:pStyle w:val="Bibliography"/>
        <w:spacing w:line="480" w:lineRule="auto"/>
        <w:ind w:left="720" w:hanging="720"/>
      </w:pPr>
      <w:bookmarkStart w:id="127" w:name="ref-Lin2009"/>
      <w:bookmarkEnd w:id="126"/>
      <w:r w:rsidRPr="00D677A8">
        <w:rPr>
          <w:b/>
        </w:rPr>
        <w:t xml:space="preserve">Lin, H., H. </w:t>
      </w:r>
      <w:proofErr w:type="spellStart"/>
      <w:r w:rsidRPr="00D677A8">
        <w:rPr>
          <w:b/>
        </w:rPr>
        <w:t>Doddapaneni</w:t>
      </w:r>
      <w:proofErr w:type="spellEnd"/>
      <w:r w:rsidRPr="00D677A8">
        <w:rPr>
          <w:b/>
        </w:rPr>
        <w:t xml:space="preserve">, J. E. </w:t>
      </w:r>
      <w:proofErr w:type="spellStart"/>
      <w:r w:rsidRPr="00D677A8">
        <w:rPr>
          <w:b/>
        </w:rPr>
        <w:t>Munyaneza</w:t>
      </w:r>
      <w:proofErr w:type="spellEnd"/>
      <w:r w:rsidRPr="00D677A8">
        <w:rPr>
          <w:b/>
        </w:rPr>
        <w:t xml:space="preserve">,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7343E2">
      <w:pPr>
        <w:pStyle w:val="Bibliography"/>
        <w:spacing w:line="480" w:lineRule="auto"/>
        <w:ind w:left="720" w:hanging="720"/>
      </w:pPr>
      <w:bookmarkStart w:id="128" w:name="ref-Liu2004"/>
      <w:bookmarkEnd w:id="127"/>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7343E2">
      <w:pPr>
        <w:pStyle w:val="Bibliography"/>
        <w:spacing w:line="480" w:lineRule="auto"/>
        <w:ind w:left="720" w:hanging="720"/>
      </w:pPr>
      <w:bookmarkStart w:id="129" w:name="ref-Marchini2011"/>
      <w:bookmarkEnd w:id="128"/>
      <w:proofErr w:type="spellStart"/>
      <w:r w:rsidRPr="006A52AF">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7343E2">
      <w:pPr>
        <w:pStyle w:val="Bibliography"/>
        <w:spacing w:line="480" w:lineRule="auto"/>
        <w:ind w:left="720" w:hanging="720"/>
      </w:pPr>
      <w:bookmarkStart w:id="130" w:name="ref-Martin2008"/>
      <w:bookmarkEnd w:id="129"/>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7343E2">
      <w:pPr>
        <w:pStyle w:val="Bibliography"/>
        <w:spacing w:line="480" w:lineRule="auto"/>
        <w:ind w:left="720" w:hanging="720"/>
      </w:pPr>
      <w:bookmarkStart w:id="131" w:name="ref-Marzachi1998"/>
      <w:bookmarkEnd w:id="130"/>
      <w:proofErr w:type="spellStart"/>
      <w:r w:rsidRPr="006A52AF">
        <w:rPr>
          <w:b/>
        </w:rPr>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132" w:name="ref-Mas2014"/>
      <w:bookmarkEnd w:id="131"/>
      <w:r w:rsidRPr="006A52AF">
        <w:rPr>
          <w:b/>
        </w:rPr>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133" w:name="ref-Mayer2008"/>
      <w:bookmarkEnd w:id="132"/>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134" w:name="ref-Munyaneza2012b"/>
      <w:bookmarkEnd w:id="133"/>
      <w:proofErr w:type="spellStart"/>
      <w:r w:rsidRPr="006A52AF">
        <w:rPr>
          <w:b/>
        </w:rPr>
        <w:t>Munyaneza</w:t>
      </w:r>
      <w:proofErr w:type="spellEnd"/>
      <w:r w:rsidRPr="006A52AF">
        <w:rPr>
          <w:b/>
        </w:rPr>
        <w:t>,</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135" w:name="ref-Munyaneza2011"/>
      <w:bookmarkEnd w:id="134"/>
      <w:proofErr w:type="spellStart"/>
      <w:r w:rsidRPr="006A52AF">
        <w:rPr>
          <w:b/>
        </w:rPr>
        <w:t>Munyaneza</w:t>
      </w:r>
      <w:proofErr w:type="spellEnd"/>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136" w:name="ref-Munyaneza2008"/>
      <w:bookmarkEnd w:id="135"/>
      <w:proofErr w:type="spellStart"/>
      <w:r w:rsidRPr="006A52AF">
        <w:rPr>
          <w:b/>
        </w:rPr>
        <w:t>Munyaneza</w:t>
      </w:r>
      <w:proofErr w:type="spellEnd"/>
      <w:r w:rsidRPr="006A52AF">
        <w:rPr>
          <w:b/>
        </w:rPr>
        <w:t>,</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137" w:name="ref-Munyaneza2007a"/>
      <w:bookmarkEnd w:id="136"/>
      <w:proofErr w:type="spellStart"/>
      <w:r w:rsidRPr="006A52AF">
        <w:rPr>
          <w:b/>
        </w:rPr>
        <w:t>Munyaneza</w:t>
      </w:r>
      <w:proofErr w:type="spellEnd"/>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9F1389">
        <w:t xml:space="preserve">J. Econ. </w:t>
      </w:r>
      <w:proofErr w:type="spellStart"/>
      <w:r w:rsidRPr="00273667">
        <w:t>Entomol</w:t>
      </w:r>
      <w:proofErr w:type="spellEnd"/>
      <w:r w:rsidRPr="00273667">
        <w:t xml:space="preserve">. </w:t>
      </w:r>
      <w:r w:rsidRPr="009F1389">
        <w:t>100: 656–663.</w:t>
      </w:r>
    </w:p>
    <w:p w14:paraId="11F8B028" w14:textId="77777777" w:rsidR="003B6626" w:rsidRPr="00D677A8" w:rsidRDefault="009D15EB" w:rsidP="007343E2">
      <w:pPr>
        <w:pStyle w:val="Bibliography"/>
        <w:spacing w:line="480" w:lineRule="auto"/>
        <w:ind w:left="720" w:hanging="720"/>
      </w:pPr>
      <w:bookmarkStart w:id="138" w:name="ref-Murphy2012"/>
      <w:bookmarkEnd w:id="137"/>
      <w:r w:rsidRPr="006A52AF">
        <w:rPr>
          <w:b/>
        </w:rPr>
        <w:t>Murphy</w:t>
      </w:r>
      <w:r w:rsidRPr="00D677A8">
        <w:rPr>
          <w:b/>
        </w:rPr>
        <w:t xml:space="preserve">, A. F., S. I. </w:t>
      </w:r>
      <w:proofErr w:type="spellStart"/>
      <w:r w:rsidRPr="00D677A8">
        <w:rPr>
          <w:b/>
        </w:rPr>
        <w:t>Rondon</w:t>
      </w:r>
      <w:proofErr w:type="spellEnd"/>
      <w:r w:rsidRPr="00D677A8">
        <w:rPr>
          <w:b/>
        </w:rPr>
        <w:t>,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139" w:name="ref-Mustafa2015b"/>
      <w:bookmarkEnd w:id="138"/>
      <w:r w:rsidRPr="006A52AF">
        <w:rPr>
          <w:b/>
        </w:rPr>
        <w:t>Mustafa, T</w:t>
      </w:r>
      <w:r w:rsidRPr="00D677A8">
        <w:rPr>
          <w:b/>
        </w:rPr>
        <w:t xml:space="preserve">., D. R. Horton, W. R. Cooper, K. D. Swisher, R. S. Zack, H. R. </w:t>
      </w:r>
      <w:proofErr w:type="spellStart"/>
      <w:r w:rsidRPr="00D677A8">
        <w:rPr>
          <w:b/>
        </w:rPr>
        <w:t>Pappu</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7343E2">
      <w:pPr>
        <w:pStyle w:val="Bibliography"/>
        <w:spacing w:line="480" w:lineRule="auto"/>
        <w:ind w:left="720" w:hanging="720"/>
      </w:pPr>
      <w:bookmarkStart w:id="140" w:name="ref-Nachappa2012a"/>
      <w:bookmarkEnd w:id="139"/>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141" w:name="ref-Nachappa2012"/>
      <w:bookmarkEnd w:id="140"/>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7343E2">
      <w:pPr>
        <w:pStyle w:val="Bibliography"/>
        <w:spacing w:line="480" w:lineRule="auto"/>
        <w:ind w:left="720" w:hanging="720"/>
      </w:pPr>
      <w:bookmarkStart w:id="142" w:name="ref-Nachappa2014"/>
      <w:bookmarkEnd w:id="141"/>
      <w:proofErr w:type="spellStart"/>
      <w:r w:rsidRPr="006A52AF">
        <w:rPr>
          <w:b/>
        </w:rPr>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7343E2">
      <w:pPr>
        <w:pStyle w:val="Bibliography"/>
        <w:spacing w:line="480" w:lineRule="auto"/>
        <w:ind w:left="720" w:hanging="720"/>
      </w:pPr>
      <w:bookmarkStart w:id="143" w:name="ref-NASSNorthwestRegionalFieldOffice2017"/>
      <w:bookmarkEnd w:id="142"/>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144" w:name="ref-Navarre2009"/>
      <w:bookmarkEnd w:id="143"/>
      <w:r w:rsidRPr="006A52AF">
        <w:rPr>
          <w:b/>
        </w:rPr>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145" w:name="ref-Patt2011"/>
      <w:bookmarkEnd w:id="144"/>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7343E2">
      <w:pPr>
        <w:pStyle w:val="Bibliography"/>
        <w:spacing w:line="480" w:lineRule="auto"/>
        <w:ind w:left="720" w:hanging="720"/>
      </w:pPr>
      <w:bookmarkStart w:id="146" w:name="ref-Pfeiffer1983"/>
      <w:bookmarkEnd w:id="145"/>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7343E2">
      <w:pPr>
        <w:pStyle w:val="Bibliography"/>
        <w:spacing w:line="480" w:lineRule="auto"/>
        <w:ind w:left="720" w:hanging="720"/>
      </w:pPr>
      <w:bookmarkStart w:id="147" w:name="ref-Pfeiffer1984"/>
      <w:bookmarkEnd w:id="146"/>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7343E2">
      <w:pPr>
        <w:pStyle w:val="Bibliography"/>
        <w:spacing w:line="480" w:lineRule="auto"/>
        <w:ind w:left="720" w:hanging="720"/>
      </w:pPr>
      <w:bookmarkStart w:id="148" w:name="ref-Prager2014a"/>
      <w:bookmarkEnd w:id="147"/>
      <w:r w:rsidRPr="00D677A8">
        <w:rPr>
          <w:b/>
        </w:rPr>
        <w:t xml:space="preserve">Prager, S. M., I. Esquivel, and J. T. </w:t>
      </w:r>
      <w:proofErr w:type="spellStart"/>
      <w:r w:rsidRPr="00D677A8">
        <w:rPr>
          <w:b/>
        </w:rPr>
        <w:t>Trumble</w:t>
      </w:r>
      <w:proofErr w:type="spellEnd"/>
      <w:r w:rsidRPr="00D677A8">
        <w:t xml:space="preserve">. </w:t>
      </w:r>
      <w:r w:rsidRPr="00D677A8">
        <w:rPr>
          <w:b/>
        </w:rPr>
        <w:t>2014</w:t>
      </w:r>
      <w:r w:rsidR="00F50F56">
        <w:rPr>
          <w:b/>
        </w:rPr>
        <w:t>a</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7343E2">
      <w:pPr>
        <w:pStyle w:val="Bibliography"/>
        <w:spacing w:line="480" w:lineRule="auto"/>
        <w:ind w:left="720" w:hanging="720"/>
      </w:pPr>
      <w:bookmarkStart w:id="149" w:name="ref-Prager2014b"/>
      <w:bookmarkEnd w:id="148"/>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13134CFB" w:rsidR="003B6626" w:rsidRPr="00D677A8" w:rsidRDefault="009D15EB" w:rsidP="007343E2">
      <w:pPr>
        <w:pStyle w:val="Bibliography"/>
        <w:spacing w:line="480" w:lineRule="auto"/>
        <w:ind w:left="720" w:hanging="720"/>
      </w:pPr>
      <w:bookmarkStart w:id="150" w:name="ref-Prager2013"/>
      <w:bookmarkEnd w:id="149"/>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7343E2">
      <w:pPr>
        <w:pStyle w:val="Bibliography"/>
        <w:spacing w:line="480" w:lineRule="auto"/>
        <w:ind w:left="720" w:hanging="720"/>
      </w:pPr>
      <w:bookmarkStart w:id="151" w:name="ref-Prager2017"/>
      <w:bookmarkEnd w:id="150"/>
      <w:r w:rsidRPr="00D677A8">
        <w:rPr>
          <w:b/>
        </w:rPr>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7343E2">
      <w:pPr>
        <w:pStyle w:val="Bibliography"/>
        <w:spacing w:line="480" w:lineRule="auto"/>
        <w:ind w:left="720" w:hanging="720"/>
      </w:pPr>
      <w:bookmarkStart w:id="152" w:name="ref-Putten2001"/>
      <w:bookmarkEnd w:id="151"/>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153" w:name="ref-Qazi2010"/>
      <w:bookmarkEnd w:id="152"/>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154" w:name="ref-Rashed2012"/>
      <w:bookmarkEnd w:id="153"/>
      <w:proofErr w:type="spellStart"/>
      <w:r w:rsidRPr="00D677A8">
        <w:rPr>
          <w:b/>
        </w:rPr>
        <w:t>Rashed</w:t>
      </w:r>
      <w:proofErr w:type="spellEnd"/>
      <w:r w:rsidRPr="00D677A8">
        <w:rPr>
          <w:b/>
        </w:rPr>
        <w:t xml:space="preserve">,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155" w:name="ref-Rashidi2017"/>
      <w:bookmarkEnd w:id="154"/>
      <w:r w:rsidRPr="00116522">
        <w:rPr>
          <w:b/>
        </w:rPr>
        <w:t>Rashidi,</w:t>
      </w:r>
      <w:r w:rsidRPr="00D677A8">
        <w:rPr>
          <w:b/>
        </w:rPr>
        <w:t xml:space="preserve"> M., R. G. Novy, C. M. Wallis, and A. </w:t>
      </w:r>
      <w:proofErr w:type="spellStart"/>
      <w:r w:rsidRPr="00D677A8">
        <w:rPr>
          <w:b/>
        </w:rPr>
        <w:t>Rashed</w:t>
      </w:r>
      <w:proofErr w:type="spellEnd"/>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7343E2">
      <w:pPr>
        <w:pStyle w:val="Bibliography"/>
        <w:spacing w:line="480" w:lineRule="auto"/>
        <w:ind w:left="720" w:hanging="720"/>
      </w:pPr>
      <w:bookmarkStart w:id="156" w:name="ref-RCT2013"/>
      <w:bookmarkEnd w:id="155"/>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157" w:name="ref-Rehman2010"/>
      <w:bookmarkEnd w:id="156"/>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158" w:name="ref-Richards1928"/>
      <w:bookmarkEnd w:id="157"/>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159" w:name="ref-Richards1973"/>
      <w:bookmarkEnd w:id="158"/>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160" w:name="ref-Rosson2006"/>
      <w:bookmarkEnd w:id="159"/>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161" w:name="ref-Rubio-Covarrubias2017"/>
      <w:bookmarkEnd w:id="160"/>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162" w:name="ref-Sandanayaka2014"/>
      <w:bookmarkEnd w:id="161"/>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7343E2">
      <w:pPr>
        <w:pStyle w:val="Bibliography"/>
        <w:spacing w:line="480" w:lineRule="auto"/>
        <w:ind w:left="720" w:hanging="720"/>
      </w:pPr>
      <w:bookmarkStart w:id="163" w:name="ref-Schnakenberg2011"/>
      <w:bookmarkEnd w:id="162"/>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7343E2">
      <w:pPr>
        <w:pStyle w:val="Bibliography"/>
        <w:spacing w:line="480" w:lineRule="auto"/>
        <w:ind w:left="720" w:hanging="720"/>
      </w:pPr>
      <w:bookmarkStart w:id="164" w:name="ref-Secor2004"/>
      <w:bookmarkEnd w:id="163"/>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7343E2">
      <w:pPr>
        <w:pStyle w:val="Bibliography"/>
        <w:spacing w:line="480" w:lineRule="auto"/>
        <w:ind w:left="720" w:hanging="720"/>
      </w:pPr>
      <w:bookmarkStart w:id="165" w:name="ref-Stroup2015"/>
      <w:bookmarkEnd w:id="164"/>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7301E856" w14:textId="7EDAA44A" w:rsidR="001812AF" w:rsidRPr="00D677A8" w:rsidRDefault="001812AF" w:rsidP="001812AF">
      <w:pPr>
        <w:pStyle w:val="Bibliography"/>
        <w:spacing w:line="480" w:lineRule="auto"/>
        <w:ind w:left="720" w:hanging="720"/>
      </w:pPr>
      <w:bookmarkStart w:id="166" w:name="ref-Swisher2014a"/>
      <w:bookmarkEnd w:id="165"/>
      <w:r w:rsidRPr="00D677A8">
        <w:rPr>
          <w:b/>
        </w:rPr>
        <w:t xml:space="preserve">Swisher, K. D., J. </w:t>
      </w:r>
      <w:r w:rsidR="00067846">
        <w:rPr>
          <w:b/>
        </w:rPr>
        <w:t>E</w:t>
      </w:r>
      <w:r w:rsidRPr="00D677A8">
        <w:rPr>
          <w:b/>
        </w:rPr>
        <w:t xml:space="preserve">. </w:t>
      </w:r>
      <w:proofErr w:type="spellStart"/>
      <w:r w:rsidR="00067846">
        <w:rPr>
          <w:b/>
        </w:rPr>
        <w:t>Munyaneza</w:t>
      </w:r>
      <w:proofErr w:type="spellEnd"/>
      <w:r w:rsidR="00067846">
        <w:rPr>
          <w:b/>
        </w:rPr>
        <w:t xml:space="preserve"> and </w:t>
      </w:r>
      <w:r w:rsidR="00067846" w:rsidRPr="00D677A8">
        <w:rPr>
          <w:b/>
        </w:rPr>
        <w:t xml:space="preserve">J. M. </w:t>
      </w:r>
      <w:proofErr w:type="spellStart"/>
      <w:r w:rsidR="00067846" w:rsidRPr="00D677A8">
        <w:rPr>
          <w:b/>
        </w:rPr>
        <w:t>Crosslin</w:t>
      </w:r>
      <w:proofErr w:type="spellEnd"/>
      <w:r w:rsidR="00067846" w:rsidRPr="00D677A8">
        <w:t>.</w:t>
      </w:r>
      <w:r w:rsidRPr="00D677A8">
        <w:t xml:space="preserve"> </w:t>
      </w:r>
      <w:r w:rsidRPr="00D677A8">
        <w:rPr>
          <w:b/>
        </w:rPr>
        <w:t>201</w:t>
      </w:r>
      <w:r w:rsidR="007F65E2">
        <w:rPr>
          <w:b/>
        </w:rPr>
        <w:t>2</w:t>
      </w:r>
      <w:r w:rsidRPr="00D677A8">
        <w:t xml:space="preserve">. </w:t>
      </w:r>
      <w:r w:rsidR="007D66C6" w:rsidRPr="007D66C6">
        <w:t xml:space="preserve">High </w:t>
      </w:r>
      <w:r w:rsidR="008553BD">
        <w:t>r</w:t>
      </w:r>
      <w:r w:rsidR="007D66C6" w:rsidRPr="007D66C6">
        <w:t xml:space="preserve">esolution </w:t>
      </w:r>
      <w:r w:rsidR="008553BD">
        <w:t>m</w:t>
      </w:r>
      <w:r w:rsidR="007D66C6" w:rsidRPr="007D66C6">
        <w:t xml:space="preserve">elting </w:t>
      </w:r>
      <w:r w:rsidR="008553BD">
        <w:t>a</w:t>
      </w:r>
      <w:r w:rsidR="007D66C6" w:rsidRPr="007D66C6">
        <w:t xml:space="preserve">nalysis of the </w:t>
      </w:r>
      <w:r w:rsidR="008553BD">
        <w:t>c</w:t>
      </w:r>
      <w:r w:rsidR="007D66C6" w:rsidRPr="007D66C6">
        <w:t xml:space="preserve">ytochrome </w:t>
      </w:r>
      <w:r w:rsidR="008553BD">
        <w:t>o</w:t>
      </w:r>
      <w:r w:rsidR="007D66C6" w:rsidRPr="007D66C6">
        <w:t xml:space="preserve">xidase I </w:t>
      </w:r>
      <w:r w:rsidR="008553BD">
        <w:t>g</w:t>
      </w:r>
      <w:r w:rsidR="007D66C6" w:rsidRPr="007D66C6">
        <w:t xml:space="preserve">ene </w:t>
      </w:r>
      <w:r w:rsidR="008553BD">
        <w:t>i</w:t>
      </w:r>
      <w:r w:rsidR="007D66C6" w:rsidRPr="007D66C6">
        <w:t xml:space="preserve">dentifies </w:t>
      </w:r>
      <w:r w:rsidR="008553BD">
        <w:t>t</w:t>
      </w:r>
      <w:r w:rsidR="007D66C6" w:rsidRPr="007D66C6">
        <w:t xml:space="preserve">hree </w:t>
      </w:r>
      <w:r w:rsidR="008553BD">
        <w:t>h</w:t>
      </w:r>
      <w:r w:rsidR="007D66C6" w:rsidRPr="007D66C6">
        <w:t xml:space="preserve">aplotypes of the </w:t>
      </w:r>
      <w:r w:rsidR="008553BD">
        <w:t>p</w:t>
      </w:r>
      <w:r w:rsidR="007D66C6" w:rsidRPr="007D66C6">
        <w:t xml:space="preserve">otato </w:t>
      </w:r>
      <w:r w:rsidR="008553BD">
        <w:t>p</w:t>
      </w:r>
      <w:r w:rsidR="007D66C6" w:rsidRPr="007D66C6">
        <w:t>syllid in the United States</w:t>
      </w:r>
      <w:r w:rsidRPr="00D677A8">
        <w:t xml:space="preserve">. </w:t>
      </w:r>
      <w:r w:rsidR="007D66C6">
        <w:t>Envir</w:t>
      </w:r>
      <w:r w:rsidR="00BF350F">
        <w:t>on</w:t>
      </w:r>
      <w:r w:rsidRPr="00D677A8">
        <w:t xml:space="preserve">. </w:t>
      </w:r>
      <w:proofErr w:type="spellStart"/>
      <w:r w:rsidRPr="00D677A8">
        <w:t>Entomol</w:t>
      </w:r>
      <w:proofErr w:type="spellEnd"/>
      <w:r w:rsidRPr="00D677A8">
        <w:t xml:space="preserve">. </w:t>
      </w:r>
      <w:r w:rsidR="00BF350F">
        <w:t>41</w:t>
      </w:r>
      <w:r w:rsidRPr="00D677A8">
        <w:t>:</w:t>
      </w:r>
      <w:r w:rsidR="00FF3699">
        <w:t>1019</w:t>
      </w:r>
      <w:r w:rsidRPr="00D677A8">
        <w:t>–</w:t>
      </w:r>
      <w:r w:rsidR="008553BD">
        <w:t>1028</w:t>
      </w:r>
      <w:r w:rsidRPr="00D677A8">
        <w:t>.</w:t>
      </w:r>
    </w:p>
    <w:p w14:paraId="11F8B044" w14:textId="2389A0F3" w:rsidR="003B6626" w:rsidRPr="00D677A8" w:rsidRDefault="009D15EB" w:rsidP="007343E2">
      <w:pPr>
        <w:pStyle w:val="Bibliography"/>
        <w:spacing w:line="480" w:lineRule="auto"/>
        <w:ind w:left="720" w:hanging="720"/>
      </w:pPr>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7343E2">
      <w:pPr>
        <w:pStyle w:val="Bibliography"/>
        <w:spacing w:line="480" w:lineRule="auto"/>
        <w:ind w:left="720" w:hanging="720"/>
      </w:pPr>
      <w:bookmarkStart w:id="167" w:name="ref-Sulc1909"/>
      <w:bookmarkEnd w:id="166"/>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7343E2">
      <w:pPr>
        <w:pStyle w:val="Bibliography"/>
        <w:spacing w:line="480" w:lineRule="auto"/>
        <w:ind w:left="720" w:hanging="720"/>
      </w:pPr>
      <w:bookmarkStart w:id="168" w:name="ref-Teixeira2005"/>
      <w:bookmarkEnd w:id="167"/>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7343E2">
      <w:pPr>
        <w:pStyle w:val="Bibliography"/>
        <w:spacing w:line="480" w:lineRule="auto"/>
        <w:ind w:left="720" w:hanging="720"/>
      </w:pPr>
      <w:bookmarkStart w:id="169" w:name="ref-Teulon2009"/>
      <w:bookmarkEnd w:id="168"/>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170" w:name="_Hlk17982148"/>
      <w:bookmarkStart w:id="171" w:name="ref-Thinakaran2015"/>
      <w:bookmarkEnd w:id="169"/>
      <w:proofErr w:type="spellStart"/>
      <w:r w:rsidRPr="00D677A8">
        <w:rPr>
          <w:b/>
        </w:rPr>
        <w:t>Thinakaran</w:t>
      </w:r>
      <w:proofErr w:type="spellEnd"/>
      <w:r w:rsidRPr="00D677A8">
        <w:rPr>
          <w:b/>
        </w:rPr>
        <w:t>,</w:t>
      </w:r>
      <w:bookmarkEnd w:id="170"/>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xml:space="preserve">, J. E. </w:t>
      </w:r>
      <w:proofErr w:type="spellStart"/>
      <w:r w:rsidRPr="00D677A8">
        <w:rPr>
          <w:b/>
        </w:rPr>
        <w:t>Munyaneza</w:t>
      </w:r>
      <w:proofErr w:type="spellEnd"/>
      <w:r w:rsidRPr="00D677A8">
        <w:rPr>
          <w:b/>
        </w:rPr>
        <w:t xml:space="preserve">, C. M. Rush, and D. C. </w:t>
      </w:r>
      <w:proofErr w:type="spellStart"/>
      <w:r w:rsidRPr="00D677A8">
        <w:rPr>
          <w:b/>
        </w:rPr>
        <w:t>Henne</w:t>
      </w:r>
      <w:proofErr w:type="spellEnd"/>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A23628">
        <w:rPr>
          <w:lang w:val="es-419"/>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7343E2">
      <w:pPr>
        <w:pStyle w:val="Bibliography"/>
        <w:spacing w:line="480" w:lineRule="auto"/>
        <w:ind w:left="720" w:hanging="720"/>
      </w:pPr>
      <w:bookmarkStart w:id="172" w:name="ref-Vega-Gutierrez2008"/>
      <w:bookmarkEnd w:id="171"/>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3CC0A1F4" w14:textId="5C660C89" w:rsidR="0003752C" w:rsidRDefault="00FD2CD6" w:rsidP="007343E2">
      <w:pPr>
        <w:pStyle w:val="Bibliography"/>
        <w:spacing w:line="480" w:lineRule="auto"/>
        <w:ind w:left="720" w:hanging="720"/>
        <w:rPr>
          <w:bCs/>
        </w:rPr>
      </w:pPr>
      <w:bookmarkStart w:id="173" w:name="ref-Wallis1955"/>
      <w:bookmarkEnd w:id="172"/>
      <w:r w:rsidRPr="00FD2CD6">
        <w:rPr>
          <w:b/>
        </w:rPr>
        <w:t xml:space="preserve">Wallis, C. M., </w:t>
      </w:r>
      <w:r w:rsidR="00BF0ACA" w:rsidRPr="00FD2CD6">
        <w:rPr>
          <w:b/>
        </w:rPr>
        <w:t>J. E</w:t>
      </w:r>
      <w:r w:rsidR="001E5A0A">
        <w:rPr>
          <w:b/>
        </w:rPr>
        <w:t>.</w:t>
      </w:r>
      <w:r w:rsidR="00BF0ACA" w:rsidRPr="00FD2CD6">
        <w:rPr>
          <w:b/>
        </w:rPr>
        <w:t xml:space="preserve"> </w:t>
      </w:r>
      <w:proofErr w:type="spellStart"/>
      <w:r w:rsidRPr="00FD2CD6">
        <w:rPr>
          <w:b/>
        </w:rPr>
        <w:t>Munyaneza</w:t>
      </w:r>
      <w:proofErr w:type="spellEnd"/>
      <w:r w:rsidRPr="00FD2CD6">
        <w:rPr>
          <w:b/>
        </w:rPr>
        <w:t xml:space="preserve">, </w:t>
      </w:r>
      <w:r w:rsidR="001E5A0A">
        <w:rPr>
          <w:b/>
        </w:rPr>
        <w:t xml:space="preserve">J. </w:t>
      </w:r>
      <w:r w:rsidRPr="00FD2CD6">
        <w:rPr>
          <w:b/>
        </w:rPr>
        <w:t xml:space="preserve">Chen, </w:t>
      </w:r>
      <w:r w:rsidR="006030F6">
        <w:rPr>
          <w:b/>
        </w:rPr>
        <w:t xml:space="preserve">R. </w:t>
      </w:r>
      <w:r w:rsidRPr="00FD2CD6">
        <w:rPr>
          <w:b/>
        </w:rPr>
        <w:t xml:space="preserve">Novy, </w:t>
      </w:r>
      <w:r w:rsidR="006030F6">
        <w:rPr>
          <w:b/>
        </w:rPr>
        <w:t xml:space="preserve">G. </w:t>
      </w:r>
      <w:r w:rsidRPr="00FD2CD6">
        <w:rPr>
          <w:b/>
        </w:rPr>
        <w:t xml:space="preserve">Bester, </w:t>
      </w:r>
      <w:r w:rsidR="00BD7B42">
        <w:rPr>
          <w:b/>
        </w:rPr>
        <w:t xml:space="preserve">J. L. </w:t>
      </w:r>
      <w:r w:rsidRPr="00FD2CD6">
        <w:rPr>
          <w:b/>
        </w:rPr>
        <w:t>Buchman,</w:t>
      </w:r>
      <w:r w:rsidR="001E4556">
        <w:rPr>
          <w:b/>
        </w:rPr>
        <w:t xml:space="preserve"> J. </w:t>
      </w:r>
      <w:proofErr w:type="spellStart"/>
      <w:r w:rsidR="001E4556">
        <w:rPr>
          <w:b/>
        </w:rPr>
        <w:t>Nordgaard</w:t>
      </w:r>
      <w:proofErr w:type="spellEnd"/>
      <w:r w:rsidRPr="00FD2CD6">
        <w:rPr>
          <w:b/>
        </w:rPr>
        <w:t xml:space="preserve"> </w:t>
      </w:r>
      <w:r w:rsidR="00397A10">
        <w:rPr>
          <w:b/>
        </w:rPr>
        <w:t>and</w:t>
      </w:r>
      <w:r w:rsidRPr="00FD2CD6">
        <w:rPr>
          <w:b/>
        </w:rPr>
        <w:t xml:space="preserve"> </w:t>
      </w:r>
      <w:r w:rsidR="00C663DD">
        <w:rPr>
          <w:b/>
        </w:rPr>
        <w:t xml:space="preserve">P. </w:t>
      </w:r>
      <w:r w:rsidRPr="00FD2CD6">
        <w:rPr>
          <w:b/>
        </w:rPr>
        <w:t xml:space="preserve">Van </w:t>
      </w:r>
      <w:proofErr w:type="spellStart"/>
      <w:r w:rsidRPr="00FD2CD6">
        <w:rPr>
          <w:b/>
        </w:rPr>
        <w:t>Hest</w:t>
      </w:r>
      <w:proofErr w:type="spellEnd"/>
      <w:r w:rsidRPr="00FD2CD6">
        <w:rPr>
          <w:b/>
        </w:rPr>
        <w:t>. 2015.</w:t>
      </w:r>
      <w:r w:rsidRPr="00130565">
        <w:rPr>
          <w:bCs/>
        </w:rPr>
        <w:t xml:space="preserve"> ‘</w:t>
      </w:r>
      <w:proofErr w:type="spellStart"/>
      <w:r w:rsidRPr="00130565">
        <w:rPr>
          <w:bCs/>
          <w:i/>
          <w:iCs/>
        </w:rPr>
        <w:t>Candidatus</w:t>
      </w:r>
      <w:proofErr w:type="spellEnd"/>
      <w:r w:rsidRPr="00130565">
        <w:rPr>
          <w:bCs/>
        </w:rPr>
        <w:t xml:space="preserve"> </w:t>
      </w:r>
      <w:proofErr w:type="spellStart"/>
      <w:r w:rsidRPr="00130565">
        <w:rPr>
          <w:bCs/>
        </w:rPr>
        <w:t>Liberibacter</w:t>
      </w:r>
      <w:proofErr w:type="spellEnd"/>
      <w:r w:rsidRPr="00130565">
        <w:rPr>
          <w:bCs/>
        </w:rPr>
        <w:t xml:space="preserve"> solanacearum’</w:t>
      </w:r>
      <w:r>
        <w:rPr>
          <w:bCs/>
        </w:rPr>
        <w:t xml:space="preserve"> </w:t>
      </w:r>
      <w:r w:rsidRPr="00130565">
        <w:rPr>
          <w:bCs/>
        </w:rPr>
        <w:t>titers in and infection effects on potato tuber chemistry of promising germplasm exhibiting tolerance to zebra chip disease. Phytopathology</w:t>
      </w:r>
      <w:r w:rsidR="004A5D55">
        <w:rPr>
          <w:bCs/>
        </w:rPr>
        <w:t>.</w:t>
      </w:r>
      <w:r w:rsidRPr="00130565">
        <w:rPr>
          <w:bCs/>
        </w:rPr>
        <w:t> 105</w:t>
      </w:r>
      <w:r w:rsidR="005306FF">
        <w:rPr>
          <w:bCs/>
        </w:rPr>
        <w:t>:</w:t>
      </w:r>
      <w:r w:rsidRPr="00130565">
        <w:rPr>
          <w:bCs/>
        </w:rPr>
        <w:t xml:space="preserve"> 1573-1584.</w:t>
      </w:r>
    </w:p>
    <w:p w14:paraId="468A75FA" w14:textId="177BEC08" w:rsidR="00397A10" w:rsidRDefault="00397A10" w:rsidP="00397A10">
      <w:pPr>
        <w:pStyle w:val="Bibliography"/>
        <w:spacing w:line="480" w:lineRule="auto"/>
        <w:ind w:left="720" w:hanging="720"/>
        <w:rPr>
          <w:b/>
        </w:rPr>
      </w:pPr>
      <w:r w:rsidRPr="00FD2CD6">
        <w:rPr>
          <w:b/>
        </w:rPr>
        <w:t xml:space="preserve">Wallis, C. M., </w:t>
      </w:r>
      <w:r>
        <w:rPr>
          <w:b/>
        </w:rPr>
        <w:t>A.</w:t>
      </w:r>
      <w:r w:rsidRPr="00FD2CD6">
        <w:rPr>
          <w:b/>
        </w:rPr>
        <w:t xml:space="preserve"> </w:t>
      </w:r>
      <w:proofErr w:type="spellStart"/>
      <w:r>
        <w:rPr>
          <w:b/>
        </w:rPr>
        <w:t>Rashed</w:t>
      </w:r>
      <w:proofErr w:type="spellEnd"/>
      <w:r w:rsidRPr="00FD2CD6">
        <w:rPr>
          <w:b/>
        </w:rPr>
        <w:t xml:space="preserve">, </w:t>
      </w:r>
      <w:r>
        <w:rPr>
          <w:b/>
        </w:rPr>
        <w:t>A. K. Wallingford</w:t>
      </w:r>
      <w:r w:rsidRPr="00FD2CD6">
        <w:rPr>
          <w:b/>
        </w:rPr>
        <w:t xml:space="preserve">, </w:t>
      </w:r>
      <w:r>
        <w:rPr>
          <w:b/>
        </w:rPr>
        <w:t xml:space="preserve">L. </w:t>
      </w:r>
      <w:proofErr w:type="spellStart"/>
      <w:r>
        <w:rPr>
          <w:b/>
        </w:rPr>
        <w:t>Paetzold</w:t>
      </w:r>
      <w:proofErr w:type="spellEnd"/>
      <w:r w:rsidRPr="00FD2CD6">
        <w:rPr>
          <w:b/>
        </w:rPr>
        <w:t xml:space="preserve">, </w:t>
      </w:r>
      <w:r>
        <w:rPr>
          <w:b/>
        </w:rPr>
        <w:t xml:space="preserve">F. </w:t>
      </w:r>
      <w:proofErr w:type="spellStart"/>
      <w:r>
        <w:rPr>
          <w:b/>
        </w:rPr>
        <w:t>Workneh</w:t>
      </w:r>
      <w:proofErr w:type="spellEnd"/>
      <w:r w:rsidRPr="00FD2CD6">
        <w:rPr>
          <w:b/>
        </w:rPr>
        <w:t xml:space="preserve">, </w:t>
      </w:r>
      <w:r>
        <w:rPr>
          <w:b/>
        </w:rPr>
        <w:t>and</w:t>
      </w:r>
      <w:r w:rsidRPr="00FD2CD6">
        <w:rPr>
          <w:b/>
        </w:rPr>
        <w:t xml:space="preserve"> </w:t>
      </w:r>
      <w:r>
        <w:rPr>
          <w:b/>
        </w:rPr>
        <w:t>C. M. Rush</w:t>
      </w:r>
      <w:r w:rsidRPr="00FD2CD6">
        <w:rPr>
          <w:b/>
        </w:rPr>
        <w:t>. 201</w:t>
      </w:r>
      <w:r w:rsidR="00B71968">
        <w:rPr>
          <w:b/>
        </w:rPr>
        <w:t>4</w:t>
      </w:r>
      <w:r w:rsidRPr="00FD2CD6">
        <w:rPr>
          <w:b/>
        </w:rPr>
        <w:t>.</w:t>
      </w:r>
      <w:r w:rsidR="00B71968">
        <w:rPr>
          <w:b/>
        </w:rPr>
        <w:t xml:space="preserve"> </w:t>
      </w:r>
      <w:r w:rsidR="00B71968">
        <w:rPr>
          <w:bCs/>
        </w:rPr>
        <w:t>Similarities and differences in physiological responses to ‘</w:t>
      </w:r>
      <w:proofErr w:type="spellStart"/>
      <w:r w:rsidR="00B71968">
        <w:rPr>
          <w:bCs/>
        </w:rPr>
        <w:t>Candidatus</w:t>
      </w:r>
      <w:proofErr w:type="spellEnd"/>
      <w:r w:rsidR="00B71968">
        <w:rPr>
          <w:bCs/>
        </w:rPr>
        <w:t xml:space="preserve"> </w:t>
      </w:r>
      <w:proofErr w:type="spellStart"/>
      <w:r w:rsidR="009C4341">
        <w:rPr>
          <w:bCs/>
        </w:rPr>
        <w:t>Liberibacter</w:t>
      </w:r>
      <w:proofErr w:type="spellEnd"/>
      <w:r w:rsidR="009C4341">
        <w:rPr>
          <w:bCs/>
        </w:rPr>
        <w:t xml:space="preserve"> solanacearum</w:t>
      </w:r>
      <w:r w:rsidR="00E000A3">
        <w:rPr>
          <w:bCs/>
        </w:rPr>
        <w:t>’ infection among potato different cultivars</w:t>
      </w:r>
      <w:r w:rsidRPr="00625E02">
        <w:rPr>
          <w:bCs/>
        </w:rPr>
        <w:t>. Phytopathology</w:t>
      </w:r>
      <w:r>
        <w:rPr>
          <w:bCs/>
        </w:rPr>
        <w:t>.</w:t>
      </w:r>
      <w:r w:rsidRPr="00625E02">
        <w:rPr>
          <w:bCs/>
        </w:rPr>
        <w:t> 10</w:t>
      </w:r>
      <w:r w:rsidR="00A704D0">
        <w:rPr>
          <w:bCs/>
        </w:rPr>
        <w:t>4</w:t>
      </w:r>
      <w:r>
        <w:rPr>
          <w:bCs/>
        </w:rPr>
        <w:t>:</w:t>
      </w:r>
      <w:r w:rsidRPr="00625E02">
        <w:rPr>
          <w:bCs/>
        </w:rPr>
        <w:t xml:space="preserve"> 1</w:t>
      </w:r>
      <w:r w:rsidR="000856D2">
        <w:rPr>
          <w:bCs/>
        </w:rPr>
        <w:t>26</w:t>
      </w:r>
      <w:r w:rsidRPr="00625E02">
        <w:rPr>
          <w:bCs/>
        </w:rPr>
        <w:t>-</w:t>
      </w:r>
      <w:r w:rsidR="003C0834">
        <w:rPr>
          <w:bCs/>
        </w:rPr>
        <w:t>133</w:t>
      </w:r>
      <w:r w:rsidRPr="00625E02">
        <w:rPr>
          <w:bCs/>
        </w:rPr>
        <w:t>.</w:t>
      </w:r>
    </w:p>
    <w:p w14:paraId="11F8B04A" w14:textId="15CB8BD8" w:rsidR="003B6626" w:rsidRPr="00D677A8" w:rsidRDefault="009D15EB" w:rsidP="007343E2">
      <w:pPr>
        <w:pStyle w:val="Bibliography"/>
        <w:spacing w:line="480" w:lineRule="auto"/>
        <w:ind w:left="720" w:hanging="720"/>
      </w:pPr>
      <w:r w:rsidRPr="00116522">
        <w:rPr>
          <w:b/>
        </w:rPr>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7343E2">
      <w:pPr>
        <w:pStyle w:val="Bibliography"/>
        <w:spacing w:line="480" w:lineRule="auto"/>
        <w:ind w:left="720" w:hanging="720"/>
      </w:pPr>
      <w:bookmarkStart w:id="174" w:name="ref-Wenninger2017"/>
      <w:bookmarkEnd w:id="173"/>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7343E2">
      <w:pPr>
        <w:pStyle w:val="Bibliography"/>
        <w:spacing w:line="480" w:lineRule="auto"/>
        <w:ind w:left="720" w:hanging="720"/>
      </w:pPr>
      <w:bookmarkStart w:id="175" w:name="ref-Wenninger2008"/>
      <w:bookmarkEnd w:id="174"/>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7343E2">
      <w:pPr>
        <w:pStyle w:val="Bibliography"/>
        <w:spacing w:line="480" w:lineRule="auto"/>
        <w:ind w:left="720" w:hanging="720"/>
      </w:pPr>
      <w:bookmarkStart w:id="176" w:name="ref-Wenninger2009"/>
      <w:bookmarkEnd w:id="175"/>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7343E2">
      <w:pPr>
        <w:pStyle w:val="Bibliography"/>
        <w:spacing w:line="480" w:lineRule="auto"/>
        <w:ind w:left="720" w:hanging="720"/>
      </w:pPr>
      <w:bookmarkStart w:id="177" w:name="ref-Wolfner2011"/>
      <w:bookmarkEnd w:id="176"/>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7343E2">
      <w:pPr>
        <w:pStyle w:val="Bibliography"/>
        <w:spacing w:line="480" w:lineRule="auto"/>
        <w:ind w:left="720" w:hanging="720"/>
      </w:pPr>
      <w:bookmarkStart w:id="178" w:name="ref-Yang2009"/>
      <w:bookmarkEnd w:id="177"/>
      <w:r w:rsidRPr="00116522">
        <w:rPr>
          <w:b/>
        </w:rPr>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7343E2">
      <w:pPr>
        <w:pStyle w:val="Bibliography"/>
        <w:spacing w:line="480" w:lineRule="auto"/>
        <w:ind w:left="720" w:hanging="720"/>
      </w:pPr>
      <w:bookmarkStart w:id="179" w:name="ref-Yang2013"/>
      <w:bookmarkEnd w:id="178"/>
      <w:r w:rsidRPr="00116522">
        <w:rPr>
          <w:b/>
        </w:rPr>
        <w:t>Yang,</w:t>
      </w:r>
      <w:r w:rsidRPr="00D677A8">
        <w:rPr>
          <w:b/>
        </w:rPr>
        <w:t xml:space="preserve"> X. B., Y. M. Zhang, D. C. </w:t>
      </w:r>
      <w:proofErr w:type="spellStart"/>
      <w:r w:rsidRPr="00D677A8">
        <w:rPr>
          <w:b/>
        </w:rPr>
        <w:t>Henne</w:t>
      </w:r>
      <w:proofErr w:type="spellEnd"/>
      <w:r w:rsidRPr="00D677A8">
        <w:rPr>
          <w:b/>
        </w:rPr>
        <w:t>,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7343E2">
      <w:pPr>
        <w:pStyle w:val="Bibliography"/>
        <w:spacing w:line="480" w:lineRule="auto"/>
        <w:ind w:left="720" w:hanging="720"/>
      </w:pPr>
      <w:bookmarkStart w:id="180" w:name="ref-Yang2010"/>
      <w:bookmarkEnd w:id="179"/>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7343E2">
      <w:pPr>
        <w:pStyle w:val="Bibliography"/>
        <w:spacing w:line="480" w:lineRule="auto"/>
        <w:ind w:left="720" w:hanging="720"/>
      </w:pPr>
      <w:bookmarkStart w:id="181" w:name="ref-Yao2016"/>
      <w:bookmarkEnd w:id="180"/>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71"/>
      <w:bookmarkEnd w:id="181"/>
    </w:p>
    <w:p w14:paraId="230E466C" w14:textId="77777777" w:rsidR="00074E0F" w:rsidRDefault="00074E0F" w:rsidP="007343E2">
      <w:pPr>
        <w:rPr>
          <w:b/>
        </w:rPr>
      </w:pPr>
      <w:r>
        <w:rPr>
          <w:b/>
        </w:rPr>
        <w:br w:type="page"/>
      </w:r>
    </w:p>
    <w:p w14:paraId="707BE91D" w14:textId="0A132C25" w:rsidR="00B82D9F" w:rsidRPr="00A3526B" w:rsidRDefault="00B82D9F" w:rsidP="007343E2">
      <w:pPr>
        <w:pStyle w:val="BodyText"/>
        <w:spacing w:line="480" w:lineRule="auto"/>
      </w:pPr>
      <w:r w:rsidRPr="00DC7AA7">
        <w:rPr>
          <w:b/>
        </w:rPr>
        <w:t>Table 1.</w:t>
      </w:r>
      <w:r w:rsidRPr="003D6540">
        <w:t xml:space="preserve"> Wald’s</w:t>
      </w:r>
      <w:r>
        <w:t xml:space="preserve"> χ</w:t>
      </w:r>
      <w:r w:rsidRPr="007029E4">
        <w:rPr>
          <w:vertAlign w:val="superscript"/>
        </w:rPr>
        <w:t>2</w:t>
      </w:r>
      <w:r>
        <w:t xml:space="preserve"> </w:t>
      </w:r>
      <w:r w:rsidRPr="00A3526B">
        <w:t>tests comparing psyllid behaviors between sexes and among four</w:t>
      </w:r>
      <w:r w:rsidR="00FE3F2C">
        <w:t xml:space="preserve"> potato</w:t>
      </w:r>
      <w:r w:rsidRPr="00A3526B">
        <w:t xml:space="preserve"> genotypes: A07781-10LB, A07781-3LB, A07781-4LB and </w:t>
      </w:r>
      <w:r w:rsidR="005F332F">
        <w:t>‘</w:t>
      </w:r>
      <w:r w:rsidRPr="00A3526B">
        <w:t>Russet Burbank</w:t>
      </w:r>
      <w:r w:rsidR="005F332F">
        <w:t>’</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77777777" w:rsidR="00B82D9F" w:rsidRDefault="00A3078B" w:rsidP="00273667">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590F0023" w:rsidR="00B82D9F" w:rsidRPr="003D6540" w:rsidRDefault="00B82D9F" w:rsidP="00273667">
      <w:pPr>
        <w:pStyle w:val="BodyText"/>
        <w:spacing w:line="480" w:lineRule="auto"/>
      </w:pPr>
      <w:r w:rsidRPr="00DC7AA7">
        <w:rPr>
          <w:b/>
        </w:rPr>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182CCB">
        <w:t>.</w:t>
      </w:r>
    </w:p>
    <w:tbl>
      <w:tblPr>
        <w:tblStyle w:val="Table"/>
        <w:tblW w:w="5000" w:type="pct"/>
        <w:tblLook w:val="07E0" w:firstRow="1" w:lastRow="1" w:firstColumn="1" w:lastColumn="1" w:noHBand="1" w:noVBand="1"/>
      </w:tblPr>
      <w:tblGrid>
        <w:gridCol w:w="2419"/>
        <w:gridCol w:w="1002"/>
        <w:gridCol w:w="1619"/>
        <w:gridCol w:w="1404"/>
        <w:gridCol w:w="638"/>
        <w:gridCol w:w="2055"/>
        <w:gridCol w:w="223"/>
      </w:tblGrid>
      <w:tr w:rsidR="00B82D9F" w:rsidRPr="00D677A8" w14:paraId="1779A51D" w14:textId="77777777" w:rsidTr="00531AAF">
        <w:tc>
          <w:tcPr>
            <w:tcW w:w="1292"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535"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865" w:type="pct"/>
            <w:tcBorders>
              <w:top w:val="single" w:sz="4" w:space="0" w:color="auto"/>
              <w:bottom w:val="single" w:sz="4" w:space="0" w:color="auto"/>
            </w:tcBorders>
            <w:vAlign w:val="bottom"/>
          </w:tcPr>
          <w:p w14:paraId="46F5C53B" w14:textId="3162699D" w:rsidR="00B82D9F" w:rsidRPr="00E41F5F" w:rsidRDefault="0035034C" w:rsidP="007343E2">
            <w:pPr>
              <w:pStyle w:val="Compact"/>
              <w:spacing w:line="480" w:lineRule="auto"/>
            </w:pPr>
            <w:r>
              <w:t>Sample Size</w:t>
            </w:r>
          </w:p>
        </w:tc>
        <w:tc>
          <w:tcPr>
            <w:tcW w:w="750"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41"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098"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531AAF">
        <w:tc>
          <w:tcPr>
            <w:tcW w:w="1292"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535"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865" w:type="pct"/>
            <w:tcBorders>
              <w:top w:val="single" w:sz="4" w:space="0" w:color="auto"/>
            </w:tcBorders>
            <w:vAlign w:val="bottom"/>
          </w:tcPr>
          <w:p w14:paraId="3023F7F9" w14:textId="77777777" w:rsidR="00B82D9F" w:rsidRPr="00D677A8" w:rsidRDefault="00B82D9F" w:rsidP="00531AAF">
            <w:pPr>
              <w:pStyle w:val="Compact"/>
              <w:spacing w:line="480" w:lineRule="auto"/>
              <w:jc w:val="center"/>
            </w:pPr>
            <w:r w:rsidRPr="00D677A8">
              <w:t>21</w:t>
            </w:r>
          </w:p>
        </w:tc>
        <w:tc>
          <w:tcPr>
            <w:tcW w:w="750"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41"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r w:rsidRPr="007029E4">
              <w:t>A</w:t>
            </w:r>
          </w:p>
        </w:tc>
        <w:tc>
          <w:tcPr>
            <w:tcW w:w="1098"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19"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531AAF">
        <w:tc>
          <w:tcPr>
            <w:tcW w:w="1292" w:type="pct"/>
            <w:vAlign w:val="bottom"/>
          </w:tcPr>
          <w:p w14:paraId="69BA6703" w14:textId="77777777" w:rsidR="00B82D9F" w:rsidRPr="00D677A8" w:rsidRDefault="00B82D9F" w:rsidP="007343E2">
            <w:pPr>
              <w:spacing w:line="480" w:lineRule="auto"/>
            </w:pPr>
          </w:p>
        </w:tc>
        <w:tc>
          <w:tcPr>
            <w:tcW w:w="535" w:type="pct"/>
            <w:vAlign w:val="bottom"/>
          </w:tcPr>
          <w:p w14:paraId="2F0ED7B3" w14:textId="77777777" w:rsidR="00B82D9F" w:rsidRPr="00D677A8" w:rsidRDefault="00B82D9F" w:rsidP="007343E2">
            <w:pPr>
              <w:pStyle w:val="Compact"/>
              <w:spacing w:line="480" w:lineRule="auto"/>
            </w:pPr>
            <w:r w:rsidRPr="00D677A8">
              <w:t>Male</w:t>
            </w:r>
          </w:p>
        </w:tc>
        <w:tc>
          <w:tcPr>
            <w:tcW w:w="865" w:type="pct"/>
            <w:vAlign w:val="bottom"/>
          </w:tcPr>
          <w:p w14:paraId="6775C04C" w14:textId="77777777" w:rsidR="00B82D9F" w:rsidRPr="00D677A8" w:rsidRDefault="00B82D9F" w:rsidP="00531AAF">
            <w:pPr>
              <w:pStyle w:val="Compact"/>
              <w:spacing w:line="480" w:lineRule="auto"/>
              <w:jc w:val="center"/>
            </w:pPr>
            <w:r w:rsidRPr="00D677A8">
              <w:t>25</w:t>
            </w:r>
          </w:p>
        </w:tc>
        <w:tc>
          <w:tcPr>
            <w:tcW w:w="750"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41" w:type="pct"/>
            <w:vMerge/>
            <w:vAlign w:val="center"/>
          </w:tcPr>
          <w:p w14:paraId="78B79938" w14:textId="77777777" w:rsidR="00B82D9F" w:rsidRPr="009C2434" w:rsidRDefault="00B82D9F" w:rsidP="007343E2">
            <w:pPr>
              <w:spacing w:line="480" w:lineRule="auto"/>
            </w:pPr>
          </w:p>
        </w:tc>
        <w:tc>
          <w:tcPr>
            <w:tcW w:w="1098"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19" w:type="pct"/>
            <w:vAlign w:val="bottom"/>
          </w:tcPr>
          <w:p w14:paraId="1831D4C0" w14:textId="77777777" w:rsidR="00B82D9F" w:rsidRPr="00D677A8" w:rsidRDefault="00B82D9F" w:rsidP="007343E2">
            <w:pPr>
              <w:spacing w:line="480" w:lineRule="auto"/>
            </w:pPr>
          </w:p>
        </w:tc>
      </w:tr>
      <w:tr w:rsidR="00B82D9F" w:rsidRPr="00D677A8" w14:paraId="037AE0D4" w14:textId="77777777" w:rsidTr="00531AAF">
        <w:tc>
          <w:tcPr>
            <w:tcW w:w="1292"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535" w:type="pct"/>
            <w:vAlign w:val="bottom"/>
          </w:tcPr>
          <w:p w14:paraId="12642B97" w14:textId="77777777" w:rsidR="00B82D9F" w:rsidRPr="00D677A8" w:rsidRDefault="00B82D9F" w:rsidP="007343E2">
            <w:pPr>
              <w:pStyle w:val="Compact"/>
              <w:spacing w:line="480" w:lineRule="auto"/>
            </w:pPr>
            <w:r w:rsidRPr="00D677A8">
              <w:t>Female</w:t>
            </w:r>
          </w:p>
        </w:tc>
        <w:tc>
          <w:tcPr>
            <w:tcW w:w="865" w:type="pct"/>
            <w:vAlign w:val="bottom"/>
          </w:tcPr>
          <w:p w14:paraId="27E8F4D5" w14:textId="77777777" w:rsidR="00B82D9F" w:rsidRPr="00D677A8" w:rsidRDefault="00B82D9F" w:rsidP="00531AAF">
            <w:pPr>
              <w:pStyle w:val="Compact"/>
              <w:spacing w:line="480" w:lineRule="auto"/>
              <w:jc w:val="center"/>
            </w:pPr>
            <w:r w:rsidRPr="00D677A8">
              <w:t>27</w:t>
            </w:r>
          </w:p>
        </w:tc>
        <w:tc>
          <w:tcPr>
            <w:tcW w:w="750"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41" w:type="pct"/>
            <w:vMerge w:val="restart"/>
            <w:vAlign w:val="center"/>
          </w:tcPr>
          <w:p w14:paraId="7A4CA16C" w14:textId="77777777" w:rsidR="00B82D9F" w:rsidRPr="009C2434" w:rsidRDefault="00B82D9F" w:rsidP="00273667">
            <w:pPr>
              <w:pStyle w:val="Compact"/>
              <w:spacing w:line="480" w:lineRule="auto"/>
            </w:pPr>
            <w:r w:rsidRPr="007029E4">
              <w:t>A</w:t>
            </w:r>
          </w:p>
        </w:tc>
        <w:tc>
          <w:tcPr>
            <w:tcW w:w="1098"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19" w:type="pct"/>
            <w:vAlign w:val="bottom"/>
          </w:tcPr>
          <w:p w14:paraId="011AFD7A" w14:textId="77777777" w:rsidR="00B82D9F" w:rsidRPr="00D677A8" w:rsidRDefault="00B82D9F" w:rsidP="007343E2">
            <w:pPr>
              <w:spacing w:line="480" w:lineRule="auto"/>
            </w:pPr>
          </w:p>
        </w:tc>
      </w:tr>
      <w:tr w:rsidR="00B82D9F" w:rsidRPr="00D677A8" w14:paraId="6917CC7D" w14:textId="77777777" w:rsidTr="00531AAF">
        <w:tc>
          <w:tcPr>
            <w:tcW w:w="1292" w:type="pct"/>
            <w:vAlign w:val="bottom"/>
          </w:tcPr>
          <w:p w14:paraId="1C0FDEA4" w14:textId="77777777" w:rsidR="00B82D9F" w:rsidRPr="00D677A8" w:rsidRDefault="00B82D9F" w:rsidP="007343E2">
            <w:pPr>
              <w:spacing w:line="480" w:lineRule="auto"/>
            </w:pPr>
          </w:p>
        </w:tc>
        <w:tc>
          <w:tcPr>
            <w:tcW w:w="535" w:type="pct"/>
            <w:vAlign w:val="bottom"/>
          </w:tcPr>
          <w:p w14:paraId="27DCEC57" w14:textId="77777777" w:rsidR="00B82D9F" w:rsidRPr="00D677A8" w:rsidRDefault="00B82D9F" w:rsidP="007343E2">
            <w:pPr>
              <w:pStyle w:val="Compact"/>
              <w:spacing w:line="480" w:lineRule="auto"/>
            </w:pPr>
            <w:r w:rsidRPr="00D677A8">
              <w:t>Male</w:t>
            </w:r>
          </w:p>
        </w:tc>
        <w:tc>
          <w:tcPr>
            <w:tcW w:w="865" w:type="pct"/>
            <w:vAlign w:val="bottom"/>
          </w:tcPr>
          <w:p w14:paraId="616386FB" w14:textId="77777777" w:rsidR="00B82D9F" w:rsidRPr="00D677A8" w:rsidRDefault="00B82D9F" w:rsidP="00531AAF">
            <w:pPr>
              <w:pStyle w:val="Compact"/>
              <w:spacing w:line="480" w:lineRule="auto"/>
              <w:jc w:val="center"/>
            </w:pPr>
            <w:r w:rsidRPr="00D677A8">
              <w:t>21</w:t>
            </w:r>
          </w:p>
        </w:tc>
        <w:tc>
          <w:tcPr>
            <w:tcW w:w="750"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41" w:type="pct"/>
            <w:vMerge/>
            <w:vAlign w:val="center"/>
          </w:tcPr>
          <w:p w14:paraId="6503DA0A" w14:textId="77777777" w:rsidR="00B82D9F" w:rsidRPr="009C2434" w:rsidRDefault="00B82D9F" w:rsidP="007343E2">
            <w:pPr>
              <w:spacing w:line="480" w:lineRule="auto"/>
            </w:pPr>
          </w:p>
        </w:tc>
        <w:tc>
          <w:tcPr>
            <w:tcW w:w="1098"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19" w:type="pct"/>
            <w:vAlign w:val="bottom"/>
          </w:tcPr>
          <w:p w14:paraId="63CA75D8" w14:textId="77777777" w:rsidR="00B82D9F" w:rsidRPr="00D677A8" w:rsidRDefault="00B82D9F" w:rsidP="007343E2">
            <w:pPr>
              <w:spacing w:line="480" w:lineRule="auto"/>
            </w:pPr>
          </w:p>
        </w:tc>
      </w:tr>
      <w:tr w:rsidR="00B82D9F" w:rsidRPr="00D677A8" w14:paraId="64B0A339" w14:textId="77777777" w:rsidTr="00531AAF">
        <w:tc>
          <w:tcPr>
            <w:tcW w:w="1292"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535" w:type="pct"/>
            <w:vAlign w:val="bottom"/>
          </w:tcPr>
          <w:p w14:paraId="709F42E9" w14:textId="77777777" w:rsidR="00B82D9F" w:rsidRPr="00D677A8" w:rsidRDefault="00B82D9F" w:rsidP="007343E2">
            <w:pPr>
              <w:pStyle w:val="Compact"/>
              <w:spacing w:line="480" w:lineRule="auto"/>
            </w:pPr>
            <w:r w:rsidRPr="00D677A8">
              <w:t>Female</w:t>
            </w:r>
          </w:p>
        </w:tc>
        <w:tc>
          <w:tcPr>
            <w:tcW w:w="865" w:type="pct"/>
            <w:vAlign w:val="bottom"/>
          </w:tcPr>
          <w:p w14:paraId="28D6C60E" w14:textId="77777777" w:rsidR="00B82D9F" w:rsidRPr="00D677A8" w:rsidRDefault="00B82D9F" w:rsidP="00531AAF">
            <w:pPr>
              <w:pStyle w:val="Compact"/>
              <w:spacing w:line="480" w:lineRule="auto"/>
              <w:jc w:val="center"/>
            </w:pPr>
            <w:r w:rsidRPr="00D677A8">
              <w:t>25</w:t>
            </w:r>
          </w:p>
        </w:tc>
        <w:tc>
          <w:tcPr>
            <w:tcW w:w="750"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41"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098"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19" w:type="pct"/>
            <w:vAlign w:val="bottom"/>
          </w:tcPr>
          <w:p w14:paraId="293EAE47" w14:textId="77777777" w:rsidR="00B82D9F" w:rsidRPr="00D677A8" w:rsidRDefault="00B82D9F" w:rsidP="007343E2">
            <w:pPr>
              <w:spacing w:line="480" w:lineRule="auto"/>
            </w:pPr>
          </w:p>
        </w:tc>
      </w:tr>
      <w:tr w:rsidR="00B82D9F" w:rsidRPr="00D677A8" w14:paraId="1295D796" w14:textId="77777777" w:rsidTr="00531AAF">
        <w:tc>
          <w:tcPr>
            <w:tcW w:w="1292" w:type="pct"/>
            <w:vAlign w:val="bottom"/>
          </w:tcPr>
          <w:p w14:paraId="67729BD8" w14:textId="77777777" w:rsidR="00B82D9F" w:rsidRPr="00D677A8" w:rsidRDefault="00B82D9F" w:rsidP="007343E2">
            <w:pPr>
              <w:spacing w:line="480" w:lineRule="auto"/>
            </w:pPr>
          </w:p>
        </w:tc>
        <w:tc>
          <w:tcPr>
            <w:tcW w:w="535" w:type="pct"/>
            <w:vAlign w:val="bottom"/>
          </w:tcPr>
          <w:p w14:paraId="32D19B04" w14:textId="77777777" w:rsidR="00B82D9F" w:rsidRPr="00D677A8" w:rsidRDefault="00B82D9F" w:rsidP="007343E2">
            <w:pPr>
              <w:pStyle w:val="Compact"/>
              <w:spacing w:line="480" w:lineRule="auto"/>
            </w:pPr>
            <w:r w:rsidRPr="00D677A8">
              <w:t>Male</w:t>
            </w:r>
          </w:p>
        </w:tc>
        <w:tc>
          <w:tcPr>
            <w:tcW w:w="865" w:type="pct"/>
            <w:vAlign w:val="bottom"/>
          </w:tcPr>
          <w:p w14:paraId="2E34B15C" w14:textId="77777777" w:rsidR="00B82D9F" w:rsidRPr="00D677A8" w:rsidRDefault="00B82D9F" w:rsidP="00531AAF">
            <w:pPr>
              <w:pStyle w:val="Compact"/>
              <w:spacing w:line="480" w:lineRule="auto"/>
              <w:jc w:val="center"/>
            </w:pPr>
            <w:r w:rsidRPr="00D677A8">
              <w:t>18</w:t>
            </w:r>
          </w:p>
        </w:tc>
        <w:tc>
          <w:tcPr>
            <w:tcW w:w="750"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41" w:type="pct"/>
            <w:vMerge/>
            <w:vAlign w:val="center"/>
          </w:tcPr>
          <w:p w14:paraId="237DFD79" w14:textId="77777777" w:rsidR="00B82D9F" w:rsidRPr="009C2434" w:rsidRDefault="00B82D9F" w:rsidP="007343E2">
            <w:pPr>
              <w:spacing w:line="480" w:lineRule="auto"/>
            </w:pPr>
          </w:p>
        </w:tc>
        <w:tc>
          <w:tcPr>
            <w:tcW w:w="1098"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19" w:type="pct"/>
            <w:vAlign w:val="bottom"/>
          </w:tcPr>
          <w:p w14:paraId="3074F989" w14:textId="77777777" w:rsidR="00B82D9F" w:rsidRPr="00D677A8" w:rsidRDefault="00B82D9F" w:rsidP="007343E2">
            <w:pPr>
              <w:spacing w:line="480" w:lineRule="auto"/>
            </w:pPr>
          </w:p>
        </w:tc>
      </w:tr>
      <w:tr w:rsidR="00B82D9F" w:rsidRPr="00D677A8" w14:paraId="484E07E8" w14:textId="77777777" w:rsidTr="00531AAF">
        <w:tc>
          <w:tcPr>
            <w:tcW w:w="1292" w:type="pct"/>
            <w:vAlign w:val="bottom"/>
          </w:tcPr>
          <w:p w14:paraId="197C4EAA" w14:textId="77777777" w:rsidR="00B82D9F" w:rsidRPr="00D677A8" w:rsidRDefault="00B82D9F" w:rsidP="007343E2">
            <w:pPr>
              <w:pStyle w:val="Compact"/>
              <w:spacing w:line="480" w:lineRule="auto"/>
            </w:pPr>
            <w:r w:rsidRPr="00D677A8">
              <w:t>Russet Burbank</w:t>
            </w:r>
          </w:p>
        </w:tc>
        <w:tc>
          <w:tcPr>
            <w:tcW w:w="535" w:type="pct"/>
            <w:vAlign w:val="bottom"/>
          </w:tcPr>
          <w:p w14:paraId="50E299F0" w14:textId="77777777" w:rsidR="00B82D9F" w:rsidRPr="00D677A8" w:rsidRDefault="00B82D9F" w:rsidP="007343E2">
            <w:pPr>
              <w:pStyle w:val="Compact"/>
              <w:spacing w:line="480" w:lineRule="auto"/>
            </w:pPr>
            <w:r w:rsidRPr="00D677A8">
              <w:t>Female</w:t>
            </w:r>
          </w:p>
        </w:tc>
        <w:tc>
          <w:tcPr>
            <w:tcW w:w="865" w:type="pct"/>
            <w:vAlign w:val="bottom"/>
          </w:tcPr>
          <w:p w14:paraId="20385F49" w14:textId="77777777" w:rsidR="00B82D9F" w:rsidRPr="00D677A8" w:rsidRDefault="00B82D9F" w:rsidP="00531AAF">
            <w:pPr>
              <w:pStyle w:val="Compact"/>
              <w:spacing w:line="480" w:lineRule="auto"/>
              <w:jc w:val="center"/>
            </w:pPr>
            <w:r w:rsidRPr="00D677A8">
              <w:t>26</w:t>
            </w:r>
          </w:p>
        </w:tc>
        <w:tc>
          <w:tcPr>
            <w:tcW w:w="750"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41" w:type="pct"/>
            <w:vMerge w:val="restart"/>
            <w:vAlign w:val="center"/>
          </w:tcPr>
          <w:p w14:paraId="42E79936" w14:textId="77777777" w:rsidR="00B82D9F" w:rsidRPr="009C2434" w:rsidRDefault="00B82D9F" w:rsidP="00273667">
            <w:pPr>
              <w:pStyle w:val="Compact"/>
              <w:spacing w:line="480" w:lineRule="auto"/>
            </w:pPr>
            <w:r w:rsidRPr="007029E4">
              <w:t>B</w:t>
            </w:r>
          </w:p>
        </w:tc>
        <w:tc>
          <w:tcPr>
            <w:tcW w:w="1098"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19" w:type="pct"/>
            <w:vAlign w:val="bottom"/>
          </w:tcPr>
          <w:p w14:paraId="3740B434" w14:textId="77777777" w:rsidR="00B82D9F" w:rsidRPr="00D677A8" w:rsidRDefault="00B82D9F" w:rsidP="007343E2">
            <w:pPr>
              <w:spacing w:line="480" w:lineRule="auto"/>
            </w:pPr>
          </w:p>
        </w:tc>
      </w:tr>
      <w:tr w:rsidR="00B82D9F" w:rsidRPr="00D677A8" w14:paraId="714DB024" w14:textId="77777777" w:rsidTr="00531AAF">
        <w:tc>
          <w:tcPr>
            <w:tcW w:w="1292" w:type="pct"/>
            <w:tcBorders>
              <w:bottom w:val="single" w:sz="4" w:space="0" w:color="auto"/>
            </w:tcBorders>
            <w:vAlign w:val="bottom"/>
          </w:tcPr>
          <w:p w14:paraId="74922106" w14:textId="77777777" w:rsidR="00B82D9F" w:rsidRPr="00D677A8" w:rsidRDefault="00B82D9F" w:rsidP="007343E2">
            <w:pPr>
              <w:spacing w:line="480" w:lineRule="auto"/>
            </w:pPr>
          </w:p>
        </w:tc>
        <w:tc>
          <w:tcPr>
            <w:tcW w:w="535"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865" w:type="pct"/>
            <w:tcBorders>
              <w:bottom w:val="single" w:sz="4" w:space="0" w:color="auto"/>
            </w:tcBorders>
            <w:vAlign w:val="bottom"/>
          </w:tcPr>
          <w:p w14:paraId="085F0D2D" w14:textId="77777777" w:rsidR="00B82D9F" w:rsidRPr="00D677A8" w:rsidRDefault="00B82D9F" w:rsidP="00531AAF">
            <w:pPr>
              <w:pStyle w:val="Compact"/>
              <w:spacing w:line="480" w:lineRule="auto"/>
              <w:jc w:val="center"/>
            </w:pPr>
            <w:r w:rsidRPr="00D677A8">
              <w:t>18</w:t>
            </w:r>
          </w:p>
        </w:tc>
        <w:tc>
          <w:tcPr>
            <w:tcW w:w="750"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41"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098"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19"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007F58E4" w:rsidR="00B82D9F" w:rsidRPr="003D6540" w:rsidRDefault="00B82D9F" w:rsidP="007343E2">
      <w:pPr>
        <w:pStyle w:val="BodyText"/>
        <w:spacing w:line="480" w:lineRule="auto"/>
      </w:pPr>
      <w:r w:rsidRPr="00F3146A">
        <w:rPr>
          <w:b/>
        </w:rPr>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286E1C" w:rsidRPr="00D677A8" w14:paraId="3F59CF18" w14:textId="77777777" w:rsidTr="00286E1C">
        <w:tc>
          <w:tcPr>
            <w:tcW w:w="1216"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04"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870" w:type="pct"/>
            <w:tcBorders>
              <w:top w:val="single" w:sz="4" w:space="0" w:color="auto"/>
              <w:bottom w:val="single" w:sz="4" w:space="0" w:color="auto"/>
            </w:tcBorders>
            <w:vAlign w:val="bottom"/>
          </w:tcPr>
          <w:p w14:paraId="21447E61" w14:textId="2498B490" w:rsidR="00B82D9F" w:rsidRPr="00E41F5F" w:rsidRDefault="00286E1C" w:rsidP="007343E2">
            <w:pPr>
              <w:pStyle w:val="Compact"/>
              <w:spacing w:line="480" w:lineRule="auto"/>
            </w:pPr>
            <w:r>
              <w:t>Sample Size</w:t>
            </w:r>
          </w:p>
        </w:tc>
        <w:tc>
          <w:tcPr>
            <w:tcW w:w="820"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43"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28"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286E1C" w:rsidRPr="00D677A8" w14:paraId="222CBA86" w14:textId="77777777" w:rsidTr="00286E1C">
        <w:tc>
          <w:tcPr>
            <w:tcW w:w="1216"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04"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870" w:type="pct"/>
            <w:tcBorders>
              <w:top w:val="single" w:sz="4" w:space="0" w:color="auto"/>
            </w:tcBorders>
            <w:vAlign w:val="bottom"/>
          </w:tcPr>
          <w:p w14:paraId="4088AB1F" w14:textId="77777777" w:rsidR="00B82D9F" w:rsidRPr="00D677A8" w:rsidRDefault="00B82D9F" w:rsidP="00531AAF">
            <w:pPr>
              <w:pStyle w:val="Compact"/>
              <w:spacing w:line="480" w:lineRule="auto"/>
              <w:jc w:val="center"/>
            </w:pPr>
            <w:r w:rsidRPr="00D677A8">
              <w:t>21</w:t>
            </w:r>
          </w:p>
        </w:tc>
        <w:tc>
          <w:tcPr>
            <w:tcW w:w="820"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43"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28"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19" w:type="pct"/>
            <w:tcBorders>
              <w:top w:val="single" w:sz="4" w:space="0" w:color="auto"/>
            </w:tcBorders>
            <w:vAlign w:val="bottom"/>
          </w:tcPr>
          <w:p w14:paraId="6796E06E" w14:textId="77777777" w:rsidR="00B82D9F" w:rsidRPr="00D677A8" w:rsidRDefault="00B82D9F" w:rsidP="007343E2">
            <w:pPr>
              <w:spacing w:line="480" w:lineRule="auto"/>
            </w:pPr>
          </w:p>
        </w:tc>
      </w:tr>
      <w:tr w:rsidR="00286E1C" w:rsidRPr="00D677A8" w14:paraId="0EDD4AC4" w14:textId="77777777" w:rsidTr="00286E1C">
        <w:tc>
          <w:tcPr>
            <w:tcW w:w="1216" w:type="pct"/>
            <w:vAlign w:val="bottom"/>
          </w:tcPr>
          <w:p w14:paraId="28FC6300" w14:textId="77777777" w:rsidR="00B82D9F" w:rsidRPr="00D677A8" w:rsidRDefault="00B82D9F" w:rsidP="007343E2">
            <w:pPr>
              <w:spacing w:line="480" w:lineRule="auto"/>
            </w:pPr>
          </w:p>
        </w:tc>
        <w:tc>
          <w:tcPr>
            <w:tcW w:w="604" w:type="pct"/>
            <w:vAlign w:val="bottom"/>
          </w:tcPr>
          <w:p w14:paraId="756EB2F1" w14:textId="77777777" w:rsidR="00B82D9F" w:rsidRPr="00D677A8" w:rsidRDefault="00B82D9F" w:rsidP="007343E2">
            <w:pPr>
              <w:pStyle w:val="Compact"/>
              <w:spacing w:line="480" w:lineRule="auto"/>
            </w:pPr>
            <w:r w:rsidRPr="00D677A8">
              <w:t>Male</w:t>
            </w:r>
          </w:p>
        </w:tc>
        <w:tc>
          <w:tcPr>
            <w:tcW w:w="870" w:type="pct"/>
            <w:vAlign w:val="bottom"/>
          </w:tcPr>
          <w:p w14:paraId="32D3AD61" w14:textId="77777777" w:rsidR="00B82D9F" w:rsidRPr="00D677A8" w:rsidRDefault="00B82D9F" w:rsidP="00531AAF">
            <w:pPr>
              <w:pStyle w:val="Compact"/>
              <w:spacing w:line="480" w:lineRule="auto"/>
              <w:jc w:val="center"/>
            </w:pPr>
            <w:r w:rsidRPr="00D677A8">
              <w:t>25</w:t>
            </w:r>
          </w:p>
        </w:tc>
        <w:tc>
          <w:tcPr>
            <w:tcW w:w="820"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43" w:type="pct"/>
            <w:vMerge/>
            <w:vAlign w:val="center"/>
          </w:tcPr>
          <w:p w14:paraId="45C626C4" w14:textId="77777777" w:rsidR="00B82D9F" w:rsidRPr="00727103" w:rsidRDefault="00B82D9F" w:rsidP="007343E2">
            <w:pPr>
              <w:spacing w:line="480" w:lineRule="auto"/>
            </w:pPr>
          </w:p>
        </w:tc>
        <w:tc>
          <w:tcPr>
            <w:tcW w:w="1028"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19" w:type="pct"/>
            <w:vAlign w:val="bottom"/>
          </w:tcPr>
          <w:p w14:paraId="2B62F853" w14:textId="77777777" w:rsidR="00B82D9F" w:rsidRPr="00D677A8" w:rsidRDefault="00B82D9F" w:rsidP="007343E2">
            <w:pPr>
              <w:spacing w:line="480" w:lineRule="auto"/>
            </w:pPr>
          </w:p>
        </w:tc>
      </w:tr>
      <w:tr w:rsidR="00286E1C" w:rsidRPr="00D677A8" w14:paraId="72051E93" w14:textId="77777777" w:rsidTr="00286E1C">
        <w:tc>
          <w:tcPr>
            <w:tcW w:w="1216"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04" w:type="pct"/>
            <w:vAlign w:val="bottom"/>
          </w:tcPr>
          <w:p w14:paraId="7C3CC932" w14:textId="77777777" w:rsidR="00B82D9F" w:rsidRPr="00D677A8" w:rsidRDefault="00B82D9F" w:rsidP="007343E2">
            <w:pPr>
              <w:pStyle w:val="Compact"/>
              <w:spacing w:line="480" w:lineRule="auto"/>
            </w:pPr>
            <w:r w:rsidRPr="00D677A8">
              <w:t>Female</w:t>
            </w:r>
          </w:p>
        </w:tc>
        <w:tc>
          <w:tcPr>
            <w:tcW w:w="870" w:type="pct"/>
            <w:vAlign w:val="bottom"/>
          </w:tcPr>
          <w:p w14:paraId="42FF76B4" w14:textId="77777777" w:rsidR="00B82D9F" w:rsidRPr="00D677A8" w:rsidRDefault="00B82D9F" w:rsidP="00531AAF">
            <w:pPr>
              <w:pStyle w:val="Compact"/>
              <w:spacing w:line="480" w:lineRule="auto"/>
              <w:jc w:val="center"/>
            </w:pPr>
            <w:r w:rsidRPr="00D677A8">
              <w:t>27</w:t>
            </w:r>
          </w:p>
        </w:tc>
        <w:tc>
          <w:tcPr>
            <w:tcW w:w="820"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43"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28"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19" w:type="pct"/>
            <w:vAlign w:val="bottom"/>
          </w:tcPr>
          <w:p w14:paraId="31F3D37D" w14:textId="77777777" w:rsidR="00B82D9F" w:rsidRPr="00D677A8" w:rsidRDefault="00B82D9F" w:rsidP="007343E2">
            <w:pPr>
              <w:spacing w:line="480" w:lineRule="auto"/>
            </w:pPr>
          </w:p>
        </w:tc>
      </w:tr>
      <w:tr w:rsidR="00286E1C" w:rsidRPr="00D677A8" w14:paraId="06E1BF6B" w14:textId="77777777" w:rsidTr="00286E1C">
        <w:tc>
          <w:tcPr>
            <w:tcW w:w="1216" w:type="pct"/>
            <w:vAlign w:val="bottom"/>
          </w:tcPr>
          <w:p w14:paraId="4972E822" w14:textId="77777777" w:rsidR="00B82D9F" w:rsidRPr="00D677A8" w:rsidRDefault="00B82D9F" w:rsidP="007343E2">
            <w:pPr>
              <w:spacing w:line="480" w:lineRule="auto"/>
            </w:pPr>
          </w:p>
        </w:tc>
        <w:tc>
          <w:tcPr>
            <w:tcW w:w="604" w:type="pct"/>
            <w:vAlign w:val="bottom"/>
          </w:tcPr>
          <w:p w14:paraId="58404E92" w14:textId="77777777" w:rsidR="00B82D9F" w:rsidRPr="00D677A8" w:rsidRDefault="00B82D9F" w:rsidP="007343E2">
            <w:pPr>
              <w:pStyle w:val="Compact"/>
              <w:spacing w:line="480" w:lineRule="auto"/>
            </w:pPr>
            <w:r w:rsidRPr="00D677A8">
              <w:t>Male</w:t>
            </w:r>
          </w:p>
        </w:tc>
        <w:tc>
          <w:tcPr>
            <w:tcW w:w="870" w:type="pct"/>
            <w:vAlign w:val="bottom"/>
          </w:tcPr>
          <w:p w14:paraId="3613184C" w14:textId="77777777" w:rsidR="00B82D9F" w:rsidRPr="00D677A8" w:rsidRDefault="00B82D9F" w:rsidP="00531AAF">
            <w:pPr>
              <w:pStyle w:val="Compact"/>
              <w:spacing w:line="480" w:lineRule="auto"/>
              <w:jc w:val="center"/>
            </w:pPr>
            <w:r w:rsidRPr="00D677A8">
              <w:t>21</w:t>
            </w:r>
          </w:p>
        </w:tc>
        <w:tc>
          <w:tcPr>
            <w:tcW w:w="820"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43" w:type="pct"/>
            <w:vMerge/>
            <w:vAlign w:val="center"/>
          </w:tcPr>
          <w:p w14:paraId="005CDDB7" w14:textId="77777777" w:rsidR="00B82D9F" w:rsidRPr="00727103" w:rsidRDefault="00B82D9F" w:rsidP="007343E2">
            <w:pPr>
              <w:spacing w:line="480" w:lineRule="auto"/>
            </w:pPr>
          </w:p>
        </w:tc>
        <w:tc>
          <w:tcPr>
            <w:tcW w:w="1028"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19" w:type="pct"/>
            <w:vAlign w:val="bottom"/>
          </w:tcPr>
          <w:p w14:paraId="2682E6EC" w14:textId="77777777" w:rsidR="00B82D9F" w:rsidRPr="00D677A8" w:rsidRDefault="00B82D9F" w:rsidP="007343E2">
            <w:pPr>
              <w:spacing w:line="480" w:lineRule="auto"/>
            </w:pPr>
          </w:p>
        </w:tc>
      </w:tr>
      <w:tr w:rsidR="00286E1C" w:rsidRPr="00D677A8" w14:paraId="4223783E" w14:textId="77777777" w:rsidTr="00286E1C">
        <w:tc>
          <w:tcPr>
            <w:tcW w:w="1216"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04" w:type="pct"/>
            <w:vAlign w:val="bottom"/>
          </w:tcPr>
          <w:p w14:paraId="4C67E769" w14:textId="77777777" w:rsidR="00B82D9F" w:rsidRPr="00D677A8" w:rsidRDefault="00B82D9F" w:rsidP="007343E2">
            <w:pPr>
              <w:pStyle w:val="Compact"/>
              <w:spacing w:line="480" w:lineRule="auto"/>
            </w:pPr>
            <w:r w:rsidRPr="00D677A8">
              <w:t>Female</w:t>
            </w:r>
          </w:p>
        </w:tc>
        <w:tc>
          <w:tcPr>
            <w:tcW w:w="870" w:type="pct"/>
            <w:vAlign w:val="bottom"/>
          </w:tcPr>
          <w:p w14:paraId="49258930" w14:textId="77777777" w:rsidR="00B82D9F" w:rsidRPr="00D677A8" w:rsidRDefault="00B82D9F" w:rsidP="00531AAF">
            <w:pPr>
              <w:pStyle w:val="Compact"/>
              <w:spacing w:line="480" w:lineRule="auto"/>
              <w:jc w:val="center"/>
            </w:pPr>
            <w:r w:rsidRPr="00D677A8">
              <w:t>25</w:t>
            </w:r>
          </w:p>
        </w:tc>
        <w:tc>
          <w:tcPr>
            <w:tcW w:w="820"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43"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28"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19" w:type="pct"/>
            <w:vAlign w:val="bottom"/>
          </w:tcPr>
          <w:p w14:paraId="43CA4770" w14:textId="77777777" w:rsidR="00B82D9F" w:rsidRPr="00D677A8" w:rsidRDefault="00B82D9F" w:rsidP="007343E2">
            <w:pPr>
              <w:spacing w:line="480" w:lineRule="auto"/>
            </w:pPr>
          </w:p>
        </w:tc>
      </w:tr>
      <w:tr w:rsidR="00286E1C" w:rsidRPr="00D677A8" w14:paraId="738FEB6A" w14:textId="77777777" w:rsidTr="00286E1C">
        <w:tc>
          <w:tcPr>
            <w:tcW w:w="1216" w:type="pct"/>
            <w:vAlign w:val="bottom"/>
          </w:tcPr>
          <w:p w14:paraId="65C8B338" w14:textId="77777777" w:rsidR="00B82D9F" w:rsidRPr="00D677A8" w:rsidRDefault="00B82D9F" w:rsidP="007343E2">
            <w:pPr>
              <w:spacing w:line="480" w:lineRule="auto"/>
            </w:pPr>
          </w:p>
        </w:tc>
        <w:tc>
          <w:tcPr>
            <w:tcW w:w="604" w:type="pct"/>
            <w:vAlign w:val="bottom"/>
          </w:tcPr>
          <w:p w14:paraId="5F905D3C" w14:textId="77777777" w:rsidR="00B82D9F" w:rsidRPr="00D677A8" w:rsidRDefault="00B82D9F" w:rsidP="007343E2">
            <w:pPr>
              <w:pStyle w:val="Compact"/>
              <w:spacing w:line="480" w:lineRule="auto"/>
            </w:pPr>
            <w:r w:rsidRPr="00D677A8">
              <w:t>Male</w:t>
            </w:r>
          </w:p>
        </w:tc>
        <w:tc>
          <w:tcPr>
            <w:tcW w:w="870" w:type="pct"/>
            <w:vAlign w:val="bottom"/>
          </w:tcPr>
          <w:p w14:paraId="4055A43C" w14:textId="77777777" w:rsidR="00B82D9F" w:rsidRPr="00D677A8" w:rsidRDefault="00B82D9F" w:rsidP="00531AAF">
            <w:pPr>
              <w:pStyle w:val="Compact"/>
              <w:spacing w:line="480" w:lineRule="auto"/>
              <w:jc w:val="center"/>
            </w:pPr>
            <w:r w:rsidRPr="00D677A8">
              <w:t>18</w:t>
            </w:r>
          </w:p>
        </w:tc>
        <w:tc>
          <w:tcPr>
            <w:tcW w:w="820"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43" w:type="pct"/>
            <w:vMerge/>
            <w:vAlign w:val="center"/>
          </w:tcPr>
          <w:p w14:paraId="4678DE9B" w14:textId="77777777" w:rsidR="00B82D9F" w:rsidRPr="00727103" w:rsidRDefault="00B82D9F" w:rsidP="007343E2">
            <w:pPr>
              <w:spacing w:line="480" w:lineRule="auto"/>
            </w:pPr>
          </w:p>
        </w:tc>
        <w:tc>
          <w:tcPr>
            <w:tcW w:w="1028"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19" w:type="pct"/>
            <w:vAlign w:val="bottom"/>
          </w:tcPr>
          <w:p w14:paraId="05E66A7D" w14:textId="77777777" w:rsidR="00B82D9F" w:rsidRPr="00D677A8" w:rsidRDefault="00B82D9F" w:rsidP="007343E2">
            <w:pPr>
              <w:spacing w:line="480" w:lineRule="auto"/>
            </w:pPr>
          </w:p>
        </w:tc>
      </w:tr>
      <w:tr w:rsidR="00286E1C" w:rsidRPr="00D677A8" w14:paraId="1BB94702" w14:textId="77777777" w:rsidTr="00286E1C">
        <w:tc>
          <w:tcPr>
            <w:tcW w:w="1216" w:type="pct"/>
            <w:vAlign w:val="bottom"/>
          </w:tcPr>
          <w:p w14:paraId="73472F93" w14:textId="77777777" w:rsidR="00B82D9F" w:rsidRPr="00D677A8" w:rsidRDefault="00B82D9F" w:rsidP="007343E2">
            <w:pPr>
              <w:pStyle w:val="Compact"/>
              <w:spacing w:line="480" w:lineRule="auto"/>
            </w:pPr>
            <w:r w:rsidRPr="00D677A8">
              <w:t>Russet Burbank</w:t>
            </w:r>
          </w:p>
        </w:tc>
        <w:tc>
          <w:tcPr>
            <w:tcW w:w="604" w:type="pct"/>
            <w:vAlign w:val="bottom"/>
          </w:tcPr>
          <w:p w14:paraId="0CF9142A" w14:textId="77777777" w:rsidR="00B82D9F" w:rsidRPr="00D677A8" w:rsidRDefault="00B82D9F" w:rsidP="007343E2">
            <w:pPr>
              <w:pStyle w:val="Compact"/>
              <w:spacing w:line="480" w:lineRule="auto"/>
            </w:pPr>
            <w:r w:rsidRPr="00D677A8">
              <w:t>Female</w:t>
            </w:r>
          </w:p>
        </w:tc>
        <w:tc>
          <w:tcPr>
            <w:tcW w:w="870" w:type="pct"/>
            <w:vAlign w:val="bottom"/>
          </w:tcPr>
          <w:p w14:paraId="4A87492D" w14:textId="77777777" w:rsidR="00B82D9F" w:rsidRPr="00D677A8" w:rsidRDefault="00B82D9F" w:rsidP="00531AAF">
            <w:pPr>
              <w:pStyle w:val="Compact"/>
              <w:spacing w:line="480" w:lineRule="auto"/>
              <w:jc w:val="center"/>
            </w:pPr>
            <w:r w:rsidRPr="00D677A8">
              <w:t>26</w:t>
            </w:r>
          </w:p>
        </w:tc>
        <w:tc>
          <w:tcPr>
            <w:tcW w:w="820"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43"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28"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19" w:type="pct"/>
            <w:vAlign w:val="bottom"/>
          </w:tcPr>
          <w:p w14:paraId="7423C7EA" w14:textId="77777777" w:rsidR="00B82D9F" w:rsidRPr="00D677A8" w:rsidRDefault="00B82D9F" w:rsidP="007343E2">
            <w:pPr>
              <w:spacing w:line="480" w:lineRule="auto"/>
            </w:pPr>
          </w:p>
        </w:tc>
      </w:tr>
      <w:tr w:rsidR="00286E1C" w:rsidRPr="00D677A8" w14:paraId="6D7F5510" w14:textId="77777777" w:rsidTr="00286E1C">
        <w:tc>
          <w:tcPr>
            <w:tcW w:w="1216" w:type="pct"/>
            <w:tcBorders>
              <w:bottom w:val="single" w:sz="4" w:space="0" w:color="auto"/>
            </w:tcBorders>
            <w:vAlign w:val="bottom"/>
          </w:tcPr>
          <w:p w14:paraId="2DE5D9E4" w14:textId="77777777" w:rsidR="00B82D9F" w:rsidRPr="00D677A8" w:rsidRDefault="00B82D9F" w:rsidP="007343E2">
            <w:pPr>
              <w:spacing w:line="480" w:lineRule="auto"/>
            </w:pPr>
          </w:p>
        </w:tc>
        <w:tc>
          <w:tcPr>
            <w:tcW w:w="604"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870" w:type="pct"/>
            <w:tcBorders>
              <w:bottom w:val="single" w:sz="4" w:space="0" w:color="auto"/>
            </w:tcBorders>
            <w:vAlign w:val="bottom"/>
          </w:tcPr>
          <w:p w14:paraId="13FB8F46" w14:textId="77777777" w:rsidR="00B82D9F" w:rsidRPr="00D677A8" w:rsidRDefault="00B82D9F" w:rsidP="00531AAF">
            <w:pPr>
              <w:pStyle w:val="Compact"/>
              <w:spacing w:line="480" w:lineRule="auto"/>
              <w:jc w:val="center"/>
            </w:pPr>
            <w:r w:rsidRPr="00D677A8">
              <w:t>18</w:t>
            </w:r>
          </w:p>
        </w:tc>
        <w:tc>
          <w:tcPr>
            <w:tcW w:w="820"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43"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28"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19"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3EC7DF9B" w:rsidR="00B82D9F" w:rsidRPr="003D6540" w:rsidRDefault="00B82D9F" w:rsidP="007343E2">
      <w:pPr>
        <w:pStyle w:val="BodyText"/>
        <w:spacing w:line="480" w:lineRule="auto"/>
      </w:pPr>
      <w:r w:rsidRPr="00F3146A">
        <w:rPr>
          <w:b/>
        </w:rPr>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4" w:type="pct"/>
        <w:tblLook w:val="07E0" w:firstRow="1" w:lastRow="1" w:firstColumn="1" w:lastColumn="1" w:noHBand="1" w:noVBand="1"/>
      </w:tblPr>
      <w:tblGrid>
        <w:gridCol w:w="2463"/>
        <w:gridCol w:w="962"/>
        <w:gridCol w:w="1615"/>
        <w:gridCol w:w="1647"/>
        <w:gridCol w:w="242"/>
        <w:gridCol w:w="270"/>
        <w:gridCol w:w="1941"/>
        <w:gridCol w:w="227"/>
      </w:tblGrid>
      <w:tr w:rsidR="00286E1C" w:rsidRPr="00D677A8" w14:paraId="2E292E66" w14:textId="77777777" w:rsidTr="00531AAF">
        <w:tc>
          <w:tcPr>
            <w:tcW w:w="1315"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514"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862" w:type="pct"/>
            <w:tcBorders>
              <w:top w:val="single" w:sz="4" w:space="0" w:color="auto"/>
              <w:bottom w:val="single" w:sz="4" w:space="0" w:color="auto"/>
            </w:tcBorders>
            <w:vAlign w:val="center"/>
          </w:tcPr>
          <w:p w14:paraId="1F89E78D" w14:textId="2537394B" w:rsidR="00B82D9F" w:rsidRPr="00E41F5F" w:rsidRDefault="00286E1C" w:rsidP="007343E2">
            <w:pPr>
              <w:pStyle w:val="Compact"/>
              <w:spacing w:line="480" w:lineRule="auto"/>
            </w:pPr>
            <w:r>
              <w:t>Sample Size</w:t>
            </w:r>
          </w:p>
        </w:tc>
        <w:tc>
          <w:tcPr>
            <w:tcW w:w="1008" w:type="pct"/>
            <w:gridSpan w:val="2"/>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036"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21"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286E1C" w:rsidRPr="00D677A8" w14:paraId="62EE3DD4" w14:textId="77777777" w:rsidTr="00531AAF">
        <w:tc>
          <w:tcPr>
            <w:tcW w:w="1315"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862" w:type="pct"/>
            <w:tcBorders>
              <w:top w:val="single" w:sz="4" w:space="0" w:color="auto"/>
            </w:tcBorders>
            <w:vAlign w:val="center"/>
          </w:tcPr>
          <w:p w14:paraId="4A30FD99" w14:textId="77777777" w:rsidR="00B82D9F" w:rsidRPr="00D677A8" w:rsidRDefault="00B82D9F" w:rsidP="00531AAF">
            <w:pPr>
              <w:pStyle w:val="Compact"/>
              <w:spacing w:line="480" w:lineRule="auto"/>
              <w:jc w:val="center"/>
            </w:pPr>
            <w:r w:rsidRPr="00D677A8">
              <w:t>21</w:t>
            </w:r>
          </w:p>
        </w:tc>
        <w:tc>
          <w:tcPr>
            <w:tcW w:w="87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273" w:type="pct"/>
            <w:gridSpan w:val="2"/>
            <w:tcBorders>
              <w:top w:val="single" w:sz="4" w:space="0" w:color="auto"/>
            </w:tcBorders>
            <w:vAlign w:val="center"/>
          </w:tcPr>
          <w:p w14:paraId="761F42CF" w14:textId="77777777" w:rsidR="00B82D9F" w:rsidRPr="00D677A8" w:rsidRDefault="00B82D9F" w:rsidP="007343E2">
            <w:pPr>
              <w:spacing w:line="480" w:lineRule="auto"/>
            </w:pPr>
          </w:p>
        </w:tc>
        <w:tc>
          <w:tcPr>
            <w:tcW w:w="1036"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21" w:type="pct"/>
            <w:tcBorders>
              <w:top w:val="single" w:sz="4" w:space="0" w:color="auto"/>
            </w:tcBorders>
            <w:vAlign w:val="center"/>
          </w:tcPr>
          <w:p w14:paraId="0EF833F7" w14:textId="77777777" w:rsidR="00B82D9F" w:rsidRPr="00D677A8" w:rsidRDefault="00B82D9F" w:rsidP="007343E2">
            <w:pPr>
              <w:spacing w:line="480" w:lineRule="auto"/>
            </w:pPr>
          </w:p>
        </w:tc>
      </w:tr>
      <w:tr w:rsidR="00286E1C" w:rsidRPr="00D677A8" w14:paraId="2A3F88A9" w14:textId="77777777" w:rsidTr="00531AAF">
        <w:tc>
          <w:tcPr>
            <w:tcW w:w="1315" w:type="pct"/>
            <w:vAlign w:val="center"/>
          </w:tcPr>
          <w:p w14:paraId="68C6E992" w14:textId="77777777" w:rsidR="00B82D9F" w:rsidRPr="00D677A8" w:rsidRDefault="00B82D9F" w:rsidP="007343E2">
            <w:pPr>
              <w:spacing w:line="480" w:lineRule="auto"/>
            </w:pPr>
          </w:p>
        </w:tc>
        <w:tc>
          <w:tcPr>
            <w:tcW w:w="514" w:type="pct"/>
            <w:vAlign w:val="center"/>
          </w:tcPr>
          <w:p w14:paraId="31FB7409" w14:textId="77777777" w:rsidR="00B82D9F" w:rsidRPr="00D677A8" w:rsidRDefault="00B82D9F" w:rsidP="007343E2">
            <w:pPr>
              <w:pStyle w:val="Compact"/>
              <w:spacing w:line="480" w:lineRule="auto"/>
            </w:pPr>
            <w:r w:rsidRPr="00D677A8">
              <w:t>Male</w:t>
            </w:r>
          </w:p>
        </w:tc>
        <w:tc>
          <w:tcPr>
            <w:tcW w:w="862" w:type="pct"/>
            <w:vAlign w:val="center"/>
          </w:tcPr>
          <w:p w14:paraId="169F49A0" w14:textId="77777777" w:rsidR="00B82D9F" w:rsidRPr="00D677A8" w:rsidRDefault="00B82D9F" w:rsidP="00531AAF">
            <w:pPr>
              <w:pStyle w:val="Compact"/>
              <w:spacing w:line="480" w:lineRule="auto"/>
              <w:jc w:val="center"/>
            </w:pPr>
            <w:r w:rsidRPr="00D677A8">
              <w:t>25</w:t>
            </w:r>
          </w:p>
        </w:tc>
        <w:tc>
          <w:tcPr>
            <w:tcW w:w="87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273" w:type="pct"/>
            <w:gridSpan w:val="2"/>
            <w:vAlign w:val="center"/>
          </w:tcPr>
          <w:p w14:paraId="3CA1298A" w14:textId="77777777" w:rsidR="00B82D9F" w:rsidRPr="00D677A8" w:rsidRDefault="00B82D9F" w:rsidP="007343E2">
            <w:pPr>
              <w:spacing w:line="480" w:lineRule="auto"/>
            </w:pPr>
          </w:p>
        </w:tc>
        <w:tc>
          <w:tcPr>
            <w:tcW w:w="1036"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21" w:type="pct"/>
            <w:vAlign w:val="center"/>
          </w:tcPr>
          <w:p w14:paraId="1CE22203" w14:textId="77777777" w:rsidR="00B82D9F" w:rsidRPr="00D677A8" w:rsidRDefault="00B82D9F" w:rsidP="007343E2">
            <w:pPr>
              <w:spacing w:line="480" w:lineRule="auto"/>
            </w:pPr>
          </w:p>
        </w:tc>
      </w:tr>
      <w:tr w:rsidR="00286E1C" w:rsidRPr="00D677A8" w14:paraId="205B39FC" w14:textId="77777777" w:rsidTr="00531AAF">
        <w:tc>
          <w:tcPr>
            <w:tcW w:w="1315"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center"/>
          </w:tcPr>
          <w:p w14:paraId="2A7F37EA" w14:textId="77777777" w:rsidR="00B82D9F" w:rsidRPr="00D677A8" w:rsidRDefault="00B82D9F" w:rsidP="007343E2">
            <w:pPr>
              <w:pStyle w:val="Compact"/>
              <w:spacing w:line="480" w:lineRule="auto"/>
            </w:pPr>
            <w:r w:rsidRPr="00D677A8">
              <w:t>Female</w:t>
            </w:r>
          </w:p>
        </w:tc>
        <w:tc>
          <w:tcPr>
            <w:tcW w:w="862" w:type="pct"/>
            <w:vAlign w:val="center"/>
          </w:tcPr>
          <w:p w14:paraId="6D90DC54" w14:textId="77777777" w:rsidR="00B82D9F" w:rsidRPr="00D677A8" w:rsidRDefault="00B82D9F" w:rsidP="00531AAF">
            <w:pPr>
              <w:pStyle w:val="Compact"/>
              <w:spacing w:line="480" w:lineRule="auto"/>
              <w:jc w:val="center"/>
            </w:pPr>
            <w:r w:rsidRPr="00D677A8">
              <w:t>27</w:t>
            </w:r>
          </w:p>
        </w:tc>
        <w:tc>
          <w:tcPr>
            <w:tcW w:w="87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273" w:type="pct"/>
            <w:gridSpan w:val="2"/>
            <w:vAlign w:val="center"/>
          </w:tcPr>
          <w:p w14:paraId="5B42B136" w14:textId="77777777" w:rsidR="00B82D9F" w:rsidRPr="00D677A8" w:rsidRDefault="00B82D9F" w:rsidP="007343E2">
            <w:pPr>
              <w:spacing w:line="480" w:lineRule="auto"/>
            </w:pPr>
          </w:p>
        </w:tc>
        <w:tc>
          <w:tcPr>
            <w:tcW w:w="1036"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0435D5E4" w14:textId="77777777" w:rsidR="00B82D9F" w:rsidRPr="00D677A8" w:rsidRDefault="00B82D9F" w:rsidP="007343E2">
            <w:pPr>
              <w:spacing w:line="480" w:lineRule="auto"/>
            </w:pPr>
          </w:p>
        </w:tc>
      </w:tr>
      <w:tr w:rsidR="00286E1C" w:rsidRPr="00D677A8" w14:paraId="7731A8D5" w14:textId="77777777" w:rsidTr="00531AAF">
        <w:tc>
          <w:tcPr>
            <w:tcW w:w="1315" w:type="pct"/>
            <w:vAlign w:val="center"/>
          </w:tcPr>
          <w:p w14:paraId="66CC4E30" w14:textId="77777777" w:rsidR="00B82D9F" w:rsidRPr="00D677A8" w:rsidRDefault="00B82D9F" w:rsidP="007343E2">
            <w:pPr>
              <w:spacing w:line="480" w:lineRule="auto"/>
            </w:pPr>
          </w:p>
        </w:tc>
        <w:tc>
          <w:tcPr>
            <w:tcW w:w="514" w:type="pct"/>
            <w:vAlign w:val="center"/>
          </w:tcPr>
          <w:p w14:paraId="46E078E1" w14:textId="77777777" w:rsidR="00B82D9F" w:rsidRPr="00D677A8" w:rsidRDefault="00B82D9F" w:rsidP="007343E2">
            <w:pPr>
              <w:pStyle w:val="Compact"/>
              <w:spacing w:line="480" w:lineRule="auto"/>
            </w:pPr>
            <w:r w:rsidRPr="00D677A8">
              <w:t>Male</w:t>
            </w:r>
          </w:p>
        </w:tc>
        <w:tc>
          <w:tcPr>
            <w:tcW w:w="862" w:type="pct"/>
            <w:vAlign w:val="center"/>
          </w:tcPr>
          <w:p w14:paraId="2C8A29BB" w14:textId="77777777" w:rsidR="00B82D9F" w:rsidRPr="00D677A8" w:rsidRDefault="00B82D9F" w:rsidP="00531AAF">
            <w:pPr>
              <w:pStyle w:val="Compact"/>
              <w:spacing w:line="480" w:lineRule="auto"/>
              <w:jc w:val="center"/>
            </w:pPr>
            <w:r w:rsidRPr="00D677A8">
              <w:t>21</w:t>
            </w:r>
          </w:p>
        </w:tc>
        <w:tc>
          <w:tcPr>
            <w:tcW w:w="87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FA49DC" w14:textId="77777777" w:rsidR="00B82D9F" w:rsidRPr="00D677A8" w:rsidRDefault="00B82D9F" w:rsidP="007343E2">
            <w:pPr>
              <w:spacing w:line="480" w:lineRule="auto"/>
            </w:pPr>
          </w:p>
        </w:tc>
        <w:tc>
          <w:tcPr>
            <w:tcW w:w="1036"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21" w:type="pct"/>
            <w:vAlign w:val="center"/>
          </w:tcPr>
          <w:p w14:paraId="7D9C7B43" w14:textId="77777777" w:rsidR="00B82D9F" w:rsidRPr="00D677A8" w:rsidRDefault="00B82D9F" w:rsidP="007343E2">
            <w:pPr>
              <w:spacing w:line="480" w:lineRule="auto"/>
            </w:pPr>
          </w:p>
        </w:tc>
      </w:tr>
      <w:tr w:rsidR="00286E1C" w:rsidRPr="00D677A8" w14:paraId="71595014" w14:textId="77777777" w:rsidTr="00531AAF">
        <w:tc>
          <w:tcPr>
            <w:tcW w:w="1315"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center"/>
          </w:tcPr>
          <w:p w14:paraId="38399C78" w14:textId="77777777" w:rsidR="00B82D9F" w:rsidRPr="00D677A8" w:rsidRDefault="00B82D9F" w:rsidP="007343E2">
            <w:pPr>
              <w:pStyle w:val="Compact"/>
              <w:spacing w:line="480" w:lineRule="auto"/>
            </w:pPr>
            <w:r w:rsidRPr="00D677A8">
              <w:t>Female</w:t>
            </w:r>
          </w:p>
        </w:tc>
        <w:tc>
          <w:tcPr>
            <w:tcW w:w="862" w:type="pct"/>
            <w:vAlign w:val="center"/>
          </w:tcPr>
          <w:p w14:paraId="153475F9" w14:textId="77777777" w:rsidR="00B82D9F" w:rsidRPr="00D677A8" w:rsidRDefault="00B82D9F" w:rsidP="00531AAF">
            <w:pPr>
              <w:pStyle w:val="Compact"/>
              <w:spacing w:line="480" w:lineRule="auto"/>
              <w:jc w:val="center"/>
            </w:pPr>
            <w:r w:rsidRPr="00D677A8">
              <w:t>25</w:t>
            </w:r>
          </w:p>
        </w:tc>
        <w:tc>
          <w:tcPr>
            <w:tcW w:w="87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58D6C2" w14:textId="77777777" w:rsidR="00B82D9F" w:rsidRPr="00D677A8" w:rsidRDefault="00B82D9F" w:rsidP="007343E2">
            <w:pPr>
              <w:spacing w:line="480" w:lineRule="auto"/>
            </w:pPr>
          </w:p>
        </w:tc>
        <w:tc>
          <w:tcPr>
            <w:tcW w:w="1036"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6784EBDC" w14:textId="77777777" w:rsidR="00B82D9F" w:rsidRPr="00D677A8" w:rsidRDefault="00B82D9F" w:rsidP="007343E2">
            <w:pPr>
              <w:spacing w:line="480" w:lineRule="auto"/>
            </w:pPr>
          </w:p>
        </w:tc>
      </w:tr>
      <w:tr w:rsidR="00286E1C" w:rsidRPr="00D677A8" w14:paraId="614F2D7E" w14:textId="77777777" w:rsidTr="00531AAF">
        <w:tc>
          <w:tcPr>
            <w:tcW w:w="1315" w:type="pct"/>
            <w:vAlign w:val="center"/>
          </w:tcPr>
          <w:p w14:paraId="0A620475" w14:textId="77777777" w:rsidR="00B82D9F" w:rsidRPr="00D677A8" w:rsidRDefault="00B82D9F" w:rsidP="007343E2">
            <w:pPr>
              <w:spacing w:line="480" w:lineRule="auto"/>
            </w:pPr>
          </w:p>
        </w:tc>
        <w:tc>
          <w:tcPr>
            <w:tcW w:w="514" w:type="pct"/>
            <w:vAlign w:val="center"/>
          </w:tcPr>
          <w:p w14:paraId="6D51B346" w14:textId="77777777" w:rsidR="00B82D9F" w:rsidRPr="00D677A8" w:rsidRDefault="00B82D9F" w:rsidP="007343E2">
            <w:pPr>
              <w:pStyle w:val="Compact"/>
              <w:spacing w:line="480" w:lineRule="auto"/>
            </w:pPr>
            <w:r w:rsidRPr="00D677A8">
              <w:t>Male</w:t>
            </w:r>
          </w:p>
        </w:tc>
        <w:tc>
          <w:tcPr>
            <w:tcW w:w="862" w:type="pct"/>
            <w:vAlign w:val="center"/>
          </w:tcPr>
          <w:p w14:paraId="72577C2A" w14:textId="77777777" w:rsidR="00B82D9F" w:rsidRPr="00D677A8" w:rsidRDefault="00B82D9F" w:rsidP="00531AAF">
            <w:pPr>
              <w:pStyle w:val="Compact"/>
              <w:spacing w:line="480" w:lineRule="auto"/>
              <w:jc w:val="center"/>
            </w:pPr>
            <w:r w:rsidRPr="00D677A8">
              <w:t>18</w:t>
            </w:r>
          </w:p>
        </w:tc>
        <w:tc>
          <w:tcPr>
            <w:tcW w:w="87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273" w:type="pct"/>
            <w:gridSpan w:val="2"/>
            <w:vAlign w:val="center"/>
          </w:tcPr>
          <w:p w14:paraId="2B464C3E" w14:textId="77777777" w:rsidR="00B82D9F" w:rsidRPr="00D677A8" w:rsidRDefault="00B82D9F" w:rsidP="007343E2">
            <w:pPr>
              <w:spacing w:line="480" w:lineRule="auto"/>
            </w:pPr>
          </w:p>
        </w:tc>
        <w:tc>
          <w:tcPr>
            <w:tcW w:w="1036"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21" w:type="pct"/>
            <w:vAlign w:val="center"/>
          </w:tcPr>
          <w:p w14:paraId="4D44BE8E" w14:textId="77777777" w:rsidR="00B82D9F" w:rsidRPr="00D677A8" w:rsidRDefault="00B82D9F" w:rsidP="007343E2">
            <w:pPr>
              <w:spacing w:line="480" w:lineRule="auto"/>
            </w:pPr>
          </w:p>
        </w:tc>
      </w:tr>
      <w:tr w:rsidR="00286E1C" w:rsidRPr="00D677A8" w14:paraId="0765FD58" w14:textId="77777777" w:rsidTr="00531AAF">
        <w:tc>
          <w:tcPr>
            <w:tcW w:w="1315" w:type="pct"/>
            <w:vAlign w:val="center"/>
          </w:tcPr>
          <w:p w14:paraId="359127CC" w14:textId="77777777" w:rsidR="00B82D9F" w:rsidRPr="00D677A8" w:rsidRDefault="00B82D9F" w:rsidP="007343E2">
            <w:pPr>
              <w:pStyle w:val="Compact"/>
              <w:spacing w:line="480" w:lineRule="auto"/>
            </w:pPr>
            <w:r w:rsidRPr="00D677A8">
              <w:t>Russet Burbank</w:t>
            </w:r>
          </w:p>
        </w:tc>
        <w:tc>
          <w:tcPr>
            <w:tcW w:w="514" w:type="pct"/>
            <w:vAlign w:val="center"/>
          </w:tcPr>
          <w:p w14:paraId="1CB07B9A" w14:textId="77777777" w:rsidR="00B82D9F" w:rsidRPr="00D677A8" w:rsidRDefault="00B82D9F" w:rsidP="007343E2">
            <w:pPr>
              <w:pStyle w:val="Compact"/>
              <w:spacing w:line="480" w:lineRule="auto"/>
            </w:pPr>
            <w:r w:rsidRPr="00D677A8">
              <w:t>Female</w:t>
            </w:r>
          </w:p>
        </w:tc>
        <w:tc>
          <w:tcPr>
            <w:tcW w:w="862" w:type="pct"/>
            <w:vAlign w:val="center"/>
          </w:tcPr>
          <w:p w14:paraId="39828927" w14:textId="77777777" w:rsidR="00B82D9F" w:rsidRPr="00D677A8" w:rsidRDefault="00B82D9F" w:rsidP="00531AAF">
            <w:pPr>
              <w:pStyle w:val="Compact"/>
              <w:spacing w:line="480" w:lineRule="auto"/>
              <w:jc w:val="center"/>
            </w:pPr>
            <w:r w:rsidRPr="00D677A8">
              <w:t>26</w:t>
            </w:r>
          </w:p>
        </w:tc>
        <w:tc>
          <w:tcPr>
            <w:tcW w:w="87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273" w:type="pct"/>
            <w:gridSpan w:val="2"/>
            <w:vAlign w:val="center"/>
          </w:tcPr>
          <w:p w14:paraId="7608AC55" w14:textId="77777777" w:rsidR="00B82D9F" w:rsidRPr="00D677A8" w:rsidRDefault="00B82D9F" w:rsidP="007343E2">
            <w:pPr>
              <w:spacing w:line="480" w:lineRule="auto"/>
            </w:pPr>
          </w:p>
        </w:tc>
        <w:tc>
          <w:tcPr>
            <w:tcW w:w="1036"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21" w:type="pct"/>
            <w:vAlign w:val="center"/>
          </w:tcPr>
          <w:p w14:paraId="2E0EC345" w14:textId="77777777" w:rsidR="00B82D9F" w:rsidRPr="00D677A8" w:rsidRDefault="00B82D9F" w:rsidP="007343E2">
            <w:pPr>
              <w:spacing w:line="480" w:lineRule="auto"/>
            </w:pPr>
          </w:p>
        </w:tc>
      </w:tr>
      <w:tr w:rsidR="00286E1C" w:rsidRPr="00D677A8" w14:paraId="185EEBEA" w14:textId="77777777" w:rsidTr="00531AAF">
        <w:tc>
          <w:tcPr>
            <w:tcW w:w="1315" w:type="pct"/>
            <w:tcBorders>
              <w:bottom w:val="single" w:sz="4" w:space="0" w:color="auto"/>
            </w:tcBorders>
            <w:vAlign w:val="center"/>
          </w:tcPr>
          <w:p w14:paraId="6EB4D32F" w14:textId="77777777" w:rsidR="00B82D9F" w:rsidRPr="00D677A8" w:rsidRDefault="00B82D9F" w:rsidP="007343E2">
            <w:pPr>
              <w:spacing w:line="480" w:lineRule="auto"/>
            </w:pPr>
          </w:p>
        </w:tc>
        <w:tc>
          <w:tcPr>
            <w:tcW w:w="514"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862" w:type="pct"/>
            <w:tcBorders>
              <w:bottom w:val="single" w:sz="4" w:space="0" w:color="auto"/>
            </w:tcBorders>
            <w:vAlign w:val="center"/>
          </w:tcPr>
          <w:p w14:paraId="4488768B" w14:textId="77777777" w:rsidR="00B82D9F" w:rsidRPr="00D677A8" w:rsidRDefault="00B82D9F" w:rsidP="00531AAF">
            <w:pPr>
              <w:pStyle w:val="Compact"/>
              <w:spacing w:line="480" w:lineRule="auto"/>
              <w:jc w:val="center"/>
            </w:pPr>
            <w:r w:rsidRPr="00D677A8">
              <w:t>18</w:t>
            </w:r>
          </w:p>
        </w:tc>
        <w:tc>
          <w:tcPr>
            <w:tcW w:w="87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273" w:type="pct"/>
            <w:gridSpan w:val="2"/>
            <w:tcBorders>
              <w:bottom w:val="single" w:sz="4" w:space="0" w:color="auto"/>
            </w:tcBorders>
            <w:vAlign w:val="center"/>
          </w:tcPr>
          <w:p w14:paraId="0BFCCCFB" w14:textId="77777777" w:rsidR="00B82D9F" w:rsidRPr="00D677A8" w:rsidRDefault="00B82D9F" w:rsidP="007343E2">
            <w:pPr>
              <w:spacing w:line="480" w:lineRule="auto"/>
            </w:pPr>
          </w:p>
        </w:tc>
        <w:tc>
          <w:tcPr>
            <w:tcW w:w="1036"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21"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126C9C08" w:rsidR="00B82D9F" w:rsidRDefault="0015275A" w:rsidP="007343E2">
      <w:pPr>
        <w:pStyle w:val="BodyText"/>
        <w:spacing w:line="480" w:lineRule="auto"/>
      </w:pPr>
      <w:r>
        <w:t>Effects without</w:t>
      </w:r>
      <w:r w:rsidR="00286E1C" w:rsidRPr="00D677A8">
        <w:t xml:space="preserve"> </w:t>
      </w:r>
      <w:r>
        <w:t xml:space="preserve">significance </w:t>
      </w:r>
      <w:r w:rsidR="00286E1C" w:rsidRPr="00D677A8">
        <w:t>letter</w:t>
      </w:r>
      <w:r>
        <w:t>s</w:t>
      </w:r>
      <w:r w:rsidR="00286E1C" w:rsidRPr="00D677A8">
        <w:t xml:space="preserve"> are not significantly different (</w:t>
      </w:r>
      <w:r w:rsidR="00286E1C">
        <w:t>α =</w:t>
      </w:r>
      <w:r w:rsidR="00286E1C" w:rsidRPr="00D677A8">
        <w:t xml:space="preserve"> 0.05)</w:t>
      </w:r>
      <w:r w:rsidR="009B3D69">
        <w:t xml:space="preserve"> based on </w:t>
      </w:r>
      <w:r w:rsidR="009B3D69" w:rsidRPr="003D6540">
        <w:t>Wald’s</w:t>
      </w:r>
      <w:r w:rsidR="009B3D69">
        <w:t xml:space="preserve"> χ</w:t>
      </w:r>
      <w:r w:rsidR="009B3D69" w:rsidRPr="007029E4">
        <w:rPr>
          <w:vertAlign w:val="superscript"/>
        </w:rPr>
        <w:t>2</w:t>
      </w:r>
      <w:r w:rsidR="00D26787">
        <w:t xml:space="preserve"> tests.</w:t>
      </w:r>
      <w:r w:rsidR="002D1264" w:rsidDel="002D1264">
        <w:t xml:space="preserve"> </w:t>
      </w:r>
      <w:r w:rsidR="00B82D9F">
        <w:br w:type="page"/>
      </w:r>
    </w:p>
    <w:p w14:paraId="1FBC2505" w14:textId="4E1D80B6" w:rsidR="00B82D9F" w:rsidRPr="003D6540" w:rsidRDefault="00B82D9F" w:rsidP="007343E2">
      <w:pPr>
        <w:pStyle w:val="BodyText"/>
        <w:spacing w:line="480" w:lineRule="auto"/>
      </w:pPr>
      <w:r w:rsidRPr="00F3146A">
        <w:rPr>
          <w:b/>
        </w:rPr>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 xml:space="preserve">s no-choice tests on four different </w:t>
      </w:r>
      <w:r w:rsidR="005F332F">
        <w:t xml:space="preserve">potato </w:t>
      </w:r>
      <w:r w:rsidRPr="003D6540">
        <w:t xml:space="preserve">genotypes: A07781-10LB, A07781-3LB, A07781-4LB and Russet </w:t>
      </w:r>
      <w:r w:rsidR="005F332F">
        <w:t>‘</w:t>
      </w:r>
      <w:r w:rsidRPr="003D6540">
        <w:t>Burbank</w:t>
      </w:r>
      <w:r w:rsidR="005F332F">
        <w:t>’</w:t>
      </w:r>
      <w:r w:rsidR="00F3146A">
        <w:t>.</w:t>
      </w:r>
    </w:p>
    <w:tbl>
      <w:tblPr>
        <w:tblStyle w:val="Table"/>
        <w:tblW w:w="5007" w:type="pct"/>
        <w:tblLayout w:type="fixed"/>
        <w:tblLook w:val="07E0" w:firstRow="1" w:lastRow="1" w:firstColumn="1" w:lastColumn="1" w:noHBand="1" w:noVBand="1"/>
      </w:tblPr>
      <w:tblGrid>
        <w:gridCol w:w="1979"/>
        <w:gridCol w:w="963"/>
        <w:gridCol w:w="1607"/>
        <w:gridCol w:w="1391"/>
        <w:gridCol w:w="270"/>
        <w:gridCol w:w="2649"/>
        <w:gridCol w:w="514"/>
      </w:tblGrid>
      <w:tr w:rsidR="0035034C" w:rsidRPr="00D677A8" w14:paraId="1C6BD707" w14:textId="77777777" w:rsidTr="00531AAF">
        <w:tc>
          <w:tcPr>
            <w:tcW w:w="1056"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proofErr w:type="spellStart"/>
            <w:r w:rsidRPr="007029E4">
              <w:t>Genotype</w:t>
            </w:r>
            <w:r w:rsidR="00F3146A" w:rsidRPr="00F3146A">
              <w:rPr>
                <w:vertAlign w:val="superscript"/>
              </w:rPr>
              <w:t>a</w:t>
            </w:r>
            <w:proofErr w:type="spellEnd"/>
          </w:p>
        </w:tc>
        <w:tc>
          <w:tcPr>
            <w:tcW w:w="514"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857" w:type="pct"/>
            <w:tcBorders>
              <w:top w:val="single" w:sz="4" w:space="0" w:color="auto"/>
              <w:bottom w:val="single" w:sz="4" w:space="0" w:color="auto"/>
            </w:tcBorders>
            <w:vAlign w:val="bottom"/>
          </w:tcPr>
          <w:p w14:paraId="6855DA69" w14:textId="42B3C016" w:rsidR="00B82D9F" w:rsidRPr="00E41F5F" w:rsidRDefault="0035034C" w:rsidP="007343E2">
            <w:pPr>
              <w:pStyle w:val="Compact"/>
              <w:spacing w:line="480" w:lineRule="auto"/>
            </w:pPr>
            <w:r>
              <w:t>Sample Size</w:t>
            </w:r>
          </w:p>
        </w:tc>
        <w:tc>
          <w:tcPr>
            <w:tcW w:w="742"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413"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274"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35034C" w:rsidRPr="00D677A8" w14:paraId="2F3C6736" w14:textId="77777777" w:rsidTr="00531AAF">
        <w:tc>
          <w:tcPr>
            <w:tcW w:w="1056"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857" w:type="pct"/>
            <w:tcBorders>
              <w:top w:val="single" w:sz="4" w:space="0" w:color="auto"/>
            </w:tcBorders>
            <w:vAlign w:val="bottom"/>
          </w:tcPr>
          <w:p w14:paraId="255D52F9" w14:textId="77777777" w:rsidR="00B82D9F" w:rsidRPr="00D677A8" w:rsidRDefault="00B82D9F" w:rsidP="00531AAF">
            <w:pPr>
              <w:pStyle w:val="Compact"/>
              <w:spacing w:line="480" w:lineRule="auto"/>
              <w:jc w:val="center"/>
            </w:pPr>
            <w:r w:rsidRPr="00D677A8">
              <w:t>21</w:t>
            </w:r>
          </w:p>
        </w:tc>
        <w:tc>
          <w:tcPr>
            <w:tcW w:w="742"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tcBorders>
              <w:top w:val="single" w:sz="4" w:space="0" w:color="auto"/>
            </w:tcBorders>
            <w:vAlign w:val="bottom"/>
          </w:tcPr>
          <w:p w14:paraId="530D3674" w14:textId="77777777" w:rsidR="00B82D9F" w:rsidRPr="00D677A8" w:rsidRDefault="00B82D9F" w:rsidP="007343E2">
            <w:pPr>
              <w:spacing w:line="480" w:lineRule="auto"/>
            </w:pPr>
          </w:p>
        </w:tc>
        <w:tc>
          <w:tcPr>
            <w:tcW w:w="1413"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274"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35034C" w:rsidRPr="00D677A8" w14:paraId="1CC22E74" w14:textId="77777777" w:rsidTr="00531AAF">
        <w:tc>
          <w:tcPr>
            <w:tcW w:w="1056" w:type="pct"/>
            <w:vAlign w:val="bottom"/>
          </w:tcPr>
          <w:p w14:paraId="3B50509E" w14:textId="77777777" w:rsidR="00B82D9F" w:rsidRPr="00D677A8" w:rsidRDefault="00B82D9F" w:rsidP="007343E2">
            <w:pPr>
              <w:spacing w:line="480" w:lineRule="auto"/>
            </w:pPr>
          </w:p>
        </w:tc>
        <w:tc>
          <w:tcPr>
            <w:tcW w:w="514" w:type="pct"/>
            <w:vAlign w:val="bottom"/>
          </w:tcPr>
          <w:p w14:paraId="13319A9D" w14:textId="77777777" w:rsidR="00B82D9F" w:rsidRPr="00D677A8" w:rsidRDefault="00B82D9F" w:rsidP="007343E2">
            <w:pPr>
              <w:pStyle w:val="Compact"/>
              <w:spacing w:line="480" w:lineRule="auto"/>
            </w:pPr>
            <w:r w:rsidRPr="00D677A8">
              <w:t>Male</w:t>
            </w:r>
          </w:p>
        </w:tc>
        <w:tc>
          <w:tcPr>
            <w:tcW w:w="857" w:type="pct"/>
            <w:vAlign w:val="bottom"/>
          </w:tcPr>
          <w:p w14:paraId="71052B02" w14:textId="77777777" w:rsidR="00B82D9F" w:rsidRPr="00D677A8" w:rsidRDefault="00B82D9F" w:rsidP="00531AAF">
            <w:pPr>
              <w:pStyle w:val="Compact"/>
              <w:spacing w:line="480" w:lineRule="auto"/>
              <w:jc w:val="center"/>
            </w:pPr>
            <w:r w:rsidRPr="00D677A8">
              <w:t>25</w:t>
            </w:r>
          </w:p>
        </w:tc>
        <w:tc>
          <w:tcPr>
            <w:tcW w:w="742"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vAlign w:val="bottom"/>
          </w:tcPr>
          <w:p w14:paraId="0BFDF112" w14:textId="77777777" w:rsidR="00B82D9F" w:rsidRPr="00D677A8" w:rsidRDefault="00B82D9F" w:rsidP="007343E2">
            <w:pPr>
              <w:spacing w:line="480" w:lineRule="auto"/>
            </w:pPr>
          </w:p>
        </w:tc>
        <w:tc>
          <w:tcPr>
            <w:tcW w:w="1413"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274" w:type="pct"/>
            <w:vMerge/>
            <w:vAlign w:val="center"/>
          </w:tcPr>
          <w:p w14:paraId="6C553AEB" w14:textId="77777777" w:rsidR="00B82D9F" w:rsidRPr="008A5112" w:rsidRDefault="00B82D9F" w:rsidP="007343E2">
            <w:pPr>
              <w:spacing w:line="480" w:lineRule="auto"/>
            </w:pPr>
          </w:p>
        </w:tc>
      </w:tr>
      <w:tr w:rsidR="0035034C" w:rsidRPr="00D677A8" w14:paraId="31B56C77" w14:textId="77777777" w:rsidTr="00531AAF">
        <w:tc>
          <w:tcPr>
            <w:tcW w:w="1056"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bottom"/>
          </w:tcPr>
          <w:p w14:paraId="2ECFFBBE" w14:textId="77777777" w:rsidR="00B82D9F" w:rsidRPr="00D677A8" w:rsidRDefault="00B82D9F" w:rsidP="007343E2">
            <w:pPr>
              <w:pStyle w:val="Compact"/>
              <w:spacing w:line="480" w:lineRule="auto"/>
            </w:pPr>
            <w:r w:rsidRPr="00D677A8">
              <w:t>Female</w:t>
            </w:r>
          </w:p>
        </w:tc>
        <w:tc>
          <w:tcPr>
            <w:tcW w:w="857" w:type="pct"/>
            <w:vAlign w:val="bottom"/>
          </w:tcPr>
          <w:p w14:paraId="7BF983F5" w14:textId="77777777" w:rsidR="00B82D9F" w:rsidRPr="00D677A8" w:rsidRDefault="00B82D9F" w:rsidP="00531AAF">
            <w:pPr>
              <w:pStyle w:val="Compact"/>
              <w:spacing w:line="480" w:lineRule="auto"/>
              <w:jc w:val="center"/>
            </w:pPr>
            <w:r w:rsidRPr="00D677A8">
              <w:t>27</w:t>
            </w:r>
          </w:p>
        </w:tc>
        <w:tc>
          <w:tcPr>
            <w:tcW w:w="742"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44" w:type="pct"/>
            <w:vAlign w:val="bottom"/>
          </w:tcPr>
          <w:p w14:paraId="2632417C" w14:textId="77777777" w:rsidR="00B82D9F" w:rsidRPr="00D677A8" w:rsidRDefault="00B82D9F" w:rsidP="007343E2">
            <w:pPr>
              <w:spacing w:line="480" w:lineRule="auto"/>
            </w:pPr>
          </w:p>
        </w:tc>
        <w:tc>
          <w:tcPr>
            <w:tcW w:w="1413"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274" w:type="pct"/>
            <w:vMerge w:val="restart"/>
            <w:vAlign w:val="center"/>
          </w:tcPr>
          <w:p w14:paraId="328BA13D" w14:textId="77777777" w:rsidR="00B82D9F" w:rsidRPr="008A5112" w:rsidRDefault="00B82D9F" w:rsidP="00273667">
            <w:pPr>
              <w:pStyle w:val="Compact"/>
              <w:spacing w:line="480" w:lineRule="auto"/>
            </w:pPr>
            <w:r w:rsidRPr="007029E4">
              <w:t>B</w:t>
            </w:r>
          </w:p>
        </w:tc>
      </w:tr>
      <w:tr w:rsidR="0035034C" w:rsidRPr="00D677A8" w14:paraId="20DB4ADA" w14:textId="77777777" w:rsidTr="00531AAF">
        <w:tc>
          <w:tcPr>
            <w:tcW w:w="1056" w:type="pct"/>
            <w:vAlign w:val="bottom"/>
          </w:tcPr>
          <w:p w14:paraId="180ED9C4" w14:textId="77777777" w:rsidR="00B82D9F" w:rsidRPr="00D677A8" w:rsidRDefault="00B82D9F" w:rsidP="007343E2">
            <w:pPr>
              <w:spacing w:line="480" w:lineRule="auto"/>
            </w:pPr>
          </w:p>
        </w:tc>
        <w:tc>
          <w:tcPr>
            <w:tcW w:w="514" w:type="pct"/>
            <w:vAlign w:val="bottom"/>
          </w:tcPr>
          <w:p w14:paraId="0CC4E117" w14:textId="77777777" w:rsidR="00B82D9F" w:rsidRPr="00D677A8" w:rsidRDefault="00B82D9F" w:rsidP="007343E2">
            <w:pPr>
              <w:pStyle w:val="Compact"/>
              <w:spacing w:line="480" w:lineRule="auto"/>
            </w:pPr>
            <w:r w:rsidRPr="00D677A8">
              <w:t>Male</w:t>
            </w:r>
          </w:p>
        </w:tc>
        <w:tc>
          <w:tcPr>
            <w:tcW w:w="857" w:type="pct"/>
            <w:vAlign w:val="bottom"/>
          </w:tcPr>
          <w:p w14:paraId="77FBDB43" w14:textId="77777777" w:rsidR="00B82D9F" w:rsidRPr="00D677A8" w:rsidRDefault="00B82D9F" w:rsidP="00531AAF">
            <w:pPr>
              <w:pStyle w:val="Compact"/>
              <w:spacing w:line="480" w:lineRule="auto"/>
              <w:jc w:val="center"/>
            </w:pPr>
            <w:r w:rsidRPr="00D677A8">
              <w:t>21</w:t>
            </w:r>
          </w:p>
        </w:tc>
        <w:tc>
          <w:tcPr>
            <w:tcW w:w="742"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44" w:type="pct"/>
            <w:vAlign w:val="bottom"/>
          </w:tcPr>
          <w:p w14:paraId="6534203A" w14:textId="77777777" w:rsidR="00B82D9F" w:rsidRPr="00D677A8" w:rsidRDefault="00B82D9F" w:rsidP="007343E2">
            <w:pPr>
              <w:spacing w:line="480" w:lineRule="auto"/>
            </w:pPr>
          </w:p>
        </w:tc>
        <w:tc>
          <w:tcPr>
            <w:tcW w:w="1413"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274" w:type="pct"/>
            <w:vMerge/>
            <w:vAlign w:val="center"/>
          </w:tcPr>
          <w:p w14:paraId="7B2DA336" w14:textId="77777777" w:rsidR="00B82D9F" w:rsidRPr="008A5112" w:rsidRDefault="00B82D9F" w:rsidP="007343E2">
            <w:pPr>
              <w:spacing w:line="480" w:lineRule="auto"/>
            </w:pPr>
          </w:p>
        </w:tc>
      </w:tr>
      <w:tr w:rsidR="0035034C" w:rsidRPr="00D677A8" w14:paraId="025E4D23" w14:textId="77777777" w:rsidTr="00531AAF">
        <w:tc>
          <w:tcPr>
            <w:tcW w:w="1056"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bottom"/>
          </w:tcPr>
          <w:p w14:paraId="1F564D4C" w14:textId="77777777" w:rsidR="00B82D9F" w:rsidRPr="00D677A8" w:rsidRDefault="00B82D9F" w:rsidP="007343E2">
            <w:pPr>
              <w:pStyle w:val="Compact"/>
              <w:spacing w:line="480" w:lineRule="auto"/>
            </w:pPr>
            <w:r w:rsidRPr="00D677A8">
              <w:t>Female</w:t>
            </w:r>
          </w:p>
        </w:tc>
        <w:tc>
          <w:tcPr>
            <w:tcW w:w="857" w:type="pct"/>
            <w:vAlign w:val="bottom"/>
          </w:tcPr>
          <w:p w14:paraId="4CE00EBC" w14:textId="77777777" w:rsidR="00B82D9F" w:rsidRPr="00D677A8" w:rsidRDefault="00B82D9F" w:rsidP="00531AAF">
            <w:pPr>
              <w:pStyle w:val="Compact"/>
              <w:spacing w:line="480" w:lineRule="auto"/>
              <w:jc w:val="center"/>
            </w:pPr>
            <w:r w:rsidRPr="00D677A8">
              <w:t>25</w:t>
            </w:r>
          </w:p>
        </w:tc>
        <w:tc>
          <w:tcPr>
            <w:tcW w:w="742"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44" w:type="pct"/>
            <w:vAlign w:val="bottom"/>
          </w:tcPr>
          <w:p w14:paraId="4B17FA1D" w14:textId="77777777" w:rsidR="00B82D9F" w:rsidRPr="00D677A8" w:rsidRDefault="00B82D9F" w:rsidP="007343E2">
            <w:pPr>
              <w:spacing w:line="480" w:lineRule="auto"/>
            </w:pPr>
          </w:p>
        </w:tc>
        <w:tc>
          <w:tcPr>
            <w:tcW w:w="1413"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274" w:type="pct"/>
            <w:vMerge w:val="restart"/>
            <w:vAlign w:val="center"/>
          </w:tcPr>
          <w:p w14:paraId="302B2605" w14:textId="77777777" w:rsidR="00B82D9F" w:rsidRPr="008A5112" w:rsidRDefault="00B82D9F" w:rsidP="00273667">
            <w:pPr>
              <w:pStyle w:val="Compact"/>
              <w:spacing w:line="480" w:lineRule="auto"/>
            </w:pPr>
            <w:r w:rsidRPr="007029E4">
              <w:t>A</w:t>
            </w:r>
          </w:p>
        </w:tc>
      </w:tr>
      <w:tr w:rsidR="0035034C" w:rsidRPr="00D677A8" w14:paraId="04BA96D2" w14:textId="77777777" w:rsidTr="00531AAF">
        <w:tc>
          <w:tcPr>
            <w:tcW w:w="1056" w:type="pct"/>
            <w:vAlign w:val="bottom"/>
          </w:tcPr>
          <w:p w14:paraId="76C1D77B" w14:textId="77777777" w:rsidR="00B82D9F" w:rsidRPr="00D677A8" w:rsidRDefault="00B82D9F" w:rsidP="007343E2">
            <w:pPr>
              <w:spacing w:line="480" w:lineRule="auto"/>
            </w:pPr>
          </w:p>
        </w:tc>
        <w:tc>
          <w:tcPr>
            <w:tcW w:w="514" w:type="pct"/>
            <w:vAlign w:val="bottom"/>
          </w:tcPr>
          <w:p w14:paraId="05748A7E" w14:textId="77777777" w:rsidR="00B82D9F" w:rsidRPr="00D677A8" w:rsidRDefault="00B82D9F" w:rsidP="007343E2">
            <w:pPr>
              <w:pStyle w:val="Compact"/>
              <w:spacing w:line="480" w:lineRule="auto"/>
            </w:pPr>
            <w:r w:rsidRPr="00D677A8">
              <w:t>Male</w:t>
            </w:r>
          </w:p>
        </w:tc>
        <w:tc>
          <w:tcPr>
            <w:tcW w:w="857" w:type="pct"/>
            <w:vAlign w:val="bottom"/>
          </w:tcPr>
          <w:p w14:paraId="62F1B11A" w14:textId="77777777" w:rsidR="00B82D9F" w:rsidRPr="00D677A8" w:rsidRDefault="00B82D9F" w:rsidP="00531AAF">
            <w:pPr>
              <w:pStyle w:val="Compact"/>
              <w:spacing w:line="480" w:lineRule="auto"/>
              <w:jc w:val="center"/>
            </w:pPr>
            <w:r w:rsidRPr="00D677A8">
              <w:t>18</w:t>
            </w:r>
          </w:p>
        </w:tc>
        <w:tc>
          <w:tcPr>
            <w:tcW w:w="742"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44" w:type="pct"/>
            <w:vAlign w:val="bottom"/>
          </w:tcPr>
          <w:p w14:paraId="2019C317" w14:textId="77777777" w:rsidR="00B82D9F" w:rsidRPr="00D677A8" w:rsidRDefault="00B82D9F" w:rsidP="007343E2">
            <w:pPr>
              <w:spacing w:line="480" w:lineRule="auto"/>
            </w:pPr>
          </w:p>
        </w:tc>
        <w:tc>
          <w:tcPr>
            <w:tcW w:w="1413"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274" w:type="pct"/>
            <w:vMerge/>
            <w:vAlign w:val="center"/>
          </w:tcPr>
          <w:p w14:paraId="10E38D90" w14:textId="77777777" w:rsidR="00B82D9F" w:rsidRPr="008A5112" w:rsidRDefault="00B82D9F" w:rsidP="007343E2">
            <w:pPr>
              <w:spacing w:line="480" w:lineRule="auto"/>
            </w:pPr>
          </w:p>
        </w:tc>
      </w:tr>
      <w:tr w:rsidR="0035034C" w:rsidRPr="00D677A8" w14:paraId="082BCAC4" w14:textId="77777777" w:rsidTr="00531AAF">
        <w:tc>
          <w:tcPr>
            <w:tcW w:w="1056" w:type="pct"/>
            <w:vAlign w:val="bottom"/>
          </w:tcPr>
          <w:p w14:paraId="0538B109" w14:textId="77777777" w:rsidR="00B82D9F" w:rsidRPr="00D677A8" w:rsidRDefault="00B82D9F" w:rsidP="007343E2">
            <w:pPr>
              <w:pStyle w:val="Compact"/>
              <w:spacing w:line="480" w:lineRule="auto"/>
            </w:pPr>
            <w:r w:rsidRPr="00D677A8">
              <w:t>Russet Burbank</w:t>
            </w:r>
          </w:p>
        </w:tc>
        <w:tc>
          <w:tcPr>
            <w:tcW w:w="514" w:type="pct"/>
            <w:vAlign w:val="bottom"/>
          </w:tcPr>
          <w:p w14:paraId="6AEC6954" w14:textId="77777777" w:rsidR="00B82D9F" w:rsidRPr="00D677A8" w:rsidRDefault="00B82D9F" w:rsidP="007343E2">
            <w:pPr>
              <w:pStyle w:val="Compact"/>
              <w:spacing w:line="480" w:lineRule="auto"/>
            </w:pPr>
            <w:r w:rsidRPr="00D677A8">
              <w:t>Female</w:t>
            </w:r>
          </w:p>
        </w:tc>
        <w:tc>
          <w:tcPr>
            <w:tcW w:w="857" w:type="pct"/>
            <w:vAlign w:val="bottom"/>
          </w:tcPr>
          <w:p w14:paraId="0A91AB2A" w14:textId="77777777" w:rsidR="00B82D9F" w:rsidRPr="00D677A8" w:rsidRDefault="00B82D9F" w:rsidP="00531AAF">
            <w:pPr>
              <w:pStyle w:val="Compact"/>
              <w:spacing w:line="480" w:lineRule="auto"/>
              <w:jc w:val="center"/>
            </w:pPr>
            <w:r w:rsidRPr="00D677A8">
              <w:t>26</w:t>
            </w:r>
          </w:p>
        </w:tc>
        <w:tc>
          <w:tcPr>
            <w:tcW w:w="742"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vAlign w:val="bottom"/>
          </w:tcPr>
          <w:p w14:paraId="2D5C1E40" w14:textId="77777777" w:rsidR="00B82D9F" w:rsidRPr="00D677A8" w:rsidRDefault="00B82D9F" w:rsidP="007343E2">
            <w:pPr>
              <w:spacing w:line="480" w:lineRule="auto"/>
            </w:pPr>
          </w:p>
        </w:tc>
        <w:tc>
          <w:tcPr>
            <w:tcW w:w="1413"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274"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35034C" w:rsidRPr="00D677A8" w14:paraId="3CAC3FCC" w14:textId="77777777" w:rsidTr="00531AAF">
        <w:tc>
          <w:tcPr>
            <w:tcW w:w="1056" w:type="pct"/>
            <w:tcBorders>
              <w:bottom w:val="single" w:sz="4" w:space="0" w:color="auto"/>
            </w:tcBorders>
            <w:vAlign w:val="bottom"/>
          </w:tcPr>
          <w:p w14:paraId="130E80E5" w14:textId="77777777" w:rsidR="00B82D9F" w:rsidRPr="00D677A8" w:rsidRDefault="00B82D9F" w:rsidP="007343E2">
            <w:pPr>
              <w:spacing w:line="480" w:lineRule="auto"/>
            </w:pPr>
          </w:p>
        </w:tc>
        <w:tc>
          <w:tcPr>
            <w:tcW w:w="514"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857" w:type="pct"/>
            <w:tcBorders>
              <w:bottom w:val="single" w:sz="4" w:space="0" w:color="auto"/>
            </w:tcBorders>
            <w:vAlign w:val="bottom"/>
          </w:tcPr>
          <w:p w14:paraId="22FA0BAC" w14:textId="77777777" w:rsidR="00B82D9F" w:rsidRPr="00D677A8" w:rsidRDefault="00B82D9F" w:rsidP="00531AAF">
            <w:pPr>
              <w:pStyle w:val="Compact"/>
              <w:spacing w:line="480" w:lineRule="auto"/>
              <w:jc w:val="center"/>
            </w:pPr>
            <w:r w:rsidRPr="00D677A8">
              <w:t>18</w:t>
            </w:r>
          </w:p>
        </w:tc>
        <w:tc>
          <w:tcPr>
            <w:tcW w:w="742"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tcBorders>
              <w:bottom w:val="single" w:sz="4" w:space="0" w:color="auto"/>
            </w:tcBorders>
            <w:vAlign w:val="bottom"/>
          </w:tcPr>
          <w:p w14:paraId="753CB3E5" w14:textId="77777777" w:rsidR="00B82D9F" w:rsidRPr="00D677A8" w:rsidRDefault="00B82D9F" w:rsidP="007343E2">
            <w:pPr>
              <w:spacing w:line="480" w:lineRule="auto"/>
            </w:pPr>
          </w:p>
        </w:tc>
        <w:tc>
          <w:tcPr>
            <w:tcW w:w="1413"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274"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1622B275"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00E3185F">
        <w:t>C</w:t>
      </w:r>
      <w:r w:rsidRPr="00D677A8">
        <w:t xml:space="preserve">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28A43F86" w:rsidR="00B82D9F" w:rsidRPr="00A3526B" w:rsidRDefault="00B82D9F" w:rsidP="007343E2">
      <w:pPr>
        <w:pStyle w:val="BodyText"/>
        <w:spacing w:line="480" w:lineRule="auto"/>
      </w:pPr>
      <w:r w:rsidRPr="00A31E2B">
        <w:rPr>
          <w:b/>
        </w:rPr>
        <w:t>Table 6.</w:t>
      </w:r>
      <w:r w:rsidRPr="003D6540">
        <w:t xml:space="preserve"> Wald’s </w:t>
      </w:r>
      <w:r w:rsidR="00576C4C">
        <w:t>χ</w:t>
      </w:r>
      <w:r w:rsidR="00576C4C" w:rsidRPr="007029E4">
        <w:rPr>
          <w:vertAlign w:val="superscript"/>
        </w:rPr>
        <w:t>2</w:t>
      </w:r>
      <w:r w:rsidR="00576C4C">
        <w:t xml:space="preserve"> </w:t>
      </w:r>
      <w:r w:rsidRPr="00A3526B">
        <w:t xml:space="preserve">tests comparing psyllid oviposition and fertility among four </w:t>
      </w:r>
      <w:r w:rsidR="00BD3A32">
        <w:t xml:space="preserve">potato </w:t>
      </w:r>
      <w:r w:rsidRPr="00A3526B">
        <w:t xml:space="preserve">genotypes: A07781-10LB, A07781-3LB, A07781-4LB and </w:t>
      </w:r>
      <w:r w:rsidR="00BD3A32">
        <w:t>‘</w:t>
      </w:r>
      <w:r w:rsidRPr="00A3526B">
        <w:t>Russet Burbank</w:t>
      </w:r>
      <w:r w:rsidR="00BD3A32">
        <w:t>’</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10286574" w:rsidR="00B82D9F" w:rsidRPr="00D677A8" w:rsidRDefault="00B82D9F" w:rsidP="007343E2">
      <w:pPr>
        <w:pStyle w:val="BodyText"/>
        <w:spacing w:line="480" w:lineRule="auto"/>
      </w:pPr>
      <w:r w:rsidRPr="00A31E2B">
        <w:rPr>
          <w:b/>
        </w:rPr>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w:t>
      </w:r>
      <w:r w:rsidR="00B00248">
        <w:t>for</w:t>
      </w:r>
      <w:r w:rsidR="00B00248" w:rsidRPr="00D677A8">
        <w:t xml:space="preserve"> </w:t>
      </w:r>
      <w:r w:rsidRPr="00D677A8">
        <w:t xml:space="preserve">psyllids on four different </w:t>
      </w:r>
      <w:r w:rsidR="00BD3A32">
        <w:t xml:space="preserve">potato </w:t>
      </w:r>
      <w:r w:rsidRPr="00D677A8">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3C1B1F97" w:rsidR="0001050B" w:rsidRDefault="00B82D9F" w:rsidP="00273667">
      <w:pPr>
        <w:pStyle w:val="Bibliography"/>
        <w:spacing w:line="480" w:lineRule="auto"/>
      </w:pPr>
      <w:proofErr w:type="spellStart"/>
      <w:r w:rsidRPr="007029E4">
        <w:rPr>
          <w:vertAlign w:val="superscript"/>
        </w:rPr>
        <w:t>a</w:t>
      </w:r>
      <w:r w:rsidR="0008209A">
        <w:t>P</w:t>
      </w:r>
      <w:r>
        <w:t>eriod</w:t>
      </w:r>
      <w:proofErr w:type="spellEnd"/>
      <w:r>
        <w:t xml:space="preserve">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xml:space="preserve">, the male was </w:t>
      </w:r>
      <w:del w:id="182" w:author="Author">
        <w:r w:rsidDel="00310D7A">
          <w:delText>removed</w:delText>
        </w:r>
      </w:del>
      <w:ins w:id="183" w:author="Author">
        <w:r w:rsidR="00310D7A">
          <w:t>removed,</w:t>
        </w:r>
      </w:ins>
      <w:r>
        <w:t xml:space="preserve">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t>Fig. 2</w:t>
      </w:r>
    </w:p>
    <w:p w14:paraId="294BF80C" w14:textId="6629BD88" w:rsidR="0001050B" w:rsidRPr="00D677A8" w:rsidRDefault="0001050B" w:rsidP="007343E2">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52EAAD0" w14:textId="5C5A4E41" w:rsidR="00373015" w:rsidRDefault="00373015">
      <w:pPr>
        <w:pStyle w:val="CommentText"/>
      </w:pPr>
      <w:r>
        <w:rPr>
          <w:rStyle w:val="CommentReference"/>
        </w:rPr>
        <w:annotationRef/>
      </w:r>
      <w:r>
        <w:t xml:space="preserve">In line 120 this has been changed to tolerance. The authors have responded to the </w:t>
      </w:r>
      <w:proofErr w:type="gramStart"/>
      <w:r>
        <w:t>reviewers</w:t>
      </w:r>
      <w:proofErr w:type="gramEnd"/>
      <w:r>
        <w:t xml:space="preserve"> comments re the use of tolerance and resistance, but I feel that this has not been appropriately revised throughout the manuscript. </w:t>
      </w:r>
    </w:p>
  </w:comment>
  <w:comment w:id="1" w:author="Author" w:initials="A">
    <w:p w14:paraId="5549CF47" w14:textId="71C25321" w:rsidR="004C2A5B" w:rsidRDefault="004C2A5B">
      <w:pPr>
        <w:pStyle w:val="CommentText"/>
      </w:pPr>
      <w:r>
        <w:rPr>
          <w:rStyle w:val="CommentReference"/>
        </w:rPr>
        <w:annotationRef/>
      </w:r>
      <w:r>
        <w:t>Thank you, I was using the incorrect terminology</w:t>
      </w:r>
    </w:p>
  </w:comment>
  <w:comment w:id="2" w:author="Author" w:initials="A">
    <w:p w14:paraId="75BA4BAD" w14:textId="6BB7D54F" w:rsidR="00937D93" w:rsidRDefault="00937D93">
      <w:pPr>
        <w:pStyle w:val="CommentText"/>
      </w:pPr>
      <w:r>
        <w:rPr>
          <w:rStyle w:val="CommentReference"/>
        </w:rPr>
        <w:annotationRef/>
      </w:r>
      <w:r>
        <w:t>This is still different to tolerance. The parent was putatively tolerant, but the clones partial resistant?</w:t>
      </w:r>
    </w:p>
  </w:comment>
  <w:comment w:id="3" w:author="Author" w:initials="A">
    <w:p w14:paraId="48B3386A" w14:textId="3A870680" w:rsidR="00297189" w:rsidRDefault="00297189">
      <w:pPr>
        <w:pStyle w:val="CommentText"/>
      </w:pPr>
      <w:r>
        <w:rPr>
          <w:rStyle w:val="CommentReference"/>
        </w:rPr>
        <w:annotationRef/>
      </w:r>
      <w:r w:rsidR="004C2A5B">
        <w:t>It should say tolerance</w:t>
      </w:r>
    </w:p>
  </w:comment>
  <w:comment w:id="5" w:author="Author" w:initials="A">
    <w:p w14:paraId="0BAED588" w14:textId="449BF807" w:rsidR="00937D93" w:rsidRDefault="00937D93">
      <w:pPr>
        <w:pStyle w:val="CommentText"/>
      </w:pPr>
      <w:r>
        <w:rPr>
          <w:rStyle w:val="CommentReference"/>
        </w:rPr>
        <w:annotationRef/>
      </w:r>
      <w:r>
        <w:t>Is this the correct terminology? Do the authors include feeding into settling behavior</w:t>
      </w:r>
      <w:r w:rsidR="003F7FB9">
        <w:t>s</w:t>
      </w:r>
      <w:r>
        <w:t xml:space="preserve">? Because settling </w:t>
      </w:r>
      <w:r w:rsidR="003F7FB9">
        <w:t xml:space="preserve">(sitting and walking on a plant) </w:t>
      </w:r>
      <w:r>
        <w:t xml:space="preserve">on its own does not transmit Lso, so you wouldn’t expect it to </w:t>
      </w:r>
      <w:proofErr w:type="gramStart"/>
      <w:r>
        <w:t>have an effect on</w:t>
      </w:r>
      <w:proofErr w:type="gramEnd"/>
      <w:r>
        <w:t xml:space="preserve"> </w:t>
      </w:r>
      <w:r w:rsidR="003F7FB9">
        <w:t>zc incidence.</w:t>
      </w:r>
    </w:p>
  </w:comment>
  <w:comment w:id="9" w:author="Author" w:initials="A">
    <w:p w14:paraId="0CC6E8E0" w14:textId="26C37AEE" w:rsidR="00663985" w:rsidRDefault="00663985" w:rsidP="003D2598">
      <w:pPr>
        <w:autoSpaceDE w:val="0"/>
        <w:autoSpaceDN w:val="0"/>
        <w:adjustRightInd w:val="0"/>
        <w:spacing w:after="0"/>
      </w:pPr>
      <w:r>
        <w:rPr>
          <w:rStyle w:val="CommentReference"/>
        </w:rPr>
        <w:annotationRef/>
      </w:r>
      <w:r>
        <w:t>Please add Australia to this list: the psyllid is present in Western Australia (but not CLso) and Norfolk Island (with CLso). You can use the following general reference:</w:t>
      </w:r>
    </w:p>
    <w:p w14:paraId="705703AB" w14:textId="5A6DFEA7" w:rsidR="00663985" w:rsidRDefault="00663985" w:rsidP="003D2598">
      <w:pPr>
        <w:autoSpaceDE w:val="0"/>
        <w:autoSpaceDN w:val="0"/>
        <w:adjustRightInd w:val="0"/>
        <w:spacing w:after="0"/>
        <w:rPr>
          <w:rFonts w:ascii="ArialMT" w:hAnsi="ArialMT" w:cs="ArialMT"/>
          <w:sz w:val="17"/>
          <w:szCs w:val="17"/>
          <w:lang w:val="en-NZ"/>
        </w:rPr>
      </w:pPr>
      <w:r>
        <w:rPr>
          <w:rFonts w:ascii="ArialMT" w:hAnsi="ArialMT" w:cs="ArialMT"/>
          <w:sz w:val="17"/>
          <w:szCs w:val="17"/>
          <w:lang w:val="en-NZ"/>
        </w:rPr>
        <w:t>EPPO (European and Mediterranean Plant Protection</w:t>
      </w:r>
    </w:p>
    <w:p w14:paraId="55349ADA" w14:textId="77777777" w:rsidR="00663985" w:rsidRDefault="00663985" w:rsidP="003D2598">
      <w:pPr>
        <w:autoSpaceDE w:val="0"/>
        <w:autoSpaceDN w:val="0"/>
        <w:adjustRightInd w:val="0"/>
        <w:spacing w:after="0"/>
        <w:rPr>
          <w:rFonts w:ascii="ArialMT" w:hAnsi="ArialMT" w:cs="ArialMT"/>
          <w:sz w:val="17"/>
          <w:szCs w:val="17"/>
          <w:lang w:val="en-NZ"/>
        </w:rPr>
      </w:pPr>
      <w:r>
        <w:rPr>
          <w:rFonts w:ascii="ArialMT" w:hAnsi="ArialMT" w:cs="ArialMT"/>
          <w:sz w:val="17"/>
          <w:szCs w:val="17"/>
          <w:lang w:val="en-NZ"/>
        </w:rPr>
        <w:t xml:space="preserve">Organization). 2013. </w:t>
      </w:r>
      <w:r>
        <w:rPr>
          <w:rFonts w:ascii="Arial-ItalicMT" w:hAnsi="Arial-ItalicMT" w:cs="Arial-ItalicMT"/>
          <w:i/>
          <w:iCs/>
          <w:sz w:val="17"/>
          <w:szCs w:val="17"/>
          <w:lang w:val="en-NZ"/>
        </w:rPr>
        <w:t>Bactericera cockerelli</w:t>
      </w:r>
      <w:r>
        <w:rPr>
          <w:rFonts w:ascii="ArialMT" w:hAnsi="ArialMT" w:cs="ArialMT"/>
          <w:sz w:val="17"/>
          <w:szCs w:val="17"/>
          <w:lang w:val="en-NZ"/>
        </w:rPr>
        <w:t xml:space="preserve">. </w:t>
      </w:r>
      <w:r>
        <w:rPr>
          <w:rFonts w:ascii="Arial-ItalicMT" w:hAnsi="Arial-ItalicMT" w:cs="Arial-ItalicMT"/>
          <w:i/>
          <w:iCs/>
          <w:sz w:val="17"/>
          <w:szCs w:val="17"/>
          <w:lang w:val="en-NZ"/>
        </w:rPr>
        <w:t>EPPO Bulletin</w:t>
      </w:r>
      <w:r>
        <w:rPr>
          <w:rFonts w:ascii="ArialMT" w:hAnsi="ArialMT" w:cs="ArialMT"/>
          <w:sz w:val="17"/>
          <w:szCs w:val="17"/>
          <w:lang w:val="en-NZ"/>
        </w:rPr>
        <w:t>,</w:t>
      </w:r>
    </w:p>
    <w:p w14:paraId="30CF7B54" w14:textId="5E256E0B" w:rsidR="00663985" w:rsidRDefault="00663985" w:rsidP="003D2598">
      <w:pPr>
        <w:pStyle w:val="CommentText"/>
        <w:rPr>
          <w:rFonts w:ascii="ArialMT" w:hAnsi="ArialMT" w:cs="ArialMT"/>
          <w:sz w:val="17"/>
          <w:szCs w:val="17"/>
          <w:lang w:val="en-NZ"/>
        </w:rPr>
      </w:pPr>
      <w:r>
        <w:rPr>
          <w:rFonts w:ascii="Arial-BoldMT" w:hAnsi="Arial-BoldMT" w:cs="Arial-BoldMT"/>
          <w:b/>
          <w:bCs/>
          <w:sz w:val="17"/>
          <w:szCs w:val="17"/>
          <w:lang w:val="en-NZ"/>
        </w:rPr>
        <w:t>43</w:t>
      </w:r>
      <w:r>
        <w:rPr>
          <w:rFonts w:ascii="ArialMT" w:hAnsi="ArialMT" w:cs="ArialMT"/>
          <w:sz w:val="17"/>
          <w:szCs w:val="17"/>
          <w:lang w:val="en-NZ"/>
        </w:rPr>
        <w:t>, 202–208.</w:t>
      </w:r>
    </w:p>
    <w:p w14:paraId="09F83DD3" w14:textId="77777777" w:rsidR="00663985" w:rsidRDefault="00663985" w:rsidP="003D2598">
      <w:pPr>
        <w:pStyle w:val="CommentText"/>
        <w:rPr>
          <w:rFonts w:ascii="ArialMT" w:hAnsi="ArialMT" w:cs="ArialMT"/>
          <w:sz w:val="17"/>
          <w:szCs w:val="17"/>
          <w:lang w:val="en-NZ"/>
        </w:rPr>
      </w:pPr>
    </w:p>
    <w:p w14:paraId="17CDD9B7" w14:textId="7686988F" w:rsidR="00663985" w:rsidRDefault="00663985" w:rsidP="003D2598">
      <w:pPr>
        <w:pStyle w:val="CommentText"/>
        <w:rPr>
          <w:rFonts w:ascii="ArialMT" w:hAnsi="ArialMT" w:cs="ArialMT"/>
          <w:sz w:val="17"/>
          <w:szCs w:val="17"/>
          <w:lang w:val="en-NZ"/>
        </w:rPr>
      </w:pPr>
      <w:r>
        <w:rPr>
          <w:rFonts w:ascii="ArialMT" w:hAnsi="ArialMT" w:cs="ArialMT"/>
          <w:sz w:val="17"/>
          <w:szCs w:val="17"/>
          <w:lang w:val="en-NZ"/>
        </w:rPr>
        <w:t>Or for specifically for Norfolk Island:</w:t>
      </w:r>
    </w:p>
    <w:p w14:paraId="109FDBAB" w14:textId="77777777" w:rsidR="00663985" w:rsidRPr="00C61AEF" w:rsidRDefault="00663985" w:rsidP="00663985">
      <w:pPr>
        <w:pStyle w:val="EndNoteBibliography"/>
        <w:spacing w:after="0" w:line="480" w:lineRule="auto"/>
        <w:ind w:left="720" w:hanging="720"/>
        <w:rPr>
          <w:rFonts w:ascii="Times New Roman" w:hAnsi="Times New Roman" w:cs="Times New Roman"/>
          <w:sz w:val="24"/>
          <w:szCs w:val="24"/>
        </w:rPr>
      </w:pPr>
      <w:bookmarkStart w:id="13" w:name="_ENREF_10"/>
      <w:r>
        <w:rPr>
          <w:rFonts w:ascii="Times New Roman" w:hAnsi="Times New Roman" w:cs="Times New Roman"/>
          <w:b/>
          <w:sz w:val="24"/>
          <w:szCs w:val="24"/>
        </w:rPr>
        <w:t xml:space="preserve">(AGDA) </w:t>
      </w:r>
      <w:r w:rsidRPr="00C61AEF">
        <w:rPr>
          <w:rFonts w:ascii="Times New Roman" w:hAnsi="Times New Roman" w:cs="Times New Roman"/>
          <w:b/>
          <w:sz w:val="24"/>
          <w:szCs w:val="24"/>
        </w:rPr>
        <w:t>Australian Government Department of Agriculture. 2015.</w:t>
      </w:r>
      <w:r w:rsidRPr="00C61AEF">
        <w:rPr>
          <w:rFonts w:ascii="Times New Roman" w:hAnsi="Times New Roman" w:cs="Times New Roman"/>
          <w:sz w:val="24"/>
          <w:szCs w:val="24"/>
        </w:rPr>
        <w:t xml:space="preserve"> Norfolk Island Quarantine Survey 2012–2014: </w:t>
      </w:r>
      <w:r>
        <w:rPr>
          <w:rFonts w:ascii="Times New Roman" w:hAnsi="Times New Roman" w:cs="Times New Roman"/>
          <w:sz w:val="24"/>
          <w:szCs w:val="24"/>
        </w:rPr>
        <w:t>a</w:t>
      </w:r>
      <w:r w:rsidRPr="00C61AEF">
        <w:rPr>
          <w:rFonts w:ascii="Times New Roman" w:hAnsi="Times New Roman" w:cs="Times New Roman"/>
          <w:sz w:val="24"/>
          <w:szCs w:val="24"/>
        </w:rPr>
        <w:t xml:space="preserve"> report to the Australian Government Department of Infrastructure and Regional Development. Australian Government Department of Agriculture</w:t>
      </w:r>
      <w:r>
        <w:rPr>
          <w:rFonts w:ascii="Times New Roman" w:hAnsi="Times New Roman" w:cs="Times New Roman"/>
          <w:sz w:val="24"/>
          <w:szCs w:val="24"/>
        </w:rPr>
        <w:t>, Canberra, Australia</w:t>
      </w:r>
      <w:r w:rsidRPr="00C61AEF">
        <w:rPr>
          <w:rFonts w:ascii="Times New Roman" w:hAnsi="Times New Roman" w:cs="Times New Roman"/>
          <w:sz w:val="24"/>
          <w:szCs w:val="24"/>
        </w:rPr>
        <w:t>.</w:t>
      </w:r>
      <w:bookmarkEnd w:id="13"/>
    </w:p>
    <w:p w14:paraId="5B3BA086" w14:textId="77777777" w:rsidR="00663985" w:rsidRDefault="00663985" w:rsidP="003D2598">
      <w:pPr>
        <w:pStyle w:val="CommentText"/>
      </w:pPr>
    </w:p>
    <w:p w14:paraId="062B6FC3" w14:textId="77777777" w:rsidR="00663985" w:rsidRDefault="00663985" w:rsidP="00663985">
      <w:pPr>
        <w:pStyle w:val="EndNoteBibliography"/>
        <w:spacing w:after="0" w:line="480" w:lineRule="auto"/>
        <w:ind w:left="720" w:hanging="720"/>
        <w:rPr>
          <w:rFonts w:ascii="Times New Roman" w:hAnsi="Times New Roman" w:cs="Times New Roman"/>
          <w:sz w:val="24"/>
          <w:szCs w:val="24"/>
        </w:rPr>
      </w:pPr>
      <w:bookmarkStart w:id="14" w:name="_ENREF_168"/>
      <w:r w:rsidRPr="00C61AEF">
        <w:rPr>
          <w:rFonts w:ascii="Times New Roman" w:hAnsi="Times New Roman" w:cs="Times New Roman"/>
          <w:b/>
          <w:sz w:val="24"/>
          <w:szCs w:val="24"/>
        </w:rPr>
        <w:t>Thomas, J. E., K. L. Sullivan, A.-M. Barnes, A. D. W. Geering, G. V. Maynard, J. Dohmen-Vereijssen, and G. R. Smith. 2017.</w:t>
      </w:r>
      <w:r w:rsidRPr="00C61AEF">
        <w:rPr>
          <w:rFonts w:ascii="Times New Roman" w:hAnsi="Times New Roman" w:cs="Times New Roman"/>
          <w:sz w:val="24"/>
          <w:szCs w:val="24"/>
        </w:rPr>
        <w:t xml:space="preserve"> Final Report </w:t>
      </w:r>
      <w:r w:rsidRPr="00C61AEF">
        <w:rPr>
          <w:rFonts w:ascii="Times New Roman" w:hAnsi="Times New Roman" w:cs="Times New Roman"/>
          <w:i/>
          <w:sz w:val="24"/>
          <w:szCs w:val="24"/>
        </w:rPr>
        <w:t xml:space="preserve">Candidatus </w:t>
      </w:r>
      <w:r w:rsidRPr="00C61AEF">
        <w:rPr>
          <w:rFonts w:ascii="Times New Roman" w:hAnsi="Times New Roman" w:cs="Times New Roman"/>
          <w:sz w:val="24"/>
          <w:szCs w:val="24"/>
        </w:rPr>
        <w:t>Liberibacter solanacearum on Norfolk Island (PBCRC2146), pp. 26. Plant Biosecurity Cooperative Research Centre, Bruce, ACT, Australia.</w:t>
      </w:r>
      <w:bookmarkEnd w:id="14"/>
    </w:p>
    <w:p w14:paraId="7D0AC817" w14:textId="77777777" w:rsidR="00663985" w:rsidRDefault="00663985" w:rsidP="003D2598">
      <w:pPr>
        <w:pStyle w:val="CommentText"/>
      </w:pPr>
    </w:p>
    <w:p w14:paraId="733C1347" w14:textId="2DDD68F4" w:rsidR="00663985" w:rsidRDefault="00663985" w:rsidP="003D2598">
      <w:pPr>
        <w:pStyle w:val="CommentText"/>
      </w:pPr>
      <w:r>
        <w:t>And for Western Australia:</w:t>
      </w:r>
    </w:p>
    <w:p w14:paraId="58D63C8A" w14:textId="27CCAA09" w:rsidR="00663985" w:rsidRPr="00663985" w:rsidRDefault="00663985" w:rsidP="00663985">
      <w:pPr>
        <w:pStyle w:val="EndNoteBibliography"/>
        <w:spacing w:after="0" w:line="480" w:lineRule="auto"/>
        <w:ind w:left="720" w:hanging="720"/>
        <w:rPr>
          <w:rFonts w:ascii="Times New Roman" w:hAnsi="Times New Roman" w:cs="Times New Roman"/>
          <w:sz w:val="24"/>
          <w:szCs w:val="24"/>
        </w:rPr>
      </w:pPr>
      <w:bookmarkStart w:id="15" w:name="_ENREF_42"/>
      <w:r w:rsidRPr="0062183B">
        <w:rPr>
          <w:rFonts w:ascii="Times New Roman" w:hAnsi="Times New Roman" w:cs="Times New Roman"/>
          <w:b/>
          <w:sz w:val="24"/>
          <w:szCs w:val="24"/>
        </w:rPr>
        <w:t>(DAFWA) Department of Agriculture and Food Western Australia. 2017.</w:t>
      </w:r>
      <w:r w:rsidRPr="0062183B">
        <w:rPr>
          <w:rFonts w:ascii="Times New Roman" w:hAnsi="Times New Roman" w:cs="Times New Roman"/>
          <w:sz w:val="24"/>
          <w:szCs w:val="24"/>
        </w:rPr>
        <w:t xml:space="preserve"> Biosecurity alert - Tomato potato psyllid. Department of Agriculture and Food Western Australia, Perth, Western Australia.</w:t>
      </w:r>
      <w:bookmarkEnd w:id="15"/>
    </w:p>
  </w:comment>
  <w:comment w:id="10" w:author="Author" w:initials="A">
    <w:p w14:paraId="0469E42A" w14:textId="597E0D49" w:rsidR="005522F1" w:rsidRDefault="005522F1">
      <w:pPr>
        <w:pStyle w:val="CommentText"/>
      </w:pPr>
      <w:r>
        <w:rPr>
          <w:rStyle w:val="CommentReference"/>
        </w:rPr>
        <w:annotationRef/>
      </w:r>
      <w:r>
        <w:t>Thank you, I will add the correct reference</w:t>
      </w:r>
    </w:p>
  </w:comment>
  <w:comment w:id="16" w:author="Author" w:initials="A">
    <w:p w14:paraId="0AC1247F" w14:textId="58105A31" w:rsidR="00D072A9" w:rsidRDefault="00D072A9">
      <w:pPr>
        <w:pStyle w:val="CommentText"/>
      </w:pPr>
      <w:r>
        <w:rPr>
          <w:rStyle w:val="CommentReference"/>
        </w:rPr>
        <w:annotationRef/>
      </w:r>
      <w:r>
        <w:t>Or tolerance</w:t>
      </w:r>
    </w:p>
  </w:comment>
  <w:comment w:id="17" w:author="Author" w:initials="A">
    <w:p w14:paraId="077343E4" w14:textId="5F639425" w:rsidR="00D072A9" w:rsidRDefault="00D072A9">
      <w:pPr>
        <w:pStyle w:val="CommentText"/>
      </w:pPr>
      <w:r>
        <w:rPr>
          <w:rStyle w:val="CommentReference"/>
        </w:rPr>
        <w:annotationRef/>
      </w:r>
      <w:r>
        <w:t>Or tolerance</w:t>
      </w:r>
    </w:p>
  </w:comment>
  <w:comment w:id="18" w:author="Author" w:initials="A">
    <w:p w14:paraId="3572953A" w14:textId="77777777" w:rsidR="00154BAF" w:rsidRDefault="00154BAF" w:rsidP="00154BAF">
      <w:pPr>
        <w:pStyle w:val="CommentText"/>
      </w:pPr>
      <w:r>
        <w:rPr>
          <w:rStyle w:val="CommentReference"/>
        </w:rPr>
        <w:annotationRef/>
      </w:r>
      <w:r>
        <w:t>But in a follow up paper these authors indicate levels of tolerance in lines:</w:t>
      </w:r>
    </w:p>
    <w:p w14:paraId="07D3A9AA" w14:textId="77777777" w:rsidR="00154BAF" w:rsidRPr="00AC14DC" w:rsidRDefault="00154BAF" w:rsidP="00154BAF">
      <w:pPr>
        <w:pStyle w:val="CommentText"/>
        <w:rPr>
          <w:lang w:val="en-NZ"/>
        </w:rPr>
      </w:pPr>
      <w:r>
        <w:rPr>
          <w:rFonts w:ascii="Helvetica" w:hAnsi="Helvetica"/>
          <w:color w:val="333333"/>
          <w:spacing w:val="4"/>
          <w:sz w:val="21"/>
          <w:szCs w:val="21"/>
          <w:shd w:val="clear" w:color="auto" w:fill="FCFCFC"/>
        </w:rPr>
        <w:t>Anderson, J.A.D., Wright, P.J., Jaksons, P. et al. Am. J. Potato Res. (2018) 95: 504. https://doi.org/10.1007/s12230-018-9655-z</w:t>
      </w:r>
    </w:p>
    <w:p w14:paraId="5E209F32" w14:textId="77777777" w:rsidR="00154BAF" w:rsidRDefault="00154BAF" w:rsidP="00154BAF">
      <w:pPr>
        <w:pStyle w:val="CommentText"/>
      </w:pPr>
    </w:p>
  </w:comment>
  <w:comment w:id="19" w:author="Author" w:initials="A">
    <w:p w14:paraId="1BF99910" w14:textId="3D11940C" w:rsidR="004B4C16" w:rsidRDefault="004B4C16">
      <w:pPr>
        <w:pStyle w:val="CommentText"/>
      </w:pPr>
      <w:r>
        <w:rPr>
          <w:rStyle w:val="CommentReference"/>
        </w:rPr>
        <w:annotationRef/>
      </w:r>
      <w:r>
        <w:t xml:space="preserve">I </w:t>
      </w:r>
      <w:r w:rsidR="0068135A">
        <w:t>clarified the confusion regarding tolerance and resistance</w:t>
      </w:r>
      <w:r w:rsidR="00145963">
        <w:t xml:space="preserve"> in this paragraph</w:t>
      </w:r>
    </w:p>
  </w:comment>
  <w:comment w:id="20" w:author="Author" w:initials="A">
    <w:p w14:paraId="1CE79515" w14:textId="77777777" w:rsidR="0057573E" w:rsidRDefault="0057573E" w:rsidP="0057573E">
      <w:pPr>
        <w:pStyle w:val="CommentText"/>
      </w:pPr>
      <w:r>
        <w:rPr>
          <w:rStyle w:val="CommentReference"/>
        </w:rPr>
        <w:annotationRef/>
      </w:r>
      <w:r>
        <w:t>Please provide a reference or pers comm.</w:t>
      </w:r>
    </w:p>
  </w:comment>
  <w:comment w:id="21" w:author="Author" w:initials="A">
    <w:p w14:paraId="7B4F074A" w14:textId="77777777" w:rsidR="0057573E" w:rsidRDefault="0057573E" w:rsidP="0057573E">
      <w:pPr>
        <w:pStyle w:val="CommentText"/>
      </w:pPr>
      <w:r>
        <w:rPr>
          <w:rStyle w:val="CommentReference"/>
        </w:rPr>
        <w:annotationRef/>
      </w:r>
      <w:r>
        <w:t>Added the reference</w:t>
      </w:r>
    </w:p>
  </w:comment>
  <w:comment w:id="22" w:author="Author" w:initials="A">
    <w:p w14:paraId="653E1D03" w14:textId="77777777" w:rsidR="006D3A5A" w:rsidRDefault="006D3A5A" w:rsidP="006D3A5A">
      <w:pPr>
        <w:pStyle w:val="CommentText"/>
      </w:pPr>
      <w:r>
        <w:rPr>
          <w:rStyle w:val="CommentReference"/>
        </w:rPr>
        <w:annotationRef/>
      </w:r>
      <w:r>
        <w:t>I would suggest to use this wording in the abstract, as settling behaviours are not defined there and could mean a lot of things.</w:t>
      </w:r>
    </w:p>
  </w:comment>
  <w:comment w:id="23" w:author="Author" w:initials="A">
    <w:p w14:paraId="66737A2B" w14:textId="2FEC3F40" w:rsidR="00E4250A" w:rsidRDefault="00E4250A">
      <w:pPr>
        <w:pStyle w:val="CommentText"/>
      </w:pPr>
      <w:r>
        <w:rPr>
          <w:rStyle w:val="CommentReference"/>
        </w:rPr>
        <w:annotationRef/>
      </w:r>
      <w:r>
        <w:t>Clarified in the rewrite</w:t>
      </w:r>
    </w:p>
  </w:comment>
  <w:comment w:id="24" w:author="Author" w:initials="A">
    <w:p w14:paraId="7FC225D7" w14:textId="04312055" w:rsidR="00A960B6" w:rsidRDefault="00A960B6">
      <w:pPr>
        <w:pStyle w:val="CommentText"/>
      </w:pPr>
      <w:r>
        <w:rPr>
          <w:rStyle w:val="CommentReference"/>
        </w:rPr>
        <w:annotationRef/>
      </w:r>
      <w:r>
        <w:t>I would suggest to use this wording in the abstract, as settling behaviours are not defined there and could mean a lot of things.</w:t>
      </w:r>
    </w:p>
  </w:comment>
  <w:comment w:id="25" w:author="Author" w:initials="A">
    <w:p w14:paraId="54F5A60A" w14:textId="6EEFBF5F" w:rsidR="00E4250A" w:rsidRDefault="00E4250A">
      <w:pPr>
        <w:pStyle w:val="CommentText"/>
      </w:pPr>
      <w:r>
        <w:rPr>
          <w:rStyle w:val="CommentReference"/>
        </w:rPr>
        <w:annotationRef/>
      </w:r>
    </w:p>
  </w:comment>
  <w:comment w:id="26" w:author="Author" w:initials="A">
    <w:p w14:paraId="62DBE016" w14:textId="09F6AFEE" w:rsidR="00E4250A" w:rsidRDefault="00E4250A">
      <w:pPr>
        <w:pStyle w:val="CommentText"/>
      </w:pPr>
      <w:r>
        <w:rPr>
          <w:rStyle w:val="CommentReference"/>
        </w:rPr>
        <w:annotationRef/>
      </w:r>
      <w:r>
        <w:t>Clarified</w:t>
      </w:r>
    </w:p>
  </w:comment>
  <w:comment w:id="27" w:author="Author" w:initials="A">
    <w:p w14:paraId="6CBAFCA3" w14:textId="5C756DED" w:rsidR="00A960B6" w:rsidRDefault="00A960B6">
      <w:pPr>
        <w:pStyle w:val="CommentText"/>
      </w:pPr>
      <w:r>
        <w:rPr>
          <w:rStyle w:val="CommentReference"/>
        </w:rPr>
        <w:annotationRef/>
      </w:r>
      <w:r>
        <w:t>Or tolerant</w:t>
      </w:r>
    </w:p>
  </w:comment>
  <w:comment w:id="29" w:author="Author" w:initials="A">
    <w:p w14:paraId="386CA6DE" w14:textId="5A3A24E3" w:rsidR="00A960B6" w:rsidRDefault="00A960B6">
      <w:pPr>
        <w:pStyle w:val="CommentText"/>
      </w:pPr>
      <w:r>
        <w:rPr>
          <w:rStyle w:val="CommentReference"/>
        </w:rPr>
        <w:annotationRef/>
      </w:r>
      <w:r>
        <w:t>Which biotype?</w:t>
      </w:r>
    </w:p>
  </w:comment>
  <w:comment w:id="30" w:author="Author" w:initials="A">
    <w:p w14:paraId="4D5C80BA" w14:textId="0A8390D4" w:rsidR="003749B8" w:rsidRDefault="003749B8">
      <w:pPr>
        <w:pStyle w:val="CommentText"/>
      </w:pPr>
      <w:r>
        <w:rPr>
          <w:rStyle w:val="CommentReference"/>
        </w:rPr>
        <w:annotationRef/>
      </w:r>
      <w:r>
        <w:t>Central</w:t>
      </w:r>
    </w:p>
  </w:comment>
  <w:comment w:id="31" w:author="Author" w:initials="A">
    <w:p w14:paraId="3D6DA478" w14:textId="433E793C" w:rsidR="00A960B6" w:rsidRDefault="00A960B6">
      <w:pPr>
        <w:pStyle w:val="CommentText"/>
      </w:pPr>
      <w:r>
        <w:rPr>
          <w:rStyle w:val="CommentReference"/>
        </w:rPr>
        <w:annotationRef/>
      </w:r>
      <w:r>
        <w:t>Are both present in the same cage?</w:t>
      </w:r>
    </w:p>
  </w:comment>
  <w:comment w:id="32" w:author="Author" w:initials="A">
    <w:p w14:paraId="01A5A3AE" w14:textId="650FA065" w:rsidR="00A91D34" w:rsidRDefault="00A91D34">
      <w:pPr>
        <w:pStyle w:val="CommentText"/>
      </w:pPr>
      <w:r>
        <w:rPr>
          <w:rStyle w:val="CommentReference"/>
        </w:rPr>
        <w:annotationRef/>
      </w:r>
      <w:r>
        <w:t>yes</w:t>
      </w:r>
    </w:p>
  </w:comment>
  <w:comment w:id="33" w:author="Author" w:initials="A">
    <w:p w14:paraId="4F3F55F4" w14:textId="0920A91F" w:rsidR="00E2655C" w:rsidRDefault="00E2655C">
      <w:pPr>
        <w:pStyle w:val="CommentText"/>
      </w:pPr>
      <w:r>
        <w:rPr>
          <w:rStyle w:val="CommentReference"/>
        </w:rPr>
        <w:annotationRef/>
      </w:r>
      <w:r>
        <w:t>If psyllids for the feeding experiments were collected from tomato, how would that have influenced the results?</w:t>
      </w:r>
    </w:p>
  </w:comment>
  <w:comment w:id="34" w:author="Author" w:initials="A">
    <w:p w14:paraId="0FCD3172" w14:textId="5ECE2BE4" w:rsidR="008D095C" w:rsidRDefault="008D095C">
      <w:pPr>
        <w:pStyle w:val="CommentText"/>
      </w:pPr>
      <w:r>
        <w:rPr>
          <w:rStyle w:val="CommentReference"/>
        </w:rPr>
        <w:annotationRef/>
      </w:r>
      <w:r>
        <w:t>That is a good point. The rationale behind using the tomato plants was to keep the bac</w:t>
      </w:r>
      <w:r w:rsidR="0003045F">
        <w:t>terial titer high in our colony</w:t>
      </w:r>
      <w:r w:rsidR="00D125B0">
        <w:t>.</w:t>
      </w:r>
    </w:p>
  </w:comment>
  <w:comment w:id="35" w:author="Author" w:initials="A">
    <w:p w14:paraId="3E05E7BB" w14:textId="77777777" w:rsidR="00216BA1" w:rsidRDefault="00216BA1" w:rsidP="00216BA1">
      <w:pPr>
        <w:pStyle w:val="CommentText"/>
      </w:pPr>
      <w:r>
        <w:rPr>
          <w:rStyle w:val="CommentReference"/>
        </w:rPr>
        <w:annotationRef/>
      </w:r>
      <w:r>
        <w:t>Can this be merged with experimental insects? Or at least be moved up to be the second section?</w:t>
      </w:r>
    </w:p>
  </w:comment>
  <w:comment w:id="36" w:author="Author" w:initials="A">
    <w:p w14:paraId="5E33B07B" w14:textId="6AE004A6" w:rsidR="00E93B06" w:rsidRDefault="00E93B06">
      <w:pPr>
        <w:pStyle w:val="CommentText"/>
      </w:pPr>
      <w:r>
        <w:rPr>
          <w:rStyle w:val="CommentReference"/>
        </w:rPr>
        <w:annotationRef/>
      </w:r>
      <w:r>
        <w:t>Done</w:t>
      </w:r>
    </w:p>
  </w:comment>
  <w:comment w:id="37" w:author="Author" w:initials="A">
    <w:p w14:paraId="0397C947" w14:textId="77777777" w:rsidR="00216BA1" w:rsidRDefault="00216BA1" w:rsidP="00216BA1">
      <w:pPr>
        <w:pStyle w:val="CommentText"/>
      </w:pPr>
      <w:r>
        <w:t xml:space="preserve">Could the authors explain what </w:t>
      </w:r>
      <w:r>
        <w:rPr>
          <w:rStyle w:val="CommentReference"/>
        </w:rPr>
        <w:annotationRef/>
      </w:r>
      <w:r>
        <w:t xml:space="preserve">that means? Do all psyllids test positive for CLso in these colonies or only a certain %. If the latter, what effect would that have had on the results? </w:t>
      </w:r>
    </w:p>
  </w:comment>
  <w:comment w:id="38" w:author="Author" w:initials="A">
    <w:p w14:paraId="38DCE1C0" w14:textId="68BEFD7F" w:rsidR="00933537" w:rsidRDefault="00933537">
      <w:pPr>
        <w:pStyle w:val="CommentText"/>
      </w:pPr>
      <w:r>
        <w:rPr>
          <w:rStyle w:val="CommentReference"/>
        </w:rPr>
        <w:annotationRef/>
      </w:r>
      <w:r w:rsidR="0052150B">
        <w:t>All we have tested score positive for Lso</w:t>
      </w:r>
    </w:p>
  </w:comment>
  <w:comment w:id="39" w:author="Author" w:initials="A">
    <w:p w14:paraId="3B2E1AF7" w14:textId="2C56E61A" w:rsidR="00A960B6" w:rsidRDefault="00A960B6">
      <w:pPr>
        <w:pStyle w:val="CommentText"/>
      </w:pPr>
      <w:r>
        <w:rPr>
          <w:rStyle w:val="CommentReference"/>
        </w:rPr>
        <w:annotationRef/>
      </w:r>
      <w:r>
        <w:t>? square pots?</w:t>
      </w:r>
    </w:p>
  </w:comment>
  <w:comment w:id="43" w:author="Author" w:initials="A">
    <w:p w14:paraId="483A200C" w14:textId="1BBCD195" w:rsidR="00642778" w:rsidRDefault="00642778">
      <w:pPr>
        <w:pStyle w:val="CommentText"/>
      </w:pPr>
      <w:r>
        <w:rPr>
          <w:rStyle w:val="CommentReference"/>
        </w:rPr>
        <w:annotationRef/>
      </w:r>
      <w:r>
        <w:t>Does this include feeding?</w:t>
      </w:r>
    </w:p>
  </w:comment>
  <w:comment w:id="44" w:author="Author" w:initials="A">
    <w:p w14:paraId="03AC3413" w14:textId="33BB8F51" w:rsidR="00DF0B71" w:rsidRDefault="00DF0B71">
      <w:pPr>
        <w:pStyle w:val="CommentText"/>
      </w:pPr>
      <w:r>
        <w:rPr>
          <w:rStyle w:val="CommentReference"/>
        </w:rPr>
        <w:annotationRef/>
      </w:r>
      <w:r>
        <w:t>No</w:t>
      </w:r>
    </w:p>
  </w:comment>
  <w:comment w:id="45" w:author="Author" w:initials="A">
    <w:p w14:paraId="40472874" w14:textId="241AFA5A" w:rsidR="00642778" w:rsidRDefault="00642778">
      <w:pPr>
        <w:pStyle w:val="CommentText"/>
      </w:pPr>
      <w:r>
        <w:rPr>
          <w:rStyle w:val="CommentReference"/>
        </w:rPr>
        <w:annotationRef/>
      </w:r>
      <w:r>
        <w:t>Maybe probing, but not cleaning for example.</w:t>
      </w:r>
    </w:p>
  </w:comment>
  <w:comment w:id="46" w:author="Author" w:initials="A">
    <w:p w14:paraId="5AA3A897" w14:textId="1FC3CF32" w:rsidR="005706A0" w:rsidRDefault="005706A0">
      <w:pPr>
        <w:pStyle w:val="CommentText"/>
      </w:pPr>
      <w:r>
        <w:rPr>
          <w:rStyle w:val="CommentReference"/>
        </w:rPr>
        <w:annotationRef/>
      </w:r>
      <w:r>
        <w:t>Yes, some of the behaviors are more likely related to host acceptance</w:t>
      </w:r>
      <w:r w:rsidR="0044455F">
        <w:t xml:space="preserve">: </w:t>
      </w:r>
      <w:r>
        <w:t>walking, leaving the leaf</w:t>
      </w:r>
      <w:r w:rsidR="0044455F">
        <w:t xml:space="preserve"> and</w:t>
      </w:r>
      <w:r>
        <w:t xml:space="preserve"> cleaning</w:t>
      </w:r>
      <w:r w:rsidR="0044455F">
        <w:t xml:space="preserve"> (presumably to remove chemical exudates from leaf trichomes)</w:t>
      </w:r>
      <w:r w:rsidR="007403B6">
        <w:t xml:space="preserve">, while probing may cross over into </w:t>
      </w:r>
      <w:r w:rsidR="00376F9B">
        <w:t xml:space="preserve">the initiation of </w:t>
      </w:r>
      <w:r w:rsidR="00F051EC">
        <w:t xml:space="preserve">feeding </w:t>
      </w:r>
      <w:r w:rsidR="00376F9B">
        <w:t xml:space="preserve">behaviors, which would affect </w:t>
      </w:r>
      <w:r w:rsidR="007403B6">
        <w:t>transmission</w:t>
      </w:r>
    </w:p>
  </w:comment>
  <w:comment w:id="55" w:author="Author" w:initials="A">
    <w:p w14:paraId="0F598BD9" w14:textId="687118CA" w:rsidR="00B2256C" w:rsidRDefault="00B2256C">
      <w:pPr>
        <w:pStyle w:val="CommentText"/>
      </w:pPr>
      <w:r>
        <w:rPr>
          <w:rStyle w:val="CommentReference"/>
        </w:rPr>
        <w:annotationRef/>
      </w:r>
      <w:r>
        <w:t>But may require more time to analyse videos?</w:t>
      </w:r>
    </w:p>
  </w:comment>
  <w:comment w:id="56" w:author="Author" w:initials="A">
    <w:p w14:paraId="513FFE00" w14:textId="0A35D2F7" w:rsidR="002C07C4" w:rsidRDefault="002C07C4">
      <w:pPr>
        <w:pStyle w:val="CommentText"/>
      </w:pPr>
      <w:r>
        <w:rPr>
          <w:rStyle w:val="CommentReference"/>
        </w:rPr>
        <w:annotationRef/>
      </w:r>
      <w:r>
        <w:t xml:space="preserve">With the option to fast forward, you can score </w:t>
      </w:r>
      <w:r w:rsidR="00025DEF">
        <w:t>long videos in only a few minutes when the psyllids a</w:t>
      </w:r>
      <w:r w:rsidR="001922E3">
        <w:t>re inactive</w:t>
      </w:r>
    </w:p>
  </w:comment>
  <w:comment w:id="57" w:author="Author" w:initials="A">
    <w:p w14:paraId="6BE0C04C" w14:textId="537D75D7" w:rsidR="00B2256C" w:rsidRDefault="00B2256C">
      <w:pPr>
        <w:pStyle w:val="CommentText"/>
      </w:pPr>
      <w:r>
        <w:rPr>
          <w:rStyle w:val="CommentReference"/>
        </w:rPr>
        <w:annotationRef/>
      </w:r>
      <w:r>
        <w:t>Again, please check if this is the right wording to use as there is a difference between resistant and tolerant. I appreciate the authors have responded to the reviewers comments in this area, but I feel it is still not correct. Is there a reference that shows these genotypes were resistant (to potato psyllid or Clso, or both)?</w:t>
      </w:r>
    </w:p>
  </w:comment>
  <w:comment w:id="58" w:author="Author" w:initials="A">
    <w:p w14:paraId="39C04E2E" w14:textId="77777777" w:rsidR="007A22DA" w:rsidRDefault="007A22DA" w:rsidP="007A22DA">
      <w:pPr>
        <w:pStyle w:val="CommentText"/>
      </w:pPr>
      <w:r>
        <w:rPr>
          <w:rStyle w:val="CommentReference"/>
        </w:rPr>
        <w:annotationRef/>
      </w:r>
      <w:r>
        <w:t>I would suggest to use this wording in the abstract, as settling behaviours are not defined there and could mean a lot of things.</w:t>
      </w:r>
    </w:p>
  </w:comment>
  <w:comment w:id="59" w:author="Author" w:initials="A">
    <w:p w14:paraId="69C43D81" w14:textId="627BF8BC" w:rsidR="00C6306F" w:rsidRDefault="00C6306F">
      <w:pPr>
        <w:pStyle w:val="CommentText"/>
      </w:pPr>
      <w:r>
        <w:rPr>
          <w:rStyle w:val="CommentReference"/>
        </w:rPr>
        <w:annotationRef/>
      </w:r>
      <w:r>
        <w:t>I agree</w:t>
      </w:r>
    </w:p>
  </w:comment>
  <w:comment w:id="60" w:author="Author" w:initials="A">
    <w:p w14:paraId="65343980" w14:textId="54600234" w:rsidR="00DD5B79" w:rsidRDefault="00DD5B79">
      <w:pPr>
        <w:pStyle w:val="CommentText"/>
      </w:pPr>
      <w:r>
        <w:rPr>
          <w:rStyle w:val="CommentReference"/>
        </w:rPr>
        <w:annotationRef/>
      </w:r>
      <w:r>
        <w:t>It is also possible that some psyllids were collected off the tomato plant in the colonies and therefore showed another feeding/probing pattern. What do the authors think?</w:t>
      </w:r>
    </w:p>
  </w:comment>
  <w:comment w:id="61" w:author="Author" w:initials="A">
    <w:p w14:paraId="327EC0BC" w14:textId="2FE10ECC" w:rsidR="00852B27" w:rsidRDefault="006B6160">
      <w:pPr>
        <w:pStyle w:val="CommentText"/>
      </w:pPr>
      <w:r w:rsidRPr="00852B27">
        <w:rPr>
          <w:rStyle w:val="CommentReference"/>
          <w:b/>
          <w:bCs/>
        </w:rPr>
        <w:annotationRef/>
      </w:r>
      <w:r w:rsidR="00852B27" w:rsidRPr="00D677A8">
        <w:rPr>
          <w:b/>
        </w:rPr>
        <w:t>Prager, S. M., I. Esquivel, and J. T. Trumble</w:t>
      </w:r>
      <w:r w:rsidR="00852B27" w:rsidRPr="00D677A8">
        <w:t xml:space="preserve">. </w:t>
      </w:r>
      <w:r w:rsidR="00852B27" w:rsidRPr="00D677A8">
        <w:rPr>
          <w:b/>
        </w:rPr>
        <w:t>2014</w:t>
      </w:r>
      <w:r w:rsidR="00852B27">
        <w:rPr>
          <w:b/>
        </w:rPr>
        <w:t>a</w:t>
      </w:r>
      <w:r w:rsidR="00852B27" w:rsidRPr="00D677A8">
        <w:t xml:space="preserve">. Factors influencing host plant choice and larval performance in </w:t>
      </w:r>
      <w:r w:rsidR="00852B27" w:rsidRPr="00D677A8">
        <w:rPr>
          <w:i/>
        </w:rPr>
        <w:t>Bactericera cockerelli</w:t>
      </w:r>
      <w:r w:rsidR="00852B27" w:rsidRPr="00D677A8">
        <w:t>. PLoS ONE. 9: e94047.</w:t>
      </w:r>
    </w:p>
    <w:p w14:paraId="178DFBC2" w14:textId="77777777" w:rsidR="00852B27" w:rsidRDefault="00852B27">
      <w:pPr>
        <w:pStyle w:val="CommentText"/>
      </w:pPr>
    </w:p>
    <w:p w14:paraId="0713E278" w14:textId="1117C220" w:rsidR="007F2B19" w:rsidRDefault="00177D64">
      <w:pPr>
        <w:pStyle w:val="CommentText"/>
      </w:pPr>
      <w:r>
        <w:t>This paper u</w:t>
      </w:r>
      <w:r w:rsidR="00852B27">
        <w:t>sed a very similar methodology</w:t>
      </w:r>
      <w:r w:rsidR="007D2559">
        <w:t xml:space="preserve"> as our experiments</w:t>
      </w:r>
      <w:r w:rsidR="00FB609A">
        <w:t xml:space="preserve"> </w:t>
      </w:r>
      <w:r w:rsidR="00C55FBE">
        <w:t xml:space="preserve">and </w:t>
      </w:r>
      <w:r w:rsidR="001402A5">
        <w:t>demonstrate</w:t>
      </w:r>
      <w:r w:rsidR="00C55FBE">
        <w:t>d that potato psyllids raised on tomato will show</w:t>
      </w:r>
      <w:r w:rsidR="007B5E07">
        <w:t xml:space="preserve"> the same</w:t>
      </w:r>
      <w:r w:rsidR="00E75C98">
        <w:t xml:space="preserve"> </w:t>
      </w:r>
      <w:r w:rsidR="00794950">
        <w:t>behaviors</w:t>
      </w:r>
      <w:r w:rsidR="00C55FBE">
        <w:t xml:space="preserve"> when swapped to potato</w:t>
      </w:r>
      <w:r w:rsidR="007B5E07">
        <w:t>, but at a lower rate than when on their natal host</w:t>
      </w:r>
      <w:r w:rsidR="003D5C9A">
        <w:t xml:space="preserve">. </w:t>
      </w:r>
      <w:r w:rsidR="005B3979">
        <w:t xml:space="preserve">In their study, they reared psyllids on one plant </w:t>
      </w:r>
      <w:r w:rsidR="00ED36B3">
        <w:t xml:space="preserve">(tomato) then placed those psyllids onto </w:t>
      </w:r>
      <w:r w:rsidR="00613B8C">
        <w:t xml:space="preserve">a </w:t>
      </w:r>
      <w:r w:rsidR="00ED36B3">
        <w:t>different plant which was entirely novel to their experience (potato)</w:t>
      </w:r>
      <w:r w:rsidR="00574BDA">
        <w:t xml:space="preserve">. </w:t>
      </w:r>
    </w:p>
    <w:p w14:paraId="7F4BAB59" w14:textId="77777777" w:rsidR="007F2B19" w:rsidRDefault="007F2B19">
      <w:pPr>
        <w:pStyle w:val="CommentText"/>
      </w:pPr>
    </w:p>
    <w:p w14:paraId="3612ED60" w14:textId="7EB84C15" w:rsidR="007F2B19" w:rsidRDefault="00A15E04">
      <w:pPr>
        <w:pStyle w:val="CommentText"/>
      </w:pPr>
      <w:r>
        <w:t>Our experiments are different in that our psyllids ha</w:t>
      </w:r>
      <w:r w:rsidR="00574BDA">
        <w:t>d</w:t>
      </w:r>
      <w:r w:rsidR="008B1204">
        <w:t xml:space="preserve"> experience</w:t>
      </w:r>
      <w:r w:rsidR="009C137E">
        <w:t>d</w:t>
      </w:r>
      <w:r w:rsidR="008B1204">
        <w:t xml:space="preserve"> both plants</w:t>
      </w:r>
      <w:r w:rsidR="00A003B7">
        <w:t xml:space="preserve"> from their birth</w:t>
      </w:r>
      <w:r w:rsidR="009C137E">
        <w:t xml:space="preserve"> and were allowed free access to either host</w:t>
      </w:r>
      <w:r w:rsidR="00CB2D47">
        <w:t xml:space="preserve">. </w:t>
      </w:r>
    </w:p>
    <w:p w14:paraId="36CE3B27" w14:textId="77777777" w:rsidR="007F2B19" w:rsidRDefault="007F2B19">
      <w:pPr>
        <w:pStyle w:val="CommentText"/>
      </w:pPr>
    </w:p>
    <w:p w14:paraId="79879C25" w14:textId="1F9425D6" w:rsidR="003765AC" w:rsidRDefault="00D5203E">
      <w:pPr>
        <w:pStyle w:val="CommentText"/>
      </w:pPr>
      <w:r>
        <w:t>In addition, t</w:t>
      </w:r>
      <w:r w:rsidR="00EE6A17">
        <w:t xml:space="preserve">he psyllids used in our experiments </w:t>
      </w:r>
      <w:r w:rsidR="00CB2D47">
        <w:t xml:space="preserve">were selected in a random </w:t>
      </w:r>
      <w:r w:rsidR="00EE6A17">
        <w:t xml:space="preserve">manner </w:t>
      </w:r>
      <w:r w:rsidR="00D421D2">
        <w:t xml:space="preserve">from </w:t>
      </w:r>
      <w:r w:rsidR="00635FDB">
        <w:t>our</w:t>
      </w:r>
      <w:r w:rsidR="00D421D2">
        <w:t xml:space="preserve"> colony, </w:t>
      </w:r>
      <w:r w:rsidR="0052245C">
        <w:t>and although</w:t>
      </w:r>
      <w:r w:rsidR="00D421D2">
        <w:t xml:space="preserve"> it</w:t>
      </w:r>
      <w:r w:rsidR="002F155A">
        <w:t xml:space="preserve"> wa</w:t>
      </w:r>
      <w:r w:rsidR="00D421D2">
        <w:t>s not possible to discriminate</w:t>
      </w:r>
      <w:r w:rsidR="002847F8">
        <w:t xml:space="preserve"> the natal host plant of individual psyllids</w:t>
      </w:r>
      <w:r w:rsidR="0052245C">
        <w:t>,</w:t>
      </w:r>
      <w:r w:rsidR="00116738">
        <w:t xml:space="preserve"> </w:t>
      </w:r>
      <w:r w:rsidR="0052245C">
        <w:t>w</w:t>
      </w:r>
      <w:r w:rsidR="00116738">
        <w:t xml:space="preserve">e had </w:t>
      </w:r>
      <w:r w:rsidR="00BC405A">
        <w:t>many</w:t>
      </w:r>
      <w:r w:rsidR="00116738">
        <w:t xml:space="preserve"> replicates for each </w:t>
      </w:r>
      <w:r w:rsidR="00892745">
        <w:t xml:space="preserve">different clone/variety </w:t>
      </w:r>
      <w:r w:rsidR="00354D7C">
        <w:t>which should</w:t>
      </w:r>
      <w:r w:rsidR="00A05F27">
        <w:t xml:space="preserve"> help to evenly distribute errors which might occur from </w:t>
      </w:r>
      <w:r w:rsidR="003765AC">
        <w:t xml:space="preserve">putting tomato-preferring psyllids on </w:t>
      </w:r>
      <w:r w:rsidR="00C01A0B">
        <w:t>potatoes.</w:t>
      </w:r>
    </w:p>
    <w:p w14:paraId="588CEFE1" w14:textId="77777777" w:rsidR="003765AC" w:rsidRDefault="003765AC">
      <w:pPr>
        <w:pStyle w:val="CommentText"/>
      </w:pPr>
    </w:p>
    <w:p w14:paraId="42F7D680" w14:textId="1F53569E" w:rsidR="006B6160" w:rsidRDefault="001E1336">
      <w:pPr>
        <w:pStyle w:val="CommentText"/>
      </w:pPr>
      <w:r>
        <w:t>W</w:t>
      </w:r>
      <w:r w:rsidR="00892745">
        <w:t xml:space="preserve">e </w:t>
      </w:r>
      <w:r w:rsidR="00C164E2">
        <w:t>also were comparing potatoes to potatoes</w:t>
      </w:r>
      <w:r w:rsidR="00F62733">
        <w:t xml:space="preserve">, which would hopefully draw a consistent </w:t>
      </w:r>
      <w:r w:rsidR="008F43B6">
        <w:t xml:space="preserve">(although possible lower) </w:t>
      </w:r>
      <w:r w:rsidR="00F62733">
        <w:t xml:space="preserve">response from </w:t>
      </w:r>
      <w:r w:rsidR="008F43B6">
        <w:t xml:space="preserve">psyllids which </w:t>
      </w:r>
      <w:r w:rsidR="002E734A">
        <w:t>preferred</w:t>
      </w:r>
      <w:r w:rsidR="008F43B6">
        <w:t xml:space="preserve"> tomatoes.</w:t>
      </w:r>
    </w:p>
    <w:p w14:paraId="55EC343D" w14:textId="77777777" w:rsidR="002E734A" w:rsidRDefault="002E734A">
      <w:pPr>
        <w:pStyle w:val="CommentText"/>
      </w:pPr>
    </w:p>
    <w:p w14:paraId="66AB7F70" w14:textId="34D28380" w:rsidR="002E734A" w:rsidRDefault="00165192">
      <w:pPr>
        <w:pStyle w:val="CommentText"/>
      </w:pPr>
      <w:r>
        <w:t>I think the</w:t>
      </w:r>
      <w:r w:rsidR="004E2AB6">
        <w:t xml:space="preserve"> preference for Russet Burbank</w:t>
      </w:r>
      <w:r>
        <w:t xml:space="preserve"> could be explained by psyllid experience, but I would expect that</w:t>
      </w:r>
      <w:r w:rsidR="00F97E60">
        <w:t xml:space="preserve"> the differences between </w:t>
      </w:r>
      <w:r>
        <w:t>Russet Burbank and the breeding closes is mino</w:t>
      </w:r>
      <w:r w:rsidR="0002650E">
        <w:t>r, so I wouldn’t expect to see a response as dramatic as Prager et al</w:t>
      </w:r>
      <w:r w:rsidR="00F97E60">
        <w:t>.</w:t>
      </w:r>
      <w:r w:rsidR="0002650E">
        <w:t xml:space="preserve"> 20</w:t>
      </w:r>
      <w:r w:rsidR="005B15D0">
        <w:t xml:space="preserve">14a </w:t>
      </w:r>
      <w:r w:rsidR="0002650E">
        <w:t>was seeing when they put a psyllid on an entirely novel host.</w:t>
      </w:r>
    </w:p>
  </w:comment>
  <w:comment w:id="62" w:author="Author" w:initials="A">
    <w:p w14:paraId="54A70180" w14:textId="77777777" w:rsidR="00FB2EB3" w:rsidRDefault="00FB2EB3" w:rsidP="00FB2EB3">
      <w:pPr>
        <w:pStyle w:val="CommentText"/>
      </w:pPr>
      <w:r>
        <w:rPr>
          <w:rStyle w:val="CommentReference"/>
        </w:rPr>
        <w:annotationRef/>
      </w:r>
      <w:r>
        <w:t>I would suggest to use this wording in the abstract, as settling behaviours are not defined there and could mean a lot of things.</w:t>
      </w:r>
    </w:p>
  </w:comment>
  <w:comment w:id="63" w:author="Author" w:initials="A">
    <w:p w14:paraId="6551EC2F" w14:textId="429F5487" w:rsidR="00C7761A" w:rsidRDefault="00C7761A">
      <w:pPr>
        <w:pStyle w:val="CommentText"/>
      </w:pPr>
      <w:r>
        <w:rPr>
          <w:rStyle w:val="CommentReference"/>
        </w:rPr>
        <w:annotationRef/>
      </w:r>
      <w:r>
        <w:t xml:space="preserve">Added a section discussing </w:t>
      </w:r>
      <w:r w:rsidR="002505D8">
        <w:t xml:space="preserve">how psyllid experiences </w:t>
      </w:r>
      <w:r w:rsidR="00DE25F2">
        <w:t>in the colony may have affected results</w:t>
      </w:r>
    </w:p>
  </w:comment>
  <w:comment w:id="64" w:author="Author" w:initials="A">
    <w:p w14:paraId="07032DCF" w14:textId="77777777" w:rsidR="00FB2EB3" w:rsidRDefault="00FB2EB3" w:rsidP="00FB2EB3">
      <w:pPr>
        <w:pStyle w:val="CommentText"/>
      </w:pPr>
      <w:r>
        <w:rPr>
          <w:rStyle w:val="CommentReference"/>
        </w:rPr>
        <w:annotationRef/>
      </w:r>
      <w:r>
        <w:t>I would suggest to use this wording in the abstract, as settling behaviours are not defined there and could mean a lot of things.</w:t>
      </w:r>
    </w:p>
  </w:comment>
  <w:comment w:id="66" w:author="Author" w:initials="A">
    <w:p w14:paraId="69B363EB" w14:textId="77777777" w:rsidR="00DD5B79" w:rsidRDefault="00DD5B79" w:rsidP="00DD5B79">
      <w:pPr>
        <w:pStyle w:val="CommentText"/>
      </w:pPr>
      <w:r>
        <w:rPr>
          <w:rStyle w:val="CommentReference"/>
        </w:rPr>
        <w:annotationRef/>
      </w:r>
      <w:r>
        <w:t>I would suggest to use this wording in the abstract, as settling behaviours are not defined there and could mean a lot of things.</w:t>
      </w:r>
    </w:p>
  </w:comment>
  <w:comment w:id="65" w:author="Author" w:initials="A">
    <w:p w14:paraId="410F77B8" w14:textId="69B7C88A" w:rsidR="00DD5B79" w:rsidRDefault="00DD5B79">
      <w:pPr>
        <w:pStyle w:val="CommentText"/>
      </w:pPr>
      <w:r>
        <w:rPr>
          <w:rStyle w:val="CommentReference"/>
        </w:rPr>
        <w:annotationRef/>
      </w:r>
      <w:r>
        <w:t>I have replaced ‘settling behaviors’ with this wording, as this term has not been defined in the text and this reflects more what the authors have done.</w:t>
      </w:r>
    </w:p>
  </w:comment>
  <w:comment w:id="69" w:author="Author" w:initials="A">
    <w:p w14:paraId="620ECA14" w14:textId="31E52F9C" w:rsidR="00DD5B79" w:rsidRDefault="00DD5B79">
      <w:pPr>
        <w:pStyle w:val="CommentText"/>
      </w:pPr>
      <w:r>
        <w:rPr>
          <w:rStyle w:val="CommentReference"/>
        </w:rPr>
        <w:annotationRef/>
      </w:r>
      <w:r>
        <w:t>Again, please check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AAD0" w15:done="1"/>
  <w15:commentEx w15:paraId="5549CF47" w15:paraIdParent="452EAAD0" w15:done="1"/>
  <w15:commentEx w15:paraId="75BA4BAD" w15:done="1"/>
  <w15:commentEx w15:paraId="48B3386A" w15:paraIdParent="75BA4BAD" w15:done="1"/>
  <w15:commentEx w15:paraId="0BAED588" w15:done="1"/>
  <w15:commentEx w15:paraId="58D63C8A" w15:done="1"/>
  <w15:commentEx w15:paraId="0469E42A" w15:paraIdParent="58D63C8A" w15:done="0"/>
  <w15:commentEx w15:paraId="0AC1247F" w15:done="1"/>
  <w15:commentEx w15:paraId="077343E4" w15:done="1"/>
  <w15:commentEx w15:paraId="5E209F32" w15:done="1"/>
  <w15:commentEx w15:paraId="1BF99910" w15:paraIdParent="5E209F32" w15:done="0"/>
  <w15:commentEx w15:paraId="1CE79515" w15:done="1"/>
  <w15:commentEx w15:paraId="7B4F074A" w15:paraIdParent="1CE79515" w15:done="0"/>
  <w15:commentEx w15:paraId="653E1D03" w15:done="1"/>
  <w15:commentEx w15:paraId="66737A2B" w15:paraIdParent="653E1D03" w15:done="0"/>
  <w15:commentEx w15:paraId="7FC225D7" w15:done="1"/>
  <w15:commentEx w15:paraId="54F5A60A" w15:paraIdParent="7FC225D7" w15:done="1"/>
  <w15:commentEx w15:paraId="62DBE016" w15:paraIdParent="7FC225D7" w15:done="0"/>
  <w15:commentEx w15:paraId="6CBAFCA3" w15:done="1"/>
  <w15:commentEx w15:paraId="386CA6DE" w15:done="0"/>
  <w15:commentEx w15:paraId="4D5C80BA" w15:paraIdParent="386CA6DE" w15:done="0"/>
  <w15:commentEx w15:paraId="3D6DA478" w15:done="0"/>
  <w15:commentEx w15:paraId="01A5A3AE" w15:paraIdParent="3D6DA478" w15:done="0"/>
  <w15:commentEx w15:paraId="4F3F55F4" w15:done="0"/>
  <w15:commentEx w15:paraId="0FCD3172" w15:paraIdParent="4F3F55F4" w15:done="0"/>
  <w15:commentEx w15:paraId="3E05E7BB" w15:done="1"/>
  <w15:commentEx w15:paraId="5E33B07B" w15:paraIdParent="3E05E7BB" w15:done="1"/>
  <w15:commentEx w15:paraId="0397C947" w15:done="1"/>
  <w15:commentEx w15:paraId="38DCE1C0" w15:paraIdParent="0397C947" w15:done="0"/>
  <w15:commentEx w15:paraId="3B2E1AF7" w15:done="1"/>
  <w15:commentEx w15:paraId="483A200C" w15:done="1"/>
  <w15:commentEx w15:paraId="03AC3413" w15:paraIdParent="483A200C" w15:done="0"/>
  <w15:commentEx w15:paraId="40472874" w15:done="1"/>
  <w15:commentEx w15:paraId="5AA3A897" w15:paraIdParent="40472874" w15:done="0"/>
  <w15:commentEx w15:paraId="0F598BD9" w15:done="0"/>
  <w15:commentEx w15:paraId="513FFE00" w15:paraIdParent="0F598BD9" w15:done="0"/>
  <w15:commentEx w15:paraId="6BE0C04C" w15:done="1"/>
  <w15:commentEx w15:paraId="39C04E2E" w15:done="1"/>
  <w15:commentEx w15:paraId="69C43D81" w15:paraIdParent="39C04E2E" w15:done="0"/>
  <w15:commentEx w15:paraId="65343980" w15:done="0"/>
  <w15:commentEx w15:paraId="66AB7F70" w15:paraIdParent="65343980" w15:done="0"/>
  <w15:commentEx w15:paraId="54A70180" w15:done="1"/>
  <w15:commentEx w15:paraId="6551EC2F" w15:done="0"/>
  <w15:commentEx w15:paraId="07032DCF" w15:done="1"/>
  <w15:commentEx w15:paraId="69B363EB" w15:done="1"/>
  <w15:commentEx w15:paraId="410F77B8" w15:done="1"/>
  <w15:commentEx w15:paraId="620ECA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AAD0" w16cid:durableId="21F66EB7"/>
  <w16cid:commentId w16cid:paraId="5549CF47" w16cid:durableId="21F66F39"/>
  <w16cid:commentId w16cid:paraId="75BA4BAD" w16cid:durableId="21F66EB8"/>
  <w16cid:commentId w16cid:paraId="48B3386A" w16cid:durableId="21F66EE3"/>
  <w16cid:commentId w16cid:paraId="0BAED588" w16cid:durableId="21F66EBA"/>
  <w16cid:commentId w16cid:paraId="58D63C8A" w16cid:durableId="21F66EBB"/>
  <w16cid:commentId w16cid:paraId="0469E42A" w16cid:durableId="21FE4E9A"/>
  <w16cid:commentId w16cid:paraId="0AC1247F" w16cid:durableId="21F66EBF"/>
  <w16cid:commentId w16cid:paraId="077343E4" w16cid:durableId="21F66EC0"/>
  <w16cid:commentId w16cid:paraId="5E209F32" w16cid:durableId="21FE6715"/>
  <w16cid:commentId w16cid:paraId="1BF99910" w16cid:durableId="21FE69E2"/>
  <w16cid:commentId w16cid:paraId="1CE79515" w16cid:durableId="21FE7BC3"/>
  <w16cid:commentId w16cid:paraId="7B4F074A" w16cid:durableId="21FE7BC2"/>
  <w16cid:commentId w16cid:paraId="653E1D03" w16cid:durableId="21FE62F1"/>
  <w16cid:commentId w16cid:paraId="66737A2B" w16cid:durableId="21FE6A3B"/>
  <w16cid:commentId w16cid:paraId="7FC225D7" w16cid:durableId="21F66EC4"/>
  <w16cid:commentId w16cid:paraId="54F5A60A" w16cid:durableId="21FE6A49"/>
  <w16cid:commentId w16cid:paraId="62DBE016" w16cid:durableId="21FE6A69"/>
  <w16cid:commentId w16cid:paraId="6CBAFCA3" w16cid:durableId="21F66EC6"/>
  <w16cid:commentId w16cid:paraId="386CA6DE" w16cid:durableId="21F66EC7"/>
  <w16cid:commentId w16cid:paraId="4D5C80BA" w16cid:durableId="21FE4FA4"/>
  <w16cid:commentId w16cid:paraId="3D6DA478" w16cid:durableId="21F66EC8"/>
  <w16cid:commentId w16cid:paraId="01A5A3AE" w16cid:durableId="21F670B9"/>
  <w16cid:commentId w16cid:paraId="4F3F55F4" w16cid:durableId="21F66EC9"/>
  <w16cid:commentId w16cid:paraId="0FCD3172" w16cid:durableId="21FE5178"/>
  <w16cid:commentId w16cid:paraId="3E05E7BB" w16cid:durableId="21FE4F52"/>
  <w16cid:commentId w16cid:paraId="5E33B07B" w16cid:durableId="21FE4F83"/>
  <w16cid:commentId w16cid:paraId="0397C947" w16cid:durableId="21FE4F51"/>
  <w16cid:commentId w16cid:paraId="38DCE1C0" w16cid:durableId="21FE7881"/>
  <w16cid:commentId w16cid:paraId="3B2E1AF7" w16cid:durableId="21F66ECA"/>
  <w16cid:commentId w16cid:paraId="483A200C" w16cid:durableId="21F66ECE"/>
  <w16cid:commentId w16cid:paraId="03AC3413" w16cid:durableId="21FE6BF3"/>
  <w16cid:commentId w16cid:paraId="40472874" w16cid:durableId="21F66ECF"/>
  <w16cid:commentId w16cid:paraId="5AA3A897" w16cid:durableId="21FE6C25"/>
  <w16cid:commentId w16cid:paraId="0F598BD9" w16cid:durableId="21F66ED1"/>
  <w16cid:commentId w16cid:paraId="513FFE00" w16cid:durableId="21FE7D64"/>
  <w16cid:commentId w16cid:paraId="6BE0C04C" w16cid:durableId="21F66ED3"/>
  <w16cid:commentId w16cid:paraId="39C04E2E" w16cid:durableId="21FE629F"/>
  <w16cid:commentId w16cid:paraId="69C43D81" w16cid:durableId="21FE6CF6"/>
  <w16cid:commentId w16cid:paraId="65343980" w16cid:durableId="21F66ED4"/>
  <w16cid:commentId w16cid:paraId="66AB7F70" w16cid:durableId="22016DB7"/>
  <w16cid:commentId w16cid:paraId="54A70180" w16cid:durableId="21FE627C"/>
  <w16cid:commentId w16cid:paraId="6551EC2F" w16cid:durableId="22017B92"/>
  <w16cid:commentId w16cid:paraId="07032DCF" w16cid:durableId="21FE626B"/>
  <w16cid:commentId w16cid:paraId="69B363EB" w16cid:durableId="21F66ED6"/>
  <w16cid:commentId w16cid:paraId="410F77B8" w16cid:durableId="21F66ED7"/>
  <w16cid:commentId w16cid:paraId="620ECA14" w16cid:durableId="21F66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C8AF3" w14:textId="77777777" w:rsidR="0041394F" w:rsidRDefault="0041394F">
      <w:pPr>
        <w:spacing w:after="0"/>
      </w:pPr>
      <w:r>
        <w:separator/>
      </w:r>
    </w:p>
  </w:endnote>
  <w:endnote w:type="continuationSeparator" w:id="0">
    <w:p w14:paraId="43F5DCF6" w14:textId="77777777" w:rsidR="0041394F" w:rsidRDefault="00413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A7552" w14:textId="77777777" w:rsidR="0041394F" w:rsidRDefault="0041394F">
      <w:r>
        <w:separator/>
      </w:r>
    </w:p>
  </w:footnote>
  <w:footnote w:type="continuationSeparator" w:id="0">
    <w:p w14:paraId="36526608" w14:textId="77777777" w:rsidR="0041394F" w:rsidRDefault="0041394F">
      <w:r>
        <w:continuationSeparator/>
      </w:r>
    </w:p>
  </w:footnote>
  <w:footnote w:id="1">
    <w:p w14:paraId="766E138A" w14:textId="77777777" w:rsidR="00663985" w:rsidRDefault="00663985">
      <w:pPr>
        <w:pStyle w:val="FootnoteText"/>
      </w:pPr>
      <w:r>
        <w:rPr>
          <w:rStyle w:val="FootnoteReference"/>
        </w:rPr>
        <w:footnoteRef/>
      </w:r>
      <w:r>
        <w:t xml:space="preserve"> University of Idaho - Kimberly Research &amp; Extension Center, 3806 N 3600 E, Kimberly, ID, 83341, USA </w:t>
      </w:r>
    </w:p>
    <w:p w14:paraId="11F8B059" w14:textId="4FBF0A03" w:rsidR="00663985" w:rsidRDefault="00663985">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663985" w:rsidRDefault="00663985"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663985" w:rsidRDefault="00663985" w:rsidP="00FB04EE">
      <w:pPr>
        <w:pStyle w:val="FootnoteText"/>
      </w:pPr>
      <w:r>
        <w:rPr>
          <w:vertAlign w:val="superscript"/>
        </w:rPr>
        <w:t xml:space="preserve">4 </w:t>
      </w:r>
      <w:r>
        <w:t>University of Idaho, 875 Perimeter Dr., Moscow, ID, 83844, USA</w:t>
      </w:r>
    </w:p>
    <w:p w14:paraId="248AA03F" w14:textId="0A458C25" w:rsidR="00663985" w:rsidRDefault="00663985"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663985" w:rsidRDefault="00663985"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663985" w:rsidRDefault="00663985">
      <w:pPr>
        <w:pStyle w:val="FootnoteText"/>
      </w:pPr>
    </w:p>
  </w:footnote>
  <w:footnote w:id="3">
    <w:p w14:paraId="18A60E49" w14:textId="5F565B42" w:rsidR="00663985" w:rsidRDefault="00663985"/>
    <w:p w14:paraId="11F8B05B" w14:textId="767AB521" w:rsidR="00663985" w:rsidRDefault="00663985">
      <w:pPr>
        <w:pStyle w:val="FootnoteText"/>
      </w:pPr>
    </w:p>
  </w:footnote>
  <w:footnote w:id="4">
    <w:p w14:paraId="62BA8594" w14:textId="77777777" w:rsidR="00663985" w:rsidRDefault="00663985" w:rsidP="00E615BD"/>
    <w:p w14:paraId="28A36C63" w14:textId="77777777" w:rsidR="00663985" w:rsidRDefault="00663985" w:rsidP="00E615BD">
      <w:pPr>
        <w:pStyle w:val="FootnoteText"/>
      </w:pPr>
    </w:p>
  </w:footnote>
  <w:footnote w:id="5">
    <w:p w14:paraId="357EBDD1" w14:textId="5D65CB46" w:rsidR="00663985" w:rsidRDefault="00663985"/>
    <w:p w14:paraId="6B82A8EA" w14:textId="09409657" w:rsidR="00663985" w:rsidRDefault="0066398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removePersonalInformation/>
  <w:removeDateAndTime/>
  <w:embedSystemFonts/>
  <w:activeWritingStyle w:appName="MSWord" w:lang="es-MX" w:vendorID="64" w:dllVersion="6" w:nlCheck="1" w:checkStyle="1"/>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activeWritingStyle w:appName="MSWord" w:lang="en-NZ" w:vendorID="64" w:dllVersion="6" w:nlCheck="1" w:checkStyle="1"/>
  <w:activeWritingStyle w:appName="MSWord" w:lang="en-NZ" w:vendorID="64" w:dllVersion="0" w:nlCheck="1" w:checkStyle="0"/>
  <w:activeWritingStyle w:appName="MSWord" w:lang="es-419" w:vendorID="64" w:dllVersion="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078E1"/>
    <w:rsid w:val="0001050B"/>
    <w:rsid w:val="00010D0E"/>
    <w:rsid w:val="0001115A"/>
    <w:rsid w:val="00011C8B"/>
    <w:rsid w:val="00012C8F"/>
    <w:rsid w:val="0001677F"/>
    <w:rsid w:val="00021148"/>
    <w:rsid w:val="0002189E"/>
    <w:rsid w:val="000230CE"/>
    <w:rsid w:val="00023916"/>
    <w:rsid w:val="00024A0E"/>
    <w:rsid w:val="00025DEF"/>
    <w:rsid w:val="0002650E"/>
    <w:rsid w:val="0002784D"/>
    <w:rsid w:val="0003045F"/>
    <w:rsid w:val="00033CF1"/>
    <w:rsid w:val="00036F70"/>
    <w:rsid w:val="0003752C"/>
    <w:rsid w:val="000375BB"/>
    <w:rsid w:val="000379F2"/>
    <w:rsid w:val="00037EC8"/>
    <w:rsid w:val="000428CA"/>
    <w:rsid w:val="00042EE9"/>
    <w:rsid w:val="00044029"/>
    <w:rsid w:val="00046716"/>
    <w:rsid w:val="00047096"/>
    <w:rsid w:val="000473AE"/>
    <w:rsid w:val="00052412"/>
    <w:rsid w:val="000564CE"/>
    <w:rsid w:val="00056B68"/>
    <w:rsid w:val="00061AEA"/>
    <w:rsid w:val="00061CE5"/>
    <w:rsid w:val="0006538E"/>
    <w:rsid w:val="00067846"/>
    <w:rsid w:val="00074E0F"/>
    <w:rsid w:val="00080BDB"/>
    <w:rsid w:val="0008209A"/>
    <w:rsid w:val="000848D2"/>
    <w:rsid w:val="000856D2"/>
    <w:rsid w:val="00091012"/>
    <w:rsid w:val="00093543"/>
    <w:rsid w:val="00096E0D"/>
    <w:rsid w:val="000A06E8"/>
    <w:rsid w:val="000A2DF8"/>
    <w:rsid w:val="000A37D0"/>
    <w:rsid w:val="000A4900"/>
    <w:rsid w:val="000A5FB9"/>
    <w:rsid w:val="000B0A57"/>
    <w:rsid w:val="000B22B3"/>
    <w:rsid w:val="000B321B"/>
    <w:rsid w:val="000B33FD"/>
    <w:rsid w:val="000B50CA"/>
    <w:rsid w:val="000B72A0"/>
    <w:rsid w:val="000C1713"/>
    <w:rsid w:val="000C1BC4"/>
    <w:rsid w:val="000C40DA"/>
    <w:rsid w:val="000C4A0F"/>
    <w:rsid w:val="000D1BB1"/>
    <w:rsid w:val="000D4885"/>
    <w:rsid w:val="000D5010"/>
    <w:rsid w:val="000D77CD"/>
    <w:rsid w:val="000E606D"/>
    <w:rsid w:val="000E66D4"/>
    <w:rsid w:val="000F1FF5"/>
    <w:rsid w:val="000F2638"/>
    <w:rsid w:val="000F4DF1"/>
    <w:rsid w:val="000F5A3D"/>
    <w:rsid w:val="000F6950"/>
    <w:rsid w:val="00104B17"/>
    <w:rsid w:val="00105796"/>
    <w:rsid w:val="00106990"/>
    <w:rsid w:val="0010781F"/>
    <w:rsid w:val="00112BEB"/>
    <w:rsid w:val="00113FD9"/>
    <w:rsid w:val="00114B57"/>
    <w:rsid w:val="00114F64"/>
    <w:rsid w:val="00116522"/>
    <w:rsid w:val="00116738"/>
    <w:rsid w:val="00120465"/>
    <w:rsid w:val="00122BFE"/>
    <w:rsid w:val="00127282"/>
    <w:rsid w:val="00130565"/>
    <w:rsid w:val="00130F56"/>
    <w:rsid w:val="00131A7E"/>
    <w:rsid w:val="00133F58"/>
    <w:rsid w:val="00137980"/>
    <w:rsid w:val="001402A5"/>
    <w:rsid w:val="00140CA3"/>
    <w:rsid w:val="00140F6B"/>
    <w:rsid w:val="00143D85"/>
    <w:rsid w:val="00145963"/>
    <w:rsid w:val="00146AAE"/>
    <w:rsid w:val="00150DD0"/>
    <w:rsid w:val="0015275A"/>
    <w:rsid w:val="001548CF"/>
    <w:rsid w:val="00154BAF"/>
    <w:rsid w:val="001554C6"/>
    <w:rsid w:val="00157EA2"/>
    <w:rsid w:val="00157EF2"/>
    <w:rsid w:val="00164B8F"/>
    <w:rsid w:val="00164C18"/>
    <w:rsid w:val="00165192"/>
    <w:rsid w:val="001666C6"/>
    <w:rsid w:val="00170776"/>
    <w:rsid w:val="00171D89"/>
    <w:rsid w:val="00174A3A"/>
    <w:rsid w:val="00174E69"/>
    <w:rsid w:val="00177D64"/>
    <w:rsid w:val="00180B91"/>
    <w:rsid w:val="00180F81"/>
    <w:rsid w:val="001812AF"/>
    <w:rsid w:val="00182CCB"/>
    <w:rsid w:val="00183683"/>
    <w:rsid w:val="001853A1"/>
    <w:rsid w:val="001901E2"/>
    <w:rsid w:val="00191720"/>
    <w:rsid w:val="001922E3"/>
    <w:rsid w:val="001947A9"/>
    <w:rsid w:val="001A0BFE"/>
    <w:rsid w:val="001A0D58"/>
    <w:rsid w:val="001A51ED"/>
    <w:rsid w:val="001A6BAF"/>
    <w:rsid w:val="001A7907"/>
    <w:rsid w:val="001B3A62"/>
    <w:rsid w:val="001B40E0"/>
    <w:rsid w:val="001B4FB6"/>
    <w:rsid w:val="001B51E7"/>
    <w:rsid w:val="001B52E2"/>
    <w:rsid w:val="001B5DB0"/>
    <w:rsid w:val="001B64DA"/>
    <w:rsid w:val="001B6709"/>
    <w:rsid w:val="001B7D24"/>
    <w:rsid w:val="001C25B3"/>
    <w:rsid w:val="001C3EE4"/>
    <w:rsid w:val="001C3F21"/>
    <w:rsid w:val="001C7AFA"/>
    <w:rsid w:val="001D0C09"/>
    <w:rsid w:val="001D3AAE"/>
    <w:rsid w:val="001D53AF"/>
    <w:rsid w:val="001E1336"/>
    <w:rsid w:val="001E3137"/>
    <w:rsid w:val="001E3473"/>
    <w:rsid w:val="001E41EE"/>
    <w:rsid w:val="001E4556"/>
    <w:rsid w:val="001E5A0A"/>
    <w:rsid w:val="001E683B"/>
    <w:rsid w:val="001F19DE"/>
    <w:rsid w:val="001F333E"/>
    <w:rsid w:val="001F3902"/>
    <w:rsid w:val="001F59F5"/>
    <w:rsid w:val="001F5BE4"/>
    <w:rsid w:val="001F6C06"/>
    <w:rsid w:val="001F728A"/>
    <w:rsid w:val="001F7C41"/>
    <w:rsid w:val="002013CA"/>
    <w:rsid w:val="002017F6"/>
    <w:rsid w:val="00202919"/>
    <w:rsid w:val="0020577C"/>
    <w:rsid w:val="00206206"/>
    <w:rsid w:val="00207422"/>
    <w:rsid w:val="00207980"/>
    <w:rsid w:val="00211144"/>
    <w:rsid w:val="00215ED9"/>
    <w:rsid w:val="00216BA1"/>
    <w:rsid w:val="00217981"/>
    <w:rsid w:val="00221C76"/>
    <w:rsid w:val="00221FD5"/>
    <w:rsid w:val="00222067"/>
    <w:rsid w:val="00222CE2"/>
    <w:rsid w:val="00226999"/>
    <w:rsid w:val="00227DE4"/>
    <w:rsid w:val="00231E60"/>
    <w:rsid w:val="002328C7"/>
    <w:rsid w:val="0023616C"/>
    <w:rsid w:val="00236A71"/>
    <w:rsid w:val="00236DBD"/>
    <w:rsid w:val="00242697"/>
    <w:rsid w:val="00242E7D"/>
    <w:rsid w:val="002431E3"/>
    <w:rsid w:val="00243EC9"/>
    <w:rsid w:val="002475D8"/>
    <w:rsid w:val="002505D8"/>
    <w:rsid w:val="00253A2C"/>
    <w:rsid w:val="00255431"/>
    <w:rsid w:val="00257CD2"/>
    <w:rsid w:val="00262BC3"/>
    <w:rsid w:val="00262C2A"/>
    <w:rsid w:val="00270DD3"/>
    <w:rsid w:val="002717BD"/>
    <w:rsid w:val="00273247"/>
    <w:rsid w:val="00273667"/>
    <w:rsid w:val="00274AD6"/>
    <w:rsid w:val="00277BB3"/>
    <w:rsid w:val="00280461"/>
    <w:rsid w:val="00280937"/>
    <w:rsid w:val="00282028"/>
    <w:rsid w:val="00282910"/>
    <w:rsid w:val="002834E3"/>
    <w:rsid w:val="00283558"/>
    <w:rsid w:val="00284376"/>
    <w:rsid w:val="002847F8"/>
    <w:rsid w:val="00286E1C"/>
    <w:rsid w:val="00290E7C"/>
    <w:rsid w:val="0029102E"/>
    <w:rsid w:val="0029215F"/>
    <w:rsid w:val="002946CD"/>
    <w:rsid w:val="00297189"/>
    <w:rsid w:val="002A0476"/>
    <w:rsid w:val="002A102A"/>
    <w:rsid w:val="002A1CB5"/>
    <w:rsid w:val="002A260E"/>
    <w:rsid w:val="002A40D3"/>
    <w:rsid w:val="002A5666"/>
    <w:rsid w:val="002A5DED"/>
    <w:rsid w:val="002A6A2D"/>
    <w:rsid w:val="002A72D6"/>
    <w:rsid w:val="002B0A85"/>
    <w:rsid w:val="002B2C44"/>
    <w:rsid w:val="002B348F"/>
    <w:rsid w:val="002B52F1"/>
    <w:rsid w:val="002B54AA"/>
    <w:rsid w:val="002B5FE0"/>
    <w:rsid w:val="002B68D2"/>
    <w:rsid w:val="002B6A9E"/>
    <w:rsid w:val="002B7612"/>
    <w:rsid w:val="002B7EF5"/>
    <w:rsid w:val="002C07C4"/>
    <w:rsid w:val="002C2584"/>
    <w:rsid w:val="002C4E77"/>
    <w:rsid w:val="002C545A"/>
    <w:rsid w:val="002C64D8"/>
    <w:rsid w:val="002C7AF0"/>
    <w:rsid w:val="002D1264"/>
    <w:rsid w:val="002D126C"/>
    <w:rsid w:val="002D13BE"/>
    <w:rsid w:val="002D1B23"/>
    <w:rsid w:val="002D3E22"/>
    <w:rsid w:val="002D4D9F"/>
    <w:rsid w:val="002D7EDD"/>
    <w:rsid w:val="002E103A"/>
    <w:rsid w:val="002E1B98"/>
    <w:rsid w:val="002E3861"/>
    <w:rsid w:val="002E4F3C"/>
    <w:rsid w:val="002E734A"/>
    <w:rsid w:val="002F03A1"/>
    <w:rsid w:val="002F155A"/>
    <w:rsid w:val="002F40E3"/>
    <w:rsid w:val="002F4AB7"/>
    <w:rsid w:val="003003AF"/>
    <w:rsid w:val="00300E05"/>
    <w:rsid w:val="0030284F"/>
    <w:rsid w:val="003033CB"/>
    <w:rsid w:val="0030471A"/>
    <w:rsid w:val="00306645"/>
    <w:rsid w:val="00306D16"/>
    <w:rsid w:val="003074F5"/>
    <w:rsid w:val="003077EB"/>
    <w:rsid w:val="00310D7A"/>
    <w:rsid w:val="003134DF"/>
    <w:rsid w:val="003145F8"/>
    <w:rsid w:val="00315A4E"/>
    <w:rsid w:val="00316308"/>
    <w:rsid w:val="003165A3"/>
    <w:rsid w:val="003169B1"/>
    <w:rsid w:val="003169D9"/>
    <w:rsid w:val="00316D6B"/>
    <w:rsid w:val="003209B7"/>
    <w:rsid w:val="00320FB5"/>
    <w:rsid w:val="003250BF"/>
    <w:rsid w:val="00327839"/>
    <w:rsid w:val="00330431"/>
    <w:rsid w:val="0033219D"/>
    <w:rsid w:val="00333276"/>
    <w:rsid w:val="003347CD"/>
    <w:rsid w:val="00335D35"/>
    <w:rsid w:val="00336524"/>
    <w:rsid w:val="00336CEB"/>
    <w:rsid w:val="003404E9"/>
    <w:rsid w:val="0034194E"/>
    <w:rsid w:val="00342B58"/>
    <w:rsid w:val="00342DD0"/>
    <w:rsid w:val="0034397D"/>
    <w:rsid w:val="00343F6A"/>
    <w:rsid w:val="003448D6"/>
    <w:rsid w:val="00344921"/>
    <w:rsid w:val="003470C0"/>
    <w:rsid w:val="003470F5"/>
    <w:rsid w:val="003475AE"/>
    <w:rsid w:val="0035034C"/>
    <w:rsid w:val="00351850"/>
    <w:rsid w:val="00351E3A"/>
    <w:rsid w:val="00352BC2"/>
    <w:rsid w:val="00352DE1"/>
    <w:rsid w:val="00354B65"/>
    <w:rsid w:val="00354D7C"/>
    <w:rsid w:val="00356CBA"/>
    <w:rsid w:val="00357AFE"/>
    <w:rsid w:val="00362178"/>
    <w:rsid w:val="00365782"/>
    <w:rsid w:val="00365788"/>
    <w:rsid w:val="00366E5C"/>
    <w:rsid w:val="00371263"/>
    <w:rsid w:val="00372176"/>
    <w:rsid w:val="00373015"/>
    <w:rsid w:val="00373065"/>
    <w:rsid w:val="0037332F"/>
    <w:rsid w:val="003749B8"/>
    <w:rsid w:val="003758B2"/>
    <w:rsid w:val="003765AC"/>
    <w:rsid w:val="00376887"/>
    <w:rsid w:val="00376F9B"/>
    <w:rsid w:val="0037782F"/>
    <w:rsid w:val="00380087"/>
    <w:rsid w:val="0038076B"/>
    <w:rsid w:val="0038271C"/>
    <w:rsid w:val="0038313D"/>
    <w:rsid w:val="0038667C"/>
    <w:rsid w:val="00391B30"/>
    <w:rsid w:val="00391C79"/>
    <w:rsid w:val="00392C69"/>
    <w:rsid w:val="00397037"/>
    <w:rsid w:val="00397A10"/>
    <w:rsid w:val="003A3B97"/>
    <w:rsid w:val="003A40EA"/>
    <w:rsid w:val="003A4287"/>
    <w:rsid w:val="003A54C8"/>
    <w:rsid w:val="003A5AB4"/>
    <w:rsid w:val="003A723B"/>
    <w:rsid w:val="003A7D57"/>
    <w:rsid w:val="003B1F64"/>
    <w:rsid w:val="003B310E"/>
    <w:rsid w:val="003B46AF"/>
    <w:rsid w:val="003B518A"/>
    <w:rsid w:val="003B529A"/>
    <w:rsid w:val="003B6626"/>
    <w:rsid w:val="003B693E"/>
    <w:rsid w:val="003B7D56"/>
    <w:rsid w:val="003C0834"/>
    <w:rsid w:val="003C4C34"/>
    <w:rsid w:val="003C5A96"/>
    <w:rsid w:val="003C66BF"/>
    <w:rsid w:val="003D030A"/>
    <w:rsid w:val="003D03EA"/>
    <w:rsid w:val="003D05E4"/>
    <w:rsid w:val="003D0E07"/>
    <w:rsid w:val="003D2598"/>
    <w:rsid w:val="003D299E"/>
    <w:rsid w:val="003D47FE"/>
    <w:rsid w:val="003D5C9A"/>
    <w:rsid w:val="003D6540"/>
    <w:rsid w:val="003D7630"/>
    <w:rsid w:val="003D77A7"/>
    <w:rsid w:val="003E1F52"/>
    <w:rsid w:val="003E52FA"/>
    <w:rsid w:val="003F0146"/>
    <w:rsid w:val="003F163F"/>
    <w:rsid w:val="003F4927"/>
    <w:rsid w:val="003F757E"/>
    <w:rsid w:val="003F7FB9"/>
    <w:rsid w:val="00400311"/>
    <w:rsid w:val="00402965"/>
    <w:rsid w:val="00402DE5"/>
    <w:rsid w:val="00403F59"/>
    <w:rsid w:val="00410B10"/>
    <w:rsid w:val="004128C4"/>
    <w:rsid w:val="00412F35"/>
    <w:rsid w:val="0041322D"/>
    <w:rsid w:val="0041394F"/>
    <w:rsid w:val="00414C2B"/>
    <w:rsid w:val="00414DCB"/>
    <w:rsid w:val="004150FB"/>
    <w:rsid w:val="00415821"/>
    <w:rsid w:val="00417EC9"/>
    <w:rsid w:val="00420E50"/>
    <w:rsid w:val="004248D1"/>
    <w:rsid w:val="00424945"/>
    <w:rsid w:val="004250C0"/>
    <w:rsid w:val="004267DA"/>
    <w:rsid w:val="004268B3"/>
    <w:rsid w:val="004313E3"/>
    <w:rsid w:val="0043151E"/>
    <w:rsid w:val="0043244D"/>
    <w:rsid w:val="004325C6"/>
    <w:rsid w:val="004329FE"/>
    <w:rsid w:val="004344EB"/>
    <w:rsid w:val="00435C96"/>
    <w:rsid w:val="004379C4"/>
    <w:rsid w:val="00443E2A"/>
    <w:rsid w:val="0044455F"/>
    <w:rsid w:val="00447390"/>
    <w:rsid w:val="00452D5D"/>
    <w:rsid w:val="004533E1"/>
    <w:rsid w:val="00465F98"/>
    <w:rsid w:val="00472EF3"/>
    <w:rsid w:val="004735B8"/>
    <w:rsid w:val="00473930"/>
    <w:rsid w:val="004758D4"/>
    <w:rsid w:val="00480BF4"/>
    <w:rsid w:val="00481119"/>
    <w:rsid w:val="004813C6"/>
    <w:rsid w:val="004814C3"/>
    <w:rsid w:val="0048304F"/>
    <w:rsid w:val="00484105"/>
    <w:rsid w:val="00485EE0"/>
    <w:rsid w:val="00485F27"/>
    <w:rsid w:val="0048717F"/>
    <w:rsid w:val="00487C8C"/>
    <w:rsid w:val="00490089"/>
    <w:rsid w:val="0049148F"/>
    <w:rsid w:val="00492D43"/>
    <w:rsid w:val="00494CF3"/>
    <w:rsid w:val="00496938"/>
    <w:rsid w:val="00496A38"/>
    <w:rsid w:val="004A0D92"/>
    <w:rsid w:val="004A12A7"/>
    <w:rsid w:val="004A1869"/>
    <w:rsid w:val="004A5D55"/>
    <w:rsid w:val="004A5F39"/>
    <w:rsid w:val="004B200F"/>
    <w:rsid w:val="004B23F0"/>
    <w:rsid w:val="004B4679"/>
    <w:rsid w:val="004B4C16"/>
    <w:rsid w:val="004B584E"/>
    <w:rsid w:val="004B5C9A"/>
    <w:rsid w:val="004B689B"/>
    <w:rsid w:val="004B6959"/>
    <w:rsid w:val="004B72CD"/>
    <w:rsid w:val="004C0E6D"/>
    <w:rsid w:val="004C2A5B"/>
    <w:rsid w:val="004C4A77"/>
    <w:rsid w:val="004C56C9"/>
    <w:rsid w:val="004C5F77"/>
    <w:rsid w:val="004D1617"/>
    <w:rsid w:val="004D17B6"/>
    <w:rsid w:val="004D3216"/>
    <w:rsid w:val="004D4604"/>
    <w:rsid w:val="004D5BA5"/>
    <w:rsid w:val="004D7860"/>
    <w:rsid w:val="004E29B3"/>
    <w:rsid w:val="004E2AB6"/>
    <w:rsid w:val="004E374C"/>
    <w:rsid w:val="004E3E79"/>
    <w:rsid w:val="004E63E7"/>
    <w:rsid w:val="004E7032"/>
    <w:rsid w:val="004E7A80"/>
    <w:rsid w:val="004F09DA"/>
    <w:rsid w:val="004F106F"/>
    <w:rsid w:val="004F4E2E"/>
    <w:rsid w:val="004F513B"/>
    <w:rsid w:val="004F6298"/>
    <w:rsid w:val="004F793C"/>
    <w:rsid w:val="00501E1C"/>
    <w:rsid w:val="00502687"/>
    <w:rsid w:val="005068CF"/>
    <w:rsid w:val="00510FAB"/>
    <w:rsid w:val="00511AF7"/>
    <w:rsid w:val="00511B44"/>
    <w:rsid w:val="005126E2"/>
    <w:rsid w:val="00520664"/>
    <w:rsid w:val="0052150B"/>
    <w:rsid w:val="0052245C"/>
    <w:rsid w:val="00522F49"/>
    <w:rsid w:val="00525195"/>
    <w:rsid w:val="00525352"/>
    <w:rsid w:val="00525436"/>
    <w:rsid w:val="00525D71"/>
    <w:rsid w:val="00526D8C"/>
    <w:rsid w:val="005306FF"/>
    <w:rsid w:val="00531AAF"/>
    <w:rsid w:val="00531D85"/>
    <w:rsid w:val="00532C1B"/>
    <w:rsid w:val="00532EFF"/>
    <w:rsid w:val="00533C11"/>
    <w:rsid w:val="00535748"/>
    <w:rsid w:val="0053754F"/>
    <w:rsid w:val="00541CB9"/>
    <w:rsid w:val="00542A08"/>
    <w:rsid w:val="005448D4"/>
    <w:rsid w:val="0054512A"/>
    <w:rsid w:val="00547DC5"/>
    <w:rsid w:val="005505B0"/>
    <w:rsid w:val="0055100F"/>
    <w:rsid w:val="005510C2"/>
    <w:rsid w:val="00551585"/>
    <w:rsid w:val="005522F1"/>
    <w:rsid w:val="005535C4"/>
    <w:rsid w:val="00556154"/>
    <w:rsid w:val="005612B5"/>
    <w:rsid w:val="005615D9"/>
    <w:rsid w:val="00561D91"/>
    <w:rsid w:val="00563A8B"/>
    <w:rsid w:val="005677B0"/>
    <w:rsid w:val="005706A0"/>
    <w:rsid w:val="00570987"/>
    <w:rsid w:val="00574BDA"/>
    <w:rsid w:val="0057573E"/>
    <w:rsid w:val="00575944"/>
    <w:rsid w:val="00576C4C"/>
    <w:rsid w:val="00576EE2"/>
    <w:rsid w:val="00581439"/>
    <w:rsid w:val="0058238D"/>
    <w:rsid w:val="00582454"/>
    <w:rsid w:val="00584266"/>
    <w:rsid w:val="00587E35"/>
    <w:rsid w:val="00587EEB"/>
    <w:rsid w:val="0059058E"/>
    <w:rsid w:val="00590D07"/>
    <w:rsid w:val="00594CAE"/>
    <w:rsid w:val="00595478"/>
    <w:rsid w:val="0059622E"/>
    <w:rsid w:val="005A000B"/>
    <w:rsid w:val="005A137F"/>
    <w:rsid w:val="005A4BB6"/>
    <w:rsid w:val="005A58FA"/>
    <w:rsid w:val="005A598E"/>
    <w:rsid w:val="005A5AC3"/>
    <w:rsid w:val="005A68CA"/>
    <w:rsid w:val="005B0044"/>
    <w:rsid w:val="005B15D0"/>
    <w:rsid w:val="005B1FA8"/>
    <w:rsid w:val="005B2F8C"/>
    <w:rsid w:val="005B3979"/>
    <w:rsid w:val="005B4799"/>
    <w:rsid w:val="005B6DA1"/>
    <w:rsid w:val="005C3352"/>
    <w:rsid w:val="005C650D"/>
    <w:rsid w:val="005C76D3"/>
    <w:rsid w:val="005D12B7"/>
    <w:rsid w:val="005D1EF4"/>
    <w:rsid w:val="005D2831"/>
    <w:rsid w:val="005D3EEE"/>
    <w:rsid w:val="005D4440"/>
    <w:rsid w:val="005D564A"/>
    <w:rsid w:val="005D71CC"/>
    <w:rsid w:val="005E1B76"/>
    <w:rsid w:val="005E2679"/>
    <w:rsid w:val="005E50D5"/>
    <w:rsid w:val="005E67CE"/>
    <w:rsid w:val="005E7C55"/>
    <w:rsid w:val="005E7E19"/>
    <w:rsid w:val="005F0783"/>
    <w:rsid w:val="005F20B7"/>
    <w:rsid w:val="005F332F"/>
    <w:rsid w:val="005F4B7C"/>
    <w:rsid w:val="005F6DCB"/>
    <w:rsid w:val="005F6E86"/>
    <w:rsid w:val="00601A3D"/>
    <w:rsid w:val="00602682"/>
    <w:rsid w:val="00602EE9"/>
    <w:rsid w:val="006030F6"/>
    <w:rsid w:val="006035E8"/>
    <w:rsid w:val="0060370B"/>
    <w:rsid w:val="00606209"/>
    <w:rsid w:val="00607729"/>
    <w:rsid w:val="006118C7"/>
    <w:rsid w:val="00612988"/>
    <w:rsid w:val="00613B8C"/>
    <w:rsid w:val="00614346"/>
    <w:rsid w:val="006160B8"/>
    <w:rsid w:val="00617B76"/>
    <w:rsid w:val="00625D79"/>
    <w:rsid w:val="00627039"/>
    <w:rsid w:val="0063123B"/>
    <w:rsid w:val="00632D35"/>
    <w:rsid w:val="006351BD"/>
    <w:rsid w:val="006356E5"/>
    <w:rsid w:val="00635FDB"/>
    <w:rsid w:val="006360F6"/>
    <w:rsid w:val="00637576"/>
    <w:rsid w:val="00640F23"/>
    <w:rsid w:val="00641459"/>
    <w:rsid w:val="0064201A"/>
    <w:rsid w:val="00642778"/>
    <w:rsid w:val="00642815"/>
    <w:rsid w:val="00643A47"/>
    <w:rsid w:val="0064477A"/>
    <w:rsid w:val="006453BF"/>
    <w:rsid w:val="006453C9"/>
    <w:rsid w:val="00645418"/>
    <w:rsid w:val="00647260"/>
    <w:rsid w:val="00650A4B"/>
    <w:rsid w:val="00652BE3"/>
    <w:rsid w:val="006545C1"/>
    <w:rsid w:val="00654816"/>
    <w:rsid w:val="00660AC9"/>
    <w:rsid w:val="00660D99"/>
    <w:rsid w:val="00663985"/>
    <w:rsid w:val="00663AAF"/>
    <w:rsid w:val="00665FA9"/>
    <w:rsid w:val="0066651D"/>
    <w:rsid w:val="006671B1"/>
    <w:rsid w:val="00667A0B"/>
    <w:rsid w:val="006716F1"/>
    <w:rsid w:val="00671BFD"/>
    <w:rsid w:val="006723AD"/>
    <w:rsid w:val="0068135A"/>
    <w:rsid w:val="006825F3"/>
    <w:rsid w:val="00682A95"/>
    <w:rsid w:val="00683DBC"/>
    <w:rsid w:val="00684C21"/>
    <w:rsid w:val="00684F30"/>
    <w:rsid w:val="0068530D"/>
    <w:rsid w:val="0068673F"/>
    <w:rsid w:val="00686AD0"/>
    <w:rsid w:val="00691925"/>
    <w:rsid w:val="00693630"/>
    <w:rsid w:val="00693A25"/>
    <w:rsid w:val="00694549"/>
    <w:rsid w:val="006957DE"/>
    <w:rsid w:val="00695EA4"/>
    <w:rsid w:val="0069755B"/>
    <w:rsid w:val="006A0EDF"/>
    <w:rsid w:val="006A2140"/>
    <w:rsid w:val="006A52AF"/>
    <w:rsid w:val="006A5F0C"/>
    <w:rsid w:val="006A5F54"/>
    <w:rsid w:val="006B0F3C"/>
    <w:rsid w:val="006B6160"/>
    <w:rsid w:val="006C103F"/>
    <w:rsid w:val="006C1165"/>
    <w:rsid w:val="006C33B9"/>
    <w:rsid w:val="006C4C54"/>
    <w:rsid w:val="006D1E88"/>
    <w:rsid w:val="006D3A5A"/>
    <w:rsid w:val="006D7240"/>
    <w:rsid w:val="006D777B"/>
    <w:rsid w:val="006E0B7A"/>
    <w:rsid w:val="006E0F8D"/>
    <w:rsid w:val="006E12CD"/>
    <w:rsid w:val="006E3314"/>
    <w:rsid w:val="006E521E"/>
    <w:rsid w:val="006F183A"/>
    <w:rsid w:val="006F39A7"/>
    <w:rsid w:val="006F578E"/>
    <w:rsid w:val="007029E4"/>
    <w:rsid w:val="00706EB7"/>
    <w:rsid w:val="00707769"/>
    <w:rsid w:val="00707C94"/>
    <w:rsid w:val="00713B4D"/>
    <w:rsid w:val="007202FE"/>
    <w:rsid w:val="00721FAF"/>
    <w:rsid w:val="00726C09"/>
    <w:rsid w:val="00727103"/>
    <w:rsid w:val="00732FE6"/>
    <w:rsid w:val="007343E2"/>
    <w:rsid w:val="00736380"/>
    <w:rsid w:val="007364D6"/>
    <w:rsid w:val="007403B6"/>
    <w:rsid w:val="00740868"/>
    <w:rsid w:val="00741A85"/>
    <w:rsid w:val="007426CB"/>
    <w:rsid w:val="007453F0"/>
    <w:rsid w:val="00746819"/>
    <w:rsid w:val="00746D38"/>
    <w:rsid w:val="00751A1A"/>
    <w:rsid w:val="007600AC"/>
    <w:rsid w:val="00760AB7"/>
    <w:rsid w:val="0076192D"/>
    <w:rsid w:val="0076287C"/>
    <w:rsid w:val="007640AF"/>
    <w:rsid w:val="007672CA"/>
    <w:rsid w:val="00767981"/>
    <w:rsid w:val="00770883"/>
    <w:rsid w:val="007720F5"/>
    <w:rsid w:val="00775120"/>
    <w:rsid w:val="00775AC5"/>
    <w:rsid w:val="00776216"/>
    <w:rsid w:val="00777FE1"/>
    <w:rsid w:val="007802E9"/>
    <w:rsid w:val="007803C7"/>
    <w:rsid w:val="00780729"/>
    <w:rsid w:val="0078450F"/>
    <w:rsid w:val="00784D58"/>
    <w:rsid w:val="00784FE6"/>
    <w:rsid w:val="00785ACC"/>
    <w:rsid w:val="007861F7"/>
    <w:rsid w:val="00786200"/>
    <w:rsid w:val="0078659D"/>
    <w:rsid w:val="0078739C"/>
    <w:rsid w:val="00791F16"/>
    <w:rsid w:val="00791F69"/>
    <w:rsid w:val="00794950"/>
    <w:rsid w:val="007A0A78"/>
    <w:rsid w:val="007A1CE2"/>
    <w:rsid w:val="007A22DA"/>
    <w:rsid w:val="007B2AD3"/>
    <w:rsid w:val="007B2D65"/>
    <w:rsid w:val="007B5029"/>
    <w:rsid w:val="007B5E07"/>
    <w:rsid w:val="007B64CF"/>
    <w:rsid w:val="007B6F2A"/>
    <w:rsid w:val="007B7495"/>
    <w:rsid w:val="007C0400"/>
    <w:rsid w:val="007C394A"/>
    <w:rsid w:val="007C3ADD"/>
    <w:rsid w:val="007C4538"/>
    <w:rsid w:val="007C4FA0"/>
    <w:rsid w:val="007D013A"/>
    <w:rsid w:val="007D0F7D"/>
    <w:rsid w:val="007D2425"/>
    <w:rsid w:val="007D2559"/>
    <w:rsid w:val="007D5A13"/>
    <w:rsid w:val="007D66C6"/>
    <w:rsid w:val="007E1CFB"/>
    <w:rsid w:val="007E3302"/>
    <w:rsid w:val="007E43FE"/>
    <w:rsid w:val="007F2B19"/>
    <w:rsid w:val="007F3B76"/>
    <w:rsid w:val="007F4BCB"/>
    <w:rsid w:val="007F65E2"/>
    <w:rsid w:val="007F730B"/>
    <w:rsid w:val="0080026B"/>
    <w:rsid w:val="008014EB"/>
    <w:rsid w:val="00803A00"/>
    <w:rsid w:val="00803E8A"/>
    <w:rsid w:val="00804991"/>
    <w:rsid w:val="00804C79"/>
    <w:rsid w:val="00805734"/>
    <w:rsid w:val="00806DD7"/>
    <w:rsid w:val="00807418"/>
    <w:rsid w:val="0081060E"/>
    <w:rsid w:val="00810769"/>
    <w:rsid w:val="00810C04"/>
    <w:rsid w:val="0081106D"/>
    <w:rsid w:val="008115BB"/>
    <w:rsid w:val="00813D39"/>
    <w:rsid w:val="00822CC2"/>
    <w:rsid w:val="00822DFF"/>
    <w:rsid w:val="00823947"/>
    <w:rsid w:val="00824698"/>
    <w:rsid w:val="00826D64"/>
    <w:rsid w:val="00827E4C"/>
    <w:rsid w:val="00827FDD"/>
    <w:rsid w:val="00831AF5"/>
    <w:rsid w:val="00831F89"/>
    <w:rsid w:val="00834D2A"/>
    <w:rsid w:val="00835DBC"/>
    <w:rsid w:val="0083708E"/>
    <w:rsid w:val="008371D3"/>
    <w:rsid w:val="00841CF1"/>
    <w:rsid w:val="00843338"/>
    <w:rsid w:val="00844677"/>
    <w:rsid w:val="008448CD"/>
    <w:rsid w:val="008454B0"/>
    <w:rsid w:val="00852869"/>
    <w:rsid w:val="00852B27"/>
    <w:rsid w:val="00854BDF"/>
    <w:rsid w:val="008553BD"/>
    <w:rsid w:val="008556DD"/>
    <w:rsid w:val="008636E9"/>
    <w:rsid w:val="00863AA1"/>
    <w:rsid w:val="00864577"/>
    <w:rsid w:val="00866C17"/>
    <w:rsid w:val="008732C7"/>
    <w:rsid w:val="00882D09"/>
    <w:rsid w:val="00883060"/>
    <w:rsid w:val="00883F01"/>
    <w:rsid w:val="00890993"/>
    <w:rsid w:val="00892745"/>
    <w:rsid w:val="008951CF"/>
    <w:rsid w:val="00896940"/>
    <w:rsid w:val="008A18BF"/>
    <w:rsid w:val="008A31F4"/>
    <w:rsid w:val="008A4484"/>
    <w:rsid w:val="008A5112"/>
    <w:rsid w:val="008B1204"/>
    <w:rsid w:val="008B26A2"/>
    <w:rsid w:val="008B6365"/>
    <w:rsid w:val="008C2054"/>
    <w:rsid w:val="008C683E"/>
    <w:rsid w:val="008D095C"/>
    <w:rsid w:val="008D1998"/>
    <w:rsid w:val="008D2136"/>
    <w:rsid w:val="008D23E3"/>
    <w:rsid w:val="008D4911"/>
    <w:rsid w:val="008D629E"/>
    <w:rsid w:val="008D6716"/>
    <w:rsid w:val="008D6863"/>
    <w:rsid w:val="008E0551"/>
    <w:rsid w:val="008E0689"/>
    <w:rsid w:val="008E18E9"/>
    <w:rsid w:val="008E36B0"/>
    <w:rsid w:val="008E5D79"/>
    <w:rsid w:val="008F0340"/>
    <w:rsid w:val="008F32DE"/>
    <w:rsid w:val="008F425E"/>
    <w:rsid w:val="008F43B6"/>
    <w:rsid w:val="008F561C"/>
    <w:rsid w:val="008F5F42"/>
    <w:rsid w:val="008F7CE6"/>
    <w:rsid w:val="009004D3"/>
    <w:rsid w:val="00902896"/>
    <w:rsid w:val="00904B06"/>
    <w:rsid w:val="00911B28"/>
    <w:rsid w:val="00912BC7"/>
    <w:rsid w:val="00913EFC"/>
    <w:rsid w:val="00915833"/>
    <w:rsid w:val="009159E9"/>
    <w:rsid w:val="009200EA"/>
    <w:rsid w:val="00920A32"/>
    <w:rsid w:val="00923F43"/>
    <w:rsid w:val="00923F9B"/>
    <w:rsid w:val="00924068"/>
    <w:rsid w:val="0093065B"/>
    <w:rsid w:val="00933537"/>
    <w:rsid w:val="00935268"/>
    <w:rsid w:val="009360CB"/>
    <w:rsid w:val="00936CB7"/>
    <w:rsid w:val="00937929"/>
    <w:rsid w:val="00937D93"/>
    <w:rsid w:val="00940A67"/>
    <w:rsid w:val="00943396"/>
    <w:rsid w:val="00943960"/>
    <w:rsid w:val="00950E30"/>
    <w:rsid w:val="00961D44"/>
    <w:rsid w:val="00965512"/>
    <w:rsid w:val="00965967"/>
    <w:rsid w:val="00967FEB"/>
    <w:rsid w:val="00976237"/>
    <w:rsid w:val="00976984"/>
    <w:rsid w:val="009818F4"/>
    <w:rsid w:val="009848BD"/>
    <w:rsid w:val="00985541"/>
    <w:rsid w:val="00985BDB"/>
    <w:rsid w:val="009934F4"/>
    <w:rsid w:val="00994AAB"/>
    <w:rsid w:val="00995367"/>
    <w:rsid w:val="009954BF"/>
    <w:rsid w:val="009971DF"/>
    <w:rsid w:val="00997554"/>
    <w:rsid w:val="0099792A"/>
    <w:rsid w:val="00997A62"/>
    <w:rsid w:val="00997E38"/>
    <w:rsid w:val="009A0F76"/>
    <w:rsid w:val="009A345D"/>
    <w:rsid w:val="009A461E"/>
    <w:rsid w:val="009A4DDD"/>
    <w:rsid w:val="009A5DAA"/>
    <w:rsid w:val="009A5F1A"/>
    <w:rsid w:val="009A7129"/>
    <w:rsid w:val="009A79EC"/>
    <w:rsid w:val="009A7B62"/>
    <w:rsid w:val="009B3D69"/>
    <w:rsid w:val="009B618D"/>
    <w:rsid w:val="009B6F5F"/>
    <w:rsid w:val="009B7E66"/>
    <w:rsid w:val="009C137E"/>
    <w:rsid w:val="009C141D"/>
    <w:rsid w:val="009C2434"/>
    <w:rsid w:val="009C3CA1"/>
    <w:rsid w:val="009C427C"/>
    <w:rsid w:val="009C4341"/>
    <w:rsid w:val="009C4DD1"/>
    <w:rsid w:val="009C5D9F"/>
    <w:rsid w:val="009C6677"/>
    <w:rsid w:val="009D1135"/>
    <w:rsid w:val="009D15EB"/>
    <w:rsid w:val="009D1F7B"/>
    <w:rsid w:val="009D5E6A"/>
    <w:rsid w:val="009D67FD"/>
    <w:rsid w:val="009D7E66"/>
    <w:rsid w:val="009E1589"/>
    <w:rsid w:val="009E18BA"/>
    <w:rsid w:val="009E197C"/>
    <w:rsid w:val="009E3C0F"/>
    <w:rsid w:val="009E41FE"/>
    <w:rsid w:val="009E5670"/>
    <w:rsid w:val="009E6739"/>
    <w:rsid w:val="009E67FC"/>
    <w:rsid w:val="009E7BFA"/>
    <w:rsid w:val="009F1389"/>
    <w:rsid w:val="009F261B"/>
    <w:rsid w:val="009F37A1"/>
    <w:rsid w:val="00A003B7"/>
    <w:rsid w:val="00A00E43"/>
    <w:rsid w:val="00A0222D"/>
    <w:rsid w:val="00A03BEC"/>
    <w:rsid w:val="00A0490C"/>
    <w:rsid w:val="00A053E3"/>
    <w:rsid w:val="00A05F27"/>
    <w:rsid w:val="00A110C2"/>
    <w:rsid w:val="00A125CE"/>
    <w:rsid w:val="00A12EEB"/>
    <w:rsid w:val="00A1355E"/>
    <w:rsid w:val="00A13BF1"/>
    <w:rsid w:val="00A15E04"/>
    <w:rsid w:val="00A22D7E"/>
    <w:rsid w:val="00A23628"/>
    <w:rsid w:val="00A23AD0"/>
    <w:rsid w:val="00A27B18"/>
    <w:rsid w:val="00A3078B"/>
    <w:rsid w:val="00A31E2B"/>
    <w:rsid w:val="00A32BF1"/>
    <w:rsid w:val="00A32F7F"/>
    <w:rsid w:val="00A3313E"/>
    <w:rsid w:val="00A3441D"/>
    <w:rsid w:val="00A3526B"/>
    <w:rsid w:val="00A352EE"/>
    <w:rsid w:val="00A3536C"/>
    <w:rsid w:val="00A36BBE"/>
    <w:rsid w:val="00A376FD"/>
    <w:rsid w:val="00A412AD"/>
    <w:rsid w:val="00A436F3"/>
    <w:rsid w:val="00A45577"/>
    <w:rsid w:val="00A465DA"/>
    <w:rsid w:val="00A5135C"/>
    <w:rsid w:val="00A52132"/>
    <w:rsid w:val="00A522FB"/>
    <w:rsid w:val="00A54FCA"/>
    <w:rsid w:val="00A55A68"/>
    <w:rsid w:val="00A57902"/>
    <w:rsid w:val="00A612AE"/>
    <w:rsid w:val="00A650FA"/>
    <w:rsid w:val="00A701B3"/>
    <w:rsid w:val="00A704D0"/>
    <w:rsid w:val="00A73A5A"/>
    <w:rsid w:val="00A73F4C"/>
    <w:rsid w:val="00A760E7"/>
    <w:rsid w:val="00A85DBB"/>
    <w:rsid w:val="00A87ED2"/>
    <w:rsid w:val="00A91D34"/>
    <w:rsid w:val="00A9263A"/>
    <w:rsid w:val="00A9324B"/>
    <w:rsid w:val="00A95802"/>
    <w:rsid w:val="00A95C6F"/>
    <w:rsid w:val="00A960B6"/>
    <w:rsid w:val="00AA0EF3"/>
    <w:rsid w:val="00AA23F1"/>
    <w:rsid w:val="00AA2CF8"/>
    <w:rsid w:val="00AA4129"/>
    <w:rsid w:val="00AA550C"/>
    <w:rsid w:val="00AA6198"/>
    <w:rsid w:val="00AB2A6B"/>
    <w:rsid w:val="00AB2F5B"/>
    <w:rsid w:val="00AB5682"/>
    <w:rsid w:val="00AB7355"/>
    <w:rsid w:val="00AB7389"/>
    <w:rsid w:val="00AB7E94"/>
    <w:rsid w:val="00AC0148"/>
    <w:rsid w:val="00AC14DC"/>
    <w:rsid w:val="00AC47B6"/>
    <w:rsid w:val="00AD0B32"/>
    <w:rsid w:val="00AD4B62"/>
    <w:rsid w:val="00AD4D91"/>
    <w:rsid w:val="00AE083C"/>
    <w:rsid w:val="00AE0DAD"/>
    <w:rsid w:val="00AE257D"/>
    <w:rsid w:val="00AE343B"/>
    <w:rsid w:val="00AE632F"/>
    <w:rsid w:val="00AF17D5"/>
    <w:rsid w:val="00AF38F3"/>
    <w:rsid w:val="00AF4AAB"/>
    <w:rsid w:val="00AF6736"/>
    <w:rsid w:val="00B00248"/>
    <w:rsid w:val="00B01D21"/>
    <w:rsid w:val="00B02837"/>
    <w:rsid w:val="00B03680"/>
    <w:rsid w:val="00B05586"/>
    <w:rsid w:val="00B06CB4"/>
    <w:rsid w:val="00B07847"/>
    <w:rsid w:val="00B15DC4"/>
    <w:rsid w:val="00B16A5B"/>
    <w:rsid w:val="00B17FC8"/>
    <w:rsid w:val="00B2256C"/>
    <w:rsid w:val="00B26F2D"/>
    <w:rsid w:val="00B3065A"/>
    <w:rsid w:val="00B31368"/>
    <w:rsid w:val="00B31749"/>
    <w:rsid w:val="00B329E3"/>
    <w:rsid w:val="00B37B60"/>
    <w:rsid w:val="00B40A63"/>
    <w:rsid w:val="00B40E35"/>
    <w:rsid w:val="00B4506C"/>
    <w:rsid w:val="00B5617F"/>
    <w:rsid w:val="00B56C64"/>
    <w:rsid w:val="00B63E95"/>
    <w:rsid w:val="00B65710"/>
    <w:rsid w:val="00B668F7"/>
    <w:rsid w:val="00B71968"/>
    <w:rsid w:val="00B80AFA"/>
    <w:rsid w:val="00B81A44"/>
    <w:rsid w:val="00B82D9F"/>
    <w:rsid w:val="00B832EB"/>
    <w:rsid w:val="00B843CE"/>
    <w:rsid w:val="00B865D1"/>
    <w:rsid w:val="00B86B75"/>
    <w:rsid w:val="00B87747"/>
    <w:rsid w:val="00B9438F"/>
    <w:rsid w:val="00B946F1"/>
    <w:rsid w:val="00B95982"/>
    <w:rsid w:val="00B95F4D"/>
    <w:rsid w:val="00B95F9A"/>
    <w:rsid w:val="00B95FAE"/>
    <w:rsid w:val="00B9791C"/>
    <w:rsid w:val="00BA07C4"/>
    <w:rsid w:val="00BA42E3"/>
    <w:rsid w:val="00BA4BB5"/>
    <w:rsid w:val="00BA6CAD"/>
    <w:rsid w:val="00BB2D42"/>
    <w:rsid w:val="00BB2E7E"/>
    <w:rsid w:val="00BB395C"/>
    <w:rsid w:val="00BB3FA9"/>
    <w:rsid w:val="00BB4856"/>
    <w:rsid w:val="00BB4D7B"/>
    <w:rsid w:val="00BB6C74"/>
    <w:rsid w:val="00BC09A1"/>
    <w:rsid w:val="00BC1975"/>
    <w:rsid w:val="00BC405A"/>
    <w:rsid w:val="00BC48D5"/>
    <w:rsid w:val="00BC4D46"/>
    <w:rsid w:val="00BC6628"/>
    <w:rsid w:val="00BD0EAF"/>
    <w:rsid w:val="00BD3A32"/>
    <w:rsid w:val="00BD4E09"/>
    <w:rsid w:val="00BD6060"/>
    <w:rsid w:val="00BD6771"/>
    <w:rsid w:val="00BD6AB3"/>
    <w:rsid w:val="00BD7B42"/>
    <w:rsid w:val="00BE13AF"/>
    <w:rsid w:val="00BE1401"/>
    <w:rsid w:val="00BE32FE"/>
    <w:rsid w:val="00BE4268"/>
    <w:rsid w:val="00BE4270"/>
    <w:rsid w:val="00BE48B6"/>
    <w:rsid w:val="00BE566B"/>
    <w:rsid w:val="00BE58A3"/>
    <w:rsid w:val="00BE6417"/>
    <w:rsid w:val="00BE747C"/>
    <w:rsid w:val="00BF0ACA"/>
    <w:rsid w:val="00BF1C5F"/>
    <w:rsid w:val="00BF20D1"/>
    <w:rsid w:val="00BF350F"/>
    <w:rsid w:val="00BF6A64"/>
    <w:rsid w:val="00BF7A0B"/>
    <w:rsid w:val="00C01A0B"/>
    <w:rsid w:val="00C0292E"/>
    <w:rsid w:val="00C0575B"/>
    <w:rsid w:val="00C10A41"/>
    <w:rsid w:val="00C10FCE"/>
    <w:rsid w:val="00C11C0C"/>
    <w:rsid w:val="00C1222D"/>
    <w:rsid w:val="00C1238D"/>
    <w:rsid w:val="00C1523B"/>
    <w:rsid w:val="00C164E2"/>
    <w:rsid w:val="00C170FB"/>
    <w:rsid w:val="00C17C51"/>
    <w:rsid w:val="00C215D5"/>
    <w:rsid w:val="00C23582"/>
    <w:rsid w:val="00C2475B"/>
    <w:rsid w:val="00C25FFB"/>
    <w:rsid w:val="00C263BE"/>
    <w:rsid w:val="00C273DB"/>
    <w:rsid w:val="00C27CD2"/>
    <w:rsid w:val="00C31F12"/>
    <w:rsid w:val="00C35FF3"/>
    <w:rsid w:val="00C36279"/>
    <w:rsid w:val="00C402EC"/>
    <w:rsid w:val="00C41AE2"/>
    <w:rsid w:val="00C4487F"/>
    <w:rsid w:val="00C472AC"/>
    <w:rsid w:val="00C51B3C"/>
    <w:rsid w:val="00C54022"/>
    <w:rsid w:val="00C54CF6"/>
    <w:rsid w:val="00C554BB"/>
    <w:rsid w:val="00C55875"/>
    <w:rsid w:val="00C55B0C"/>
    <w:rsid w:val="00C55FBE"/>
    <w:rsid w:val="00C57354"/>
    <w:rsid w:val="00C57D20"/>
    <w:rsid w:val="00C61FDE"/>
    <w:rsid w:val="00C6306F"/>
    <w:rsid w:val="00C6529A"/>
    <w:rsid w:val="00C663DD"/>
    <w:rsid w:val="00C67589"/>
    <w:rsid w:val="00C71AC2"/>
    <w:rsid w:val="00C75D6D"/>
    <w:rsid w:val="00C7663B"/>
    <w:rsid w:val="00C7761A"/>
    <w:rsid w:val="00C81490"/>
    <w:rsid w:val="00C82044"/>
    <w:rsid w:val="00C83C0F"/>
    <w:rsid w:val="00C93C8C"/>
    <w:rsid w:val="00C9686C"/>
    <w:rsid w:val="00CA2174"/>
    <w:rsid w:val="00CA3015"/>
    <w:rsid w:val="00CA44C2"/>
    <w:rsid w:val="00CA51E2"/>
    <w:rsid w:val="00CA5ADC"/>
    <w:rsid w:val="00CA6951"/>
    <w:rsid w:val="00CB0604"/>
    <w:rsid w:val="00CB2D47"/>
    <w:rsid w:val="00CC0FD2"/>
    <w:rsid w:val="00CC2B83"/>
    <w:rsid w:val="00CC5607"/>
    <w:rsid w:val="00CD23F5"/>
    <w:rsid w:val="00CD272B"/>
    <w:rsid w:val="00CD3E30"/>
    <w:rsid w:val="00CE0056"/>
    <w:rsid w:val="00CE05ED"/>
    <w:rsid w:val="00CE1F29"/>
    <w:rsid w:val="00CE403C"/>
    <w:rsid w:val="00CE6EAC"/>
    <w:rsid w:val="00CF3361"/>
    <w:rsid w:val="00CF4BB3"/>
    <w:rsid w:val="00CF4FA9"/>
    <w:rsid w:val="00CF506F"/>
    <w:rsid w:val="00CF605C"/>
    <w:rsid w:val="00CF63CD"/>
    <w:rsid w:val="00CF7AFC"/>
    <w:rsid w:val="00D052CB"/>
    <w:rsid w:val="00D05AD5"/>
    <w:rsid w:val="00D05C0D"/>
    <w:rsid w:val="00D06BDB"/>
    <w:rsid w:val="00D072A9"/>
    <w:rsid w:val="00D102A9"/>
    <w:rsid w:val="00D125B0"/>
    <w:rsid w:val="00D14F61"/>
    <w:rsid w:val="00D160D1"/>
    <w:rsid w:val="00D16206"/>
    <w:rsid w:val="00D17A68"/>
    <w:rsid w:val="00D2092A"/>
    <w:rsid w:val="00D20EB7"/>
    <w:rsid w:val="00D21D4A"/>
    <w:rsid w:val="00D24EB6"/>
    <w:rsid w:val="00D26787"/>
    <w:rsid w:val="00D2725D"/>
    <w:rsid w:val="00D30246"/>
    <w:rsid w:val="00D32521"/>
    <w:rsid w:val="00D40253"/>
    <w:rsid w:val="00D408F7"/>
    <w:rsid w:val="00D421D2"/>
    <w:rsid w:val="00D44F78"/>
    <w:rsid w:val="00D465CA"/>
    <w:rsid w:val="00D51751"/>
    <w:rsid w:val="00D5203E"/>
    <w:rsid w:val="00D52310"/>
    <w:rsid w:val="00D54638"/>
    <w:rsid w:val="00D55BB1"/>
    <w:rsid w:val="00D62E2F"/>
    <w:rsid w:val="00D677A8"/>
    <w:rsid w:val="00D70FB8"/>
    <w:rsid w:val="00D70FC3"/>
    <w:rsid w:val="00D71632"/>
    <w:rsid w:val="00D72D6A"/>
    <w:rsid w:val="00D745FA"/>
    <w:rsid w:val="00D74A2E"/>
    <w:rsid w:val="00D757F3"/>
    <w:rsid w:val="00D761A8"/>
    <w:rsid w:val="00D76642"/>
    <w:rsid w:val="00D81ADB"/>
    <w:rsid w:val="00D81B0A"/>
    <w:rsid w:val="00D8374A"/>
    <w:rsid w:val="00D83F31"/>
    <w:rsid w:val="00D85FCC"/>
    <w:rsid w:val="00D87309"/>
    <w:rsid w:val="00D8740C"/>
    <w:rsid w:val="00D903DC"/>
    <w:rsid w:val="00D9078C"/>
    <w:rsid w:val="00D91AD3"/>
    <w:rsid w:val="00D96FBB"/>
    <w:rsid w:val="00D97497"/>
    <w:rsid w:val="00DA14FC"/>
    <w:rsid w:val="00DA2DCB"/>
    <w:rsid w:val="00DA301B"/>
    <w:rsid w:val="00DA5D60"/>
    <w:rsid w:val="00DA619D"/>
    <w:rsid w:val="00DB1F6E"/>
    <w:rsid w:val="00DB2FDD"/>
    <w:rsid w:val="00DB4892"/>
    <w:rsid w:val="00DB4F44"/>
    <w:rsid w:val="00DB68A5"/>
    <w:rsid w:val="00DC0163"/>
    <w:rsid w:val="00DC3F1C"/>
    <w:rsid w:val="00DC61DF"/>
    <w:rsid w:val="00DC787D"/>
    <w:rsid w:val="00DC7AA7"/>
    <w:rsid w:val="00DD0CEB"/>
    <w:rsid w:val="00DD246D"/>
    <w:rsid w:val="00DD3D2E"/>
    <w:rsid w:val="00DD40C7"/>
    <w:rsid w:val="00DD5B79"/>
    <w:rsid w:val="00DD7F41"/>
    <w:rsid w:val="00DE092E"/>
    <w:rsid w:val="00DE25F2"/>
    <w:rsid w:val="00DE2E7E"/>
    <w:rsid w:val="00DE33A2"/>
    <w:rsid w:val="00DE60A9"/>
    <w:rsid w:val="00DF0B71"/>
    <w:rsid w:val="00DF1889"/>
    <w:rsid w:val="00DF1F2B"/>
    <w:rsid w:val="00DF3C43"/>
    <w:rsid w:val="00DF64A3"/>
    <w:rsid w:val="00DF7B02"/>
    <w:rsid w:val="00DF7E55"/>
    <w:rsid w:val="00E000A3"/>
    <w:rsid w:val="00E023F7"/>
    <w:rsid w:val="00E02917"/>
    <w:rsid w:val="00E0597E"/>
    <w:rsid w:val="00E121C1"/>
    <w:rsid w:val="00E13F0E"/>
    <w:rsid w:val="00E13F30"/>
    <w:rsid w:val="00E14244"/>
    <w:rsid w:val="00E171FF"/>
    <w:rsid w:val="00E21607"/>
    <w:rsid w:val="00E21FB4"/>
    <w:rsid w:val="00E246B4"/>
    <w:rsid w:val="00E2655C"/>
    <w:rsid w:val="00E315A3"/>
    <w:rsid w:val="00E3185F"/>
    <w:rsid w:val="00E32717"/>
    <w:rsid w:val="00E3361B"/>
    <w:rsid w:val="00E34B41"/>
    <w:rsid w:val="00E37920"/>
    <w:rsid w:val="00E41F5F"/>
    <w:rsid w:val="00E424EA"/>
    <w:rsid w:val="00E4250A"/>
    <w:rsid w:val="00E43FAD"/>
    <w:rsid w:val="00E46F8C"/>
    <w:rsid w:val="00E529CA"/>
    <w:rsid w:val="00E53852"/>
    <w:rsid w:val="00E55F30"/>
    <w:rsid w:val="00E562B8"/>
    <w:rsid w:val="00E56EBF"/>
    <w:rsid w:val="00E60158"/>
    <w:rsid w:val="00E60557"/>
    <w:rsid w:val="00E605CB"/>
    <w:rsid w:val="00E60D50"/>
    <w:rsid w:val="00E615BD"/>
    <w:rsid w:val="00E63EF8"/>
    <w:rsid w:val="00E657DA"/>
    <w:rsid w:val="00E65AEB"/>
    <w:rsid w:val="00E65BC7"/>
    <w:rsid w:val="00E672FA"/>
    <w:rsid w:val="00E67361"/>
    <w:rsid w:val="00E703CA"/>
    <w:rsid w:val="00E71574"/>
    <w:rsid w:val="00E72E66"/>
    <w:rsid w:val="00E736D9"/>
    <w:rsid w:val="00E75646"/>
    <w:rsid w:val="00E75820"/>
    <w:rsid w:val="00E75C98"/>
    <w:rsid w:val="00E76173"/>
    <w:rsid w:val="00E769E3"/>
    <w:rsid w:val="00E76A0D"/>
    <w:rsid w:val="00E80641"/>
    <w:rsid w:val="00E811FD"/>
    <w:rsid w:val="00E84D1E"/>
    <w:rsid w:val="00E86375"/>
    <w:rsid w:val="00E8722C"/>
    <w:rsid w:val="00E87C19"/>
    <w:rsid w:val="00E9036D"/>
    <w:rsid w:val="00E914C7"/>
    <w:rsid w:val="00E93B06"/>
    <w:rsid w:val="00E93CF1"/>
    <w:rsid w:val="00E9792A"/>
    <w:rsid w:val="00EA07F2"/>
    <w:rsid w:val="00EA133B"/>
    <w:rsid w:val="00EA1FFB"/>
    <w:rsid w:val="00EA2A4D"/>
    <w:rsid w:val="00EA4591"/>
    <w:rsid w:val="00EA4DE0"/>
    <w:rsid w:val="00EA6C73"/>
    <w:rsid w:val="00EB29C9"/>
    <w:rsid w:val="00EB507D"/>
    <w:rsid w:val="00EB7581"/>
    <w:rsid w:val="00EC22D0"/>
    <w:rsid w:val="00EC25AE"/>
    <w:rsid w:val="00EC2A67"/>
    <w:rsid w:val="00EC32BE"/>
    <w:rsid w:val="00EC3319"/>
    <w:rsid w:val="00EC3BE1"/>
    <w:rsid w:val="00EC5A95"/>
    <w:rsid w:val="00ED223A"/>
    <w:rsid w:val="00ED2870"/>
    <w:rsid w:val="00ED36B3"/>
    <w:rsid w:val="00ED3B3B"/>
    <w:rsid w:val="00ED565D"/>
    <w:rsid w:val="00ED6E24"/>
    <w:rsid w:val="00ED77FE"/>
    <w:rsid w:val="00EE0C3B"/>
    <w:rsid w:val="00EE24A3"/>
    <w:rsid w:val="00EE6A17"/>
    <w:rsid w:val="00EE6FF7"/>
    <w:rsid w:val="00EF0591"/>
    <w:rsid w:val="00EF41F1"/>
    <w:rsid w:val="00EF59CA"/>
    <w:rsid w:val="00EF7B96"/>
    <w:rsid w:val="00F004BE"/>
    <w:rsid w:val="00F00A3C"/>
    <w:rsid w:val="00F013E1"/>
    <w:rsid w:val="00F01479"/>
    <w:rsid w:val="00F01B30"/>
    <w:rsid w:val="00F01EEC"/>
    <w:rsid w:val="00F03462"/>
    <w:rsid w:val="00F051EC"/>
    <w:rsid w:val="00F0725E"/>
    <w:rsid w:val="00F07408"/>
    <w:rsid w:val="00F11DCD"/>
    <w:rsid w:val="00F1244B"/>
    <w:rsid w:val="00F1310C"/>
    <w:rsid w:val="00F133BD"/>
    <w:rsid w:val="00F14DF9"/>
    <w:rsid w:val="00F15AF9"/>
    <w:rsid w:val="00F15DFE"/>
    <w:rsid w:val="00F16B9B"/>
    <w:rsid w:val="00F20AEE"/>
    <w:rsid w:val="00F26C87"/>
    <w:rsid w:val="00F26CBA"/>
    <w:rsid w:val="00F3146A"/>
    <w:rsid w:val="00F3257C"/>
    <w:rsid w:val="00F3486A"/>
    <w:rsid w:val="00F37CD9"/>
    <w:rsid w:val="00F4364D"/>
    <w:rsid w:val="00F455C9"/>
    <w:rsid w:val="00F46698"/>
    <w:rsid w:val="00F50827"/>
    <w:rsid w:val="00F50F56"/>
    <w:rsid w:val="00F53181"/>
    <w:rsid w:val="00F57CAE"/>
    <w:rsid w:val="00F60957"/>
    <w:rsid w:val="00F619AF"/>
    <w:rsid w:val="00F620A4"/>
    <w:rsid w:val="00F62733"/>
    <w:rsid w:val="00F64C67"/>
    <w:rsid w:val="00F6531F"/>
    <w:rsid w:val="00F705A9"/>
    <w:rsid w:val="00F7088F"/>
    <w:rsid w:val="00F717BE"/>
    <w:rsid w:val="00F72B2B"/>
    <w:rsid w:val="00F72B8F"/>
    <w:rsid w:val="00F7422F"/>
    <w:rsid w:val="00F7796B"/>
    <w:rsid w:val="00F820AC"/>
    <w:rsid w:val="00F83942"/>
    <w:rsid w:val="00F841A0"/>
    <w:rsid w:val="00F84C79"/>
    <w:rsid w:val="00F87A2E"/>
    <w:rsid w:val="00F87CBD"/>
    <w:rsid w:val="00F91735"/>
    <w:rsid w:val="00F924C8"/>
    <w:rsid w:val="00F93EDA"/>
    <w:rsid w:val="00F943B0"/>
    <w:rsid w:val="00F954B1"/>
    <w:rsid w:val="00F97E60"/>
    <w:rsid w:val="00FA2271"/>
    <w:rsid w:val="00FA49DF"/>
    <w:rsid w:val="00FA6E0C"/>
    <w:rsid w:val="00FA7BD2"/>
    <w:rsid w:val="00FB04EE"/>
    <w:rsid w:val="00FB1AB4"/>
    <w:rsid w:val="00FB2D78"/>
    <w:rsid w:val="00FB2EB3"/>
    <w:rsid w:val="00FB5BAB"/>
    <w:rsid w:val="00FB609A"/>
    <w:rsid w:val="00FB674B"/>
    <w:rsid w:val="00FC1576"/>
    <w:rsid w:val="00FC2AB7"/>
    <w:rsid w:val="00FC7228"/>
    <w:rsid w:val="00FD04FA"/>
    <w:rsid w:val="00FD16F8"/>
    <w:rsid w:val="00FD1F87"/>
    <w:rsid w:val="00FD2CD6"/>
    <w:rsid w:val="00FD39AD"/>
    <w:rsid w:val="00FE3F2C"/>
    <w:rsid w:val="00FE41B2"/>
    <w:rsid w:val="00FE4E3C"/>
    <w:rsid w:val="00FE63DF"/>
    <w:rsid w:val="00FE6E64"/>
    <w:rsid w:val="00FF015C"/>
    <w:rsid w:val="00FF3699"/>
    <w:rsid w:val="00FF4BE2"/>
    <w:rsid w:val="00FF557F"/>
    <w:rsid w:val="00FF5978"/>
    <w:rsid w:val="00FF5E00"/>
    <w:rsid w:val="00FF7A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8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 w:type="paragraph" w:customStyle="1" w:styleId="EndNoteBibliography">
    <w:name w:val="EndNote Bibliography"/>
    <w:basedOn w:val="Normal"/>
    <w:link w:val="EndNoteBibliographyChar"/>
    <w:rsid w:val="00663985"/>
    <w:pPr>
      <w:spacing w:after="160"/>
      <w:jc w:val="both"/>
    </w:pPr>
    <w:rPr>
      <w:rFonts w:ascii="Helvetica" w:eastAsiaTheme="minorEastAsia" w:hAnsi="Helvetica" w:cs="Helvetica"/>
      <w:noProof/>
      <w:color w:val="000000"/>
      <w:sz w:val="20"/>
      <w:szCs w:val="21"/>
    </w:rPr>
  </w:style>
  <w:style w:type="character" w:customStyle="1" w:styleId="EndNoteBibliographyChar">
    <w:name w:val="EndNote Bibliography Char"/>
    <w:basedOn w:val="DefaultParagraphFont"/>
    <w:link w:val="EndNoteBibliography"/>
    <w:rsid w:val="00663985"/>
    <w:rPr>
      <w:rFonts w:ascii="Helvetica" w:eastAsiaTheme="minorEastAsia" w:hAnsi="Helvetica" w:cs="Helvetica"/>
      <w:noProof/>
      <w:color w:val="00000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5119">
      <w:bodyDiv w:val="1"/>
      <w:marLeft w:val="0"/>
      <w:marRight w:val="0"/>
      <w:marTop w:val="0"/>
      <w:marBottom w:val="0"/>
      <w:divBdr>
        <w:top w:val="none" w:sz="0" w:space="0" w:color="auto"/>
        <w:left w:val="none" w:sz="0" w:space="0" w:color="auto"/>
        <w:bottom w:val="none" w:sz="0" w:space="0" w:color="auto"/>
        <w:right w:val="none" w:sz="0" w:space="0" w:color="auto"/>
      </w:divBdr>
    </w:div>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233081911">
      <w:bodyDiv w:val="1"/>
      <w:marLeft w:val="0"/>
      <w:marRight w:val="0"/>
      <w:marTop w:val="0"/>
      <w:marBottom w:val="0"/>
      <w:divBdr>
        <w:top w:val="none" w:sz="0" w:space="0" w:color="auto"/>
        <w:left w:val="none" w:sz="0" w:space="0" w:color="auto"/>
        <w:bottom w:val="none" w:sz="0" w:space="0" w:color="auto"/>
        <w:right w:val="none" w:sz="0" w:space="0" w:color="auto"/>
      </w:divBdr>
    </w:div>
    <w:div w:id="166496647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2.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5D392B-DD23-4660-BFBE-8D7C39A6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9497</Words>
  <Characters>54137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2020-02-26T20:05:00Z</dcterms:created>
  <dcterms:modified xsi:type="dcterms:W3CDTF">2020-02-29T20:01:00Z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