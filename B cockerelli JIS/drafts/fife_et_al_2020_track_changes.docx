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336DF182" w:rsidR="003B6626" w:rsidRPr="006360F6" w:rsidRDefault="009D15EB" w:rsidP="007343E2">
      <w:pPr>
        <w:pStyle w:val="Title"/>
        <w:spacing w:line="480" w:lineRule="auto"/>
        <w:jc w:val="left"/>
        <w:rPr>
          <w:color w:val="auto"/>
          <w:sz w:val="24"/>
          <w:szCs w:val="24"/>
        </w:rPr>
      </w:pPr>
      <w:del w:id="0" w:author="Author">
        <w:r w:rsidRPr="006360F6" w:rsidDel="002C545A">
          <w:rPr>
            <w:color w:val="auto"/>
            <w:sz w:val="24"/>
            <w:szCs w:val="24"/>
          </w:rPr>
          <w:delText>Investigating behavior of the p</w:delText>
        </w:r>
      </w:del>
      <w:ins w:id="1" w:author="Author">
        <w:r w:rsidR="002C545A">
          <w:rPr>
            <w:color w:val="auto"/>
            <w:sz w:val="24"/>
            <w:szCs w:val="24"/>
          </w:rPr>
          <w:t>P</w:t>
        </w:r>
      </w:ins>
      <w:r w:rsidRPr="006360F6">
        <w:rPr>
          <w:color w:val="auto"/>
          <w:sz w:val="24"/>
          <w:szCs w:val="24"/>
        </w:rPr>
        <w:t xml:space="preserve">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xml:space="preserve">) </w:t>
      </w:r>
      <w:ins w:id="2" w:author="Author">
        <w:r w:rsidR="00967FEB">
          <w:rPr>
            <w:color w:val="auto"/>
            <w:sz w:val="24"/>
            <w:szCs w:val="24"/>
          </w:rPr>
          <w:t xml:space="preserve">behavior </w:t>
        </w:r>
      </w:ins>
      <w:r w:rsidRPr="006360F6">
        <w:rPr>
          <w:color w:val="auto"/>
          <w:sz w:val="24"/>
          <w:szCs w:val="24"/>
        </w:rPr>
        <w:t>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lastRenderedPageBreak/>
        <w:t>Abstract</w:t>
      </w:r>
      <w:r w:rsidRPr="003D6540">
        <w:t xml:space="preserve"> </w:t>
      </w:r>
    </w:p>
    <w:p w14:paraId="6C16A0E5" w14:textId="0AB2D54A" w:rsidR="00684F30" w:rsidRDefault="000A37D0" w:rsidP="007861F7">
      <w:pPr>
        <w:spacing w:line="480" w:lineRule="auto"/>
      </w:pPr>
      <w:r w:rsidRPr="000A37D0">
        <w:t xml:space="preserve">The potato/tomato psyllid </w:t>
      </w:r>
      <w:proofErr w:type="spellStart"/>
      <w:r w:rsidRPr="000A37D0">
        <w:t>Bactericera</w:t>
      </w:r>
      <w:proofErr w:type="spellEnd"/>
      <w:r w:rsidRPr="000A37D0">
        <w:t xml:space="preserve"> </w:t>
      </w:r>
      <w:proofErr w:type="spellStart"/>
      <w:r w:rsidRPr="000A37D0">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0A37D0">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0A37D0">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ins w:id="3" w:author="Author">
        <w:r w:rsidR="00935268">
          <w:t xml:space="preserve">totally </w:t>
        </w:r>
      </w:ins>
      <w:r w:rsidRPr="000A37D0">
        <w:t xml:space="preserve">resistant to the pathogen. We evaluated host acceptance behaviors using no-choice assays on three breeding clones derived from Solanum </w:t>
      </w:r>
      <w:proofErr w:type="spellStart"/>
      <w:r w:rsidRPr="000A37D0">
        <w:t>chacoense</w:t>
      </w:r>
      <w:proofErr w:type="spellEnd"/>
      <w:r w:rsidRPr="000A37D0">
        <w:t xml:space="preserve"> Bitter with putative </w:t>
      </w:r>
      <w:del w:id="4" w:author="Author">
        <w:r w:rsidRPr="000A37D0" w:rsidDel="00A701B3">
          <w:delText xml:space="preserve">resistance </w:delText>
        </w:r>
      </w:del>
      <w:ins w:id="5" w:author="Author">
        <w:r w:rsidR="00A701B3">
          <w:t>tolerance</w:t>
        </w:r>
        <w:r w:rsidR="00A701B3" w:rsidRPr="000A37D0">
          <w:t xml:space="preserve"> </w:t>
        </w:r>
      </w:ins>
      <w:r w:rsidRPr="000A37D0">
        <w:t xml:space="preserve">to </w:t>
      </w:r>
      <w:proofErr w:type="spellStart"/>
      <w:r w:rsidRPr="000A37D0">
        <w:t>Lso</w:t>
      </w:r>
      <w:proofErr w:type="spellEnd"/>
      <w:r w:rsidRPr="000A37D0">
        <w:t xml:space="preserve"> and/or ZC as part of an effort to determine if the </w:t>
      </w:r>
      <w:ins w:id="6" w:author="Author">
        <w:r w:rsidR="004E7032">
          <w:t xml:space="preserve">partial </w:t>
        </w:r>
      </w:ins>
      <w:r w:rsidRPr="000A37D0">
        <w:t xml:space="preserve">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w:t>
      </w:r>
      <w:proofErr w:type="spellStart"/>
      <w:r w:rsidRPr="000A37D0">
        <w:t>Lso</w:t>
      </w:r>
      <w:proofErr w:type="spellEnd"/>
      <w:r w:rsidRPr="000A37D0">
        <w:t xml:space="preserve"> may be more strongly linked with </w:t>
      </w:r>
      <w:del w:id="7" w:author="Author">
        <w:r w:rsidRPr="000A37D0" w:rsidDel="00F455C9">
          <w:delText xml:space="preserve">resistance </w:delText>
        </w:r>
      </w:del>
      <w:ins w:id="8" w:author="Author">
        <w:r w:rsidR="00F455C9">
          <w:t>plant tolerance</w:t>
        </w:r>
        <w:r w:rsidR="00F455C9" w:rsidRPr="000A37D0">
          <w:t xml:space="preserve"> </w:t>
        </w:r>
      </w:ins>
      <w:r w:rsidRPr="000A37D0">
        <w:t>to the pathogen rather than effects on settling behaviors.</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lastRenderedPageBreak/>
        <w:t>Resumen</w:t>
      </w:r>
    </w:p>
    <w:p w14:paraId="51AB0FF0" w14:textId="72791413" w:rsidR="00627039" w:rsidRPr="005A598E" w:rsidRDefault="005A598E" w:rsidP="005A598E">
      <w:pPr>
        <w:pStyle w:val="BodyText"/>
        <w:spacing w:line="480" w:lineRule="auto"/>
        <w:rPr>
          <w:bCs/>
          <w:lang w:val="es-419"/>
        </w:rPr>
      </w:pPr>
      <w:r w:rsidRPr="005A598E">
        <w:rPr>
          <w:b/>
          <w:lang w:val="es-419"/>
        </w:rPr>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del w:id="9" w:author="Author">
        <w:r w:rsidRPr="005A598E" w:rsidDel="006671B1">
          <w:rPr>
            <w:bCs/>
            <w:lang w:val="es-419"/>
          </w:rPr>
          <w:delText xml:space="preserve">resistencia </w:delText>
        </w:r>
      </w:del>
      <w:ins w:id="10" w:author="Author">
        <w:r w:rsidR="006671B1">
          <w:rPr>
            <w:bCs/>
            <w:lang w:val="es-419"/>
          </w:rPr>
          <w:t>toleran</w:t>
        </w:r>
        <w:r w:rsidR="006671B1" w:rsidRPr="005A598E">
          <w:rPr>
            <w:bCs/>
            <w:lang w:val="es-419"/>
          </w:rPr>
          <w:t xml:space="preserve">cia </w:t>
        </w:r>
      </w:ins>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ins w:id="11" w:author="Author">
        <w:r w:rsidR="006671B1">
          <w:rPr>
            <w:bCs/>
            <w:lang w:val="es-419"/>
          </w:rPr>
          <w:t>toleran</w:t>
        </w:r>
        <w:r w:rsidR="006671B1" w:rsidRPr="005A598E">
          <w:rPr>
            <w:bCs/>
            <w:lang w:val="es-419"/>
          </w:rPr>
          <w:t>cia</w:t>
        </w:r>
      </w:ins>
      <w:del w:id="12" w:author="Author">
        <w:r w:rsidRPr="005A598E" w:rsidDel="006671B1">
          <w:rPr>
            <w:bCs/>
            <w:lang w:val="es-419"/>
          </w:rPr>
          <w:delText>resistencia</w:delText>
        </w:r>
      </w:del>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ins w:id="13" w:author="Author">
        <w:r w:rsidR="0037782F">
          <w:rPr>
            <w:bCs/>
            <w:lang w:val="es-419"/>
          </w:rPr>
          <w:t>tolerant</w:t>
        </w:r>
      </w:ins>
      <w:del w:id="14" w:author="Author">
        <w:r w:rsidR="003E1F52" w:rsidRPr="005A598E" w:rsidDel="0037782F">
          <w:rPr>
            <w:bCs/>
            <w:lang w:val="es-419"/>
          </w:rPr>
          <w:delText>resistent</w:delText>
        </w:r>
      </w:del>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ins w:id="15" w:author="Author">
        <w:r w:rsidR="00352DE1">
          <w:rPr>
            <w:bCs/>
            <w:lang w:val="es-419"/>
          </w:rPr>
          <w:lastRenderedPageBreak/>
          <w:t>toleran</w:t>
        </w:r>
        <w:r w:rsidR="00352DE1" w:rsidRPr="005A598E">
          <w:rPr>
            <w:bCs/>
            <w:lang w:val="es-419"/>
          </w:rPr>
          <w:t>cia</w:t>
        </w:r>
        <w:r w:rsidR="00352DE1" w:rsidRPr="005A598E" w:rsidDel="00352DE1">
          <w:rPr>
            <w:bCs/>
            <w:lang w:val="es-419"/>
          </w:rPr>
          <w:t xml:space="preserve"> </w:t>
        </w:r>
      </w:ins>
      <w:del w:id="16" w:author="Author">
        <w:r w:rsidRPr="005A598E" w:rsidDel="00352DE1">
          <w:rPr>
            <w:bCs/>
            <w:lang w:val="es-419"/>
          </w:rPr>
          <w:delText>resistencia</w:delText>
        </w:r>
        <w:r w:rsidRPr="005A598E" w:rsidDel="001B3A62">
          <w:rPr>
            <w:bCs/>
            <w:lang w:val="es-419"/>
          </w:rPr>
          <w:delText xml:space="preserve"> </w:delText>
        </w:r>
        <w:r w:rsidR="009D5E6A" w:rsidDel="001B3A62">
          <w:rPr>
            <w:bCs/>
            <w:lang w:val="es-419"/>
          </w:rPr>
          <w:delText>al</w:delText>
        </w:r>
      </w:del>
      <w:r w:rsidR="009D5E6A">
        <w:rPr>
          <w:bCs/>
          <w:lang w:val="es-419"/>
        </w:rPr>
        <w:t xml:space="preserve"> </w:t>
      </w:r>
      <w:r w:rsidRPr="005A598E">
        <w:rPr>
          <w:bCs/>
          <w:lang w:val="es-419"/>
        </w:rPr>
        <w:t xml:space="preserve">no se debe a la reducción de los 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ins w:id="17" w:author="Author">
        <w:r w:rsidR="00BB3FA9">
          <w:rPr>
            <w:bCs/>
            <w:lang w:val="es-419"/>
          </w:rPr>
          <w:t>toleran</w:t>
        </w:r>
        <w:r w:rsidR="00BB3FA9" w:rsidRPr="005A598E">
          <w:rPr>
            <w:bCs/>
            <w:lang w:val="es-419"/>
          </w:rPr>
          <w:t>cia</w:t>
        </w:r>
      </w:ins>
      <w:del w:id="18" w:author="Author">
        <w:r w:rsidRPr="005A598E" w:rsidDel="00BB3FA9">
          <w:rPr>
            <w:bCs/>
            <w:lang w:val="es-419"/>
          </w:rPr>
          <w:delText>resistencia</w:delText>
        </w:r>
      </w:del>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9"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9"/>
    </w:p>
    <w:p w14:paraId="11F8AC8A" w14:textId="37D012CF"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ins w:id="20" w:author="Author">
        <w:r w:rsidR="002E3861">
          <w:t xml:space="preserve">and to potato diseases </w:t>
        </w:r>
      </w:ins>
      <w:r w:rsidR="00BB2E7E">
        <w:t xml:space="preserve">in North America </w:t>
      </w:r>
      <w:del w:id="21" w:author="Author">
        <w:r w:rsidR="00BB2E7E" w:rsidDel="00F00A3C">
          <w:delText xml:space="preserve">to </w:delText>
        </w:r>
        <w:r w:rsidRPr="003D6540" w:rsidDel="002E3861">
          <w:delText xml:space="preserve">and </w:delText>
        </w:r>
        <w:r w:rsidR="006E12CD" w:rsidDel="002E3861">
          <w:delText xml:space="preserve">to </w:delText>
        </w:r>
        <w:r w:rsidRPr="003D6540" w:rsidDel="002E3861">
          <w:delText xml:space="preserve">potato diseases </w:delText>
        </w:r>
      </w:del>
      <w:r w:rsidRPr="003D6540">
        <w:t xml:space="preserve">(Richards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States (Munyaneza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6622E3DB"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w:t>
      </w:r>
      <w:del w:id="22" w:author="Author">
        <w:r w:rsidR="009D15EB" w:rsidRPr="00D677A8" w:rsidDel="00C25FFB">
          <w:delText xml:space="preserve">uncultured </w:delText>
        </w:r>
      </w:del>
      <w:ins w:id="23" w:author="Author">
        <w:r w:rsidR="00C25FFB" w:rsidRPr="00D677A8">
          <w:t>uncultur</w:t>
        </w:r>
        <w:r w:rsidR="00C25FFB">
          <w:t>able</w:t>
        </w:r>
        <w:r w:rsidR="00C25FFB" w:rsidRPr="00D677A8">
          <w:t xml:space="preserve"> </w:t>
        </w:r>
      </w:ins>
      <w:r w:rsidR="009D15EB" w:rsidRPr="00D677A8">
        <w:t xml:space="preserve">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5B69E45B"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del w:id="24" w:author="Author">
        <w:r w:rsidR="00BB2E7E" w:rsidDel="00174A3A">
          <w:delText>that</w:delText>
        </w:r>
        <w:r w:rsidRPr="00D677A8" w:rsidDel="00174A3A">
          <w:delText xml:space="preserve"> char and</w:delText>
        </w:r>
      </w:del>
      <w:ins w:id="25" w:author="Author">
        <w:r w:rsidR="00174A3A">
          <w:t>which</w:t>
        </w:r>
      </w:ins>
      <w:r w:rsidRPr="00D677A8">
        <w:t xml:space="preserve"> blacken </w:t>
      </w:r>
      <w:r w:rsidRPr="00D677A8">
        <w:lastRenderedPageBreak/>
        <w:t xml:space="preserve">when fried (Navarre et al. 2009, Alvarado et al. 2012, Buchman et al. 2012). </w:t>
      </w:r>
      <w:del w:id="26" w:author="Author">
        <w:r w:rsidRPr="00D677A8" w:rsidDel="00DF64A3">
          <w:delText xml:space="preserve">This </w:delText>
        </w:r>
      </w:del>
      <w:ins w:id="27" w:author="Author">
        <w:r w:rsidR="00DF64A3" w:rsidRPr="00D677A8">
          <w:t>Th</w:t>
        </w:r>
        <w:r w:rsidR="00DF64A3">
          <w:t>e</w:t>
        </w:r>
        <w:r w:rsidR="00DF64A3" w:rsidRPr="00D677A8">
          <w:t xml:space="preserve"> </w:t>
        </w:r>
      </w:ins>
      <w:r w:rsidRPr="00D677A8">
        <w:t xml:space="preserve">condition </w:t>
      </w:r>
      <w:ins w:id="28" w:author="Author">
        <w:r w:rsidR="00DF64A3">
          <w:t xml:space="preserve">represented by these symptoms </w:t>
        </w:r>
      </w:ins>
      <w:r w:rsidRPr="00D677A8">
        <w:t>is known as zebra chip disease (ZC) (</w:t>
      </w:r>
      <w:r w:rsidR="00D2725D" w:rsidRPr="00D677A8">
        <w:t>Munyaneza et al. 2007</w:t>
      </w:r>
      <w:r w:rsidRPr="00D677A8">
        <w:t>). Z</w:t>
      </w:r>
      <w:r w:rsidR="00BB2E7E">
        <w:t>C</w:t>
      </w:r>
      <w:r w:rsidRPr="00D677A8">
        <w:t xml:space="preserve">-affected tubers are unmarketable, which results in large economic losses for growers (Rosson et al. 2006, Munyaneza et al. 2007). Yield reduction from </w:t>
      </w:r>
      <w:proofErr w:type="spellStart"/>
      <w:r w:rsidRPr="00D677A8">
        <w:t>Lso</w:t>
      </w:r>
      <w:proofErr w:type="spellEnd"/>
      <w:r w:rsidRPr="00D677A8">
        <w:t xml:space="preserve"> infection has ranged from 43% to 93% in some cases (Munyaneza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Rondon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3FEE2665" w:rsidR="003B6626" w:rsidRPr="00D677A8" w:rsidRDefault="009D15EB" w:rsidP="007343E2">
      <w:pPr>
        <w:pStyle w:val="BodyText"/>
        <w:spacing w:line="480" w:lineRule="auto"/>
      </w:pPr>
      <w:r w:rsidRPr="00D677A8">
        <w:lastRenderedPageBreak/>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w:t>
      </w:r>
      <w:ins w:id="29" w:author="Author">
        <w:r w:rsidR="001E41EE">
          <w:t xml:space="preserve">plant </w:t>
        </w:r>
      </w:ins>
      <w:r w:rsidRPr="00D677A8">
        <w:t>resistance</w:t>
      </w:r>
      <w:r w:rsidR="00F619AF">
        <w:t xml:space="preserve"> or </w:t>
      </w:r>
      <w:r w:rsidRPr="00D677A8">
        <w:t xml:space="preserve">tolerance </w:t>
      </w:r>
      <w:del w:id="30" w:author="Author">
        <w:r w:rsidRPr="00D677A8" w:rsidDel="009B7E66">
          <w:delText xml:space="preserve">of a plant </w:delText>
        </w:r>
      </w:del>
      <w:r w:rsidRPr="00D677A8">
        <w:t xml:space="preserve">to a vector or its pathogen can reduce damage below action thresholds and </w:t>
      </w:r>
      <w:del w:id="31" w:author="Author">
        <w:r w:rsidRPr="00D677A8" w:rsidDel="00BA42E3">
          <w:delText xml:space="preserve">reduce </w:delText>
        </w:r>
      </w:del>
      <w:ins w:id="32" w:author="Author">
        <w:r w:rsidR="00BA42E3">
          <w:t>consequently require fewer</w:t>
        </w:r>
        <w:r w:rsidR="00BA42E3" w:rsidRPr="00D677A8">
          <w:t xml:space="preserve"> </w:t>
        </w:r>
      </w:ins>
      <w:r w:rsidRPr="00D677A8">
        <w:t xml:space="preserve">pesticide applications (Kennedy et al. 1987). Host plant resistance </w:t>
      </w:r>
      <w:r w:rsidR="005D1EF4">
        <w:t xml:space="preserve">also </w:t>
      </w:r>
      <w:r w:rsidRPr="00D677A8">
        <w:t xml:space="preserve">increases </w:t>
      </w:r>
      <w:ins w:id="33" w:author="Author">
        <w:r w:rsidR="00414DCB">
          <w:t xml:space="preserve">the efficiency of </w:t>
        </w:r>
      </w:ins>
      <w:r w:rsidRPr="00D677A8">
        <w:t xml:space="preserve">pesticide </w:t>
      </w:r>
      <w:del w:id="34" w:author="Author">
        <w:r w:rsidRPr="00D677A8" w:rsidDel="00414DCB">
          <w:delText xml:space="preserve">efficiency </w:delText>
        </w:r>
      </w:del>
      <w:ins w:id="35" w:author="Author">
        <w:r w:rsidR="00414DCB">
          <w:t>use</w:t>
        </w:r>
        <w:r w:rsidR="00414DCB" w:rsidRPr="00D677A8">
          <w:t xml:space="preserve"> </w:t>
        </w:r>
      </w:ins>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22D51A9" w14:textId="5B390971" w:rsidR="00726C09" w:rsidDel="007426CB" w:rsidRDefault="009D15EB" w:rsidP="007343E2">
      <w:pPr>
        <w:pStyle w:val="BodyText"/>
        <w:spacing w:line="480" w:lineRule="auto"/>
        <w:rPr>
          <w:ins w:id="36" w:author="Author"/>
          <w:del w:id="37" w:author="Author"/>
        </w:rPr>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w:t>
      </w:r>
      <w:del w:id="38" w:author="Author">
        <w:r w:rsidRPr="00D677A8" w:rsidDel="00274AD6">
          <w:delText xml:space="preserve">shown less </w:delText>
        </w:r>
      </w:del>
      <w:ins w:id="39" w:author="Author">
        <w:r w:rsidR="00274AD6">
          <w:t xml:space="preserve">greater tolerance to </w:t>
        </w:r>
      </w:ins>
      <w:proofErr w:type="spellStart"/>
      <w:r w:rsidRPr="00D677A8">
        <w:t>Lso</w:t>
      </w:r>
      <w:proofErr w:type="spellEnd"/>
      <w:r w:rsidRPr="00D677A8">
        <w:t xml:space="preserve"> infection</w:t>
      </w:r>
      <w:ins w:id="40" w:author="Author">
        <w:r w:rsidR="00902896">
          <w:t>,</w:t>
        </w:r>
      </w:ins>
      <w:r w:rsidRPr="00D677A8">
        <w:t xml:space="preserve"> </w:t>
      </w:r>
      <w:del w:id="41" w:author="Author">
        <w:r w:rsidRPr="00D677A8" w:rsidDel="00902896">
          <w:delText>and/or</w:delText>
        </w:r>
      </w:del>
      <w:ins w:id="42" w:author="Author">
        <w:r w:rsidR="00902896">
          <w:t>producing fewer</w:t>
        </w:r>
        <w:del w:id="43" w:author="Author">
          <w:r w:rsidR="00902896" w:rsidDel="00FB5BAB">
            <w:delText>s</w:delText>
          </w:r>
        </w:del>
      </w:ins>
      <w:r w:rsidRPr="00D677A8">
        <w:t xml:space="preserve"> ZC symptoms </w:t>
      </w:r>
      <w:ins w:id="44" w:author="Author">
        <w:r w:rsidR="00FB5BAB">
          <w:t xml:space="preserve">in cut and fried tubers </w:t>
        </w:r>
      </w:ins>
      <w:r w:rsidRPr="00D677A8">
        <w:t xml:space="preserve">than other genotypes tested. </w:t>
      </w:r>
    </w:p>
    <w:p w14:paraId="2D219591" w14:textId="176825CE" w:rsidR="00726C09" w:rsidDel="007426CB" w:rsidRDefault="00726C09" w:rsidP="007343E2">
      <w:pPr>
        <w:pStyle w:val="BodyText"/>
        <w:spacing w:line="480" w:lineRule="auto"/>
        <w:rPr>
          <w:ins w:id="45" w:author="Author"/>
          <w:del w:id="46" w:author="Author"/>
        </w:rPr>
      </w:pPr>
    </w:p>
    <w:p w14:paraId="11F8AC92" w14:textId="5C7130F3" w:rsidR="003B6626" w:rsidRDefault="00BE1401" w:rsidP="007343E2">
      <w:pPr>
        <w:pStyle w:val="BodyText"/>
        <w:spacing w:line="480" w:lineRule="auto"/>
        <w:rPr>
          <w:ins w:id="47" w:author="Author"/>
        </w:rPr>
      </w:pPr>
      <w:ins w:id="48" w:author="Author">
        <w:del w:id="49" w:author="Author">
          <w:r w:rsidDel="00A125CE">
            <w:delText>However,</w:delText>
          </w:r>
          <w:r w:rsidR="008636E9" w:rsidDel="00A125CE">
            <w:delText xml:space="preserve"> </w:delText>
          </w:r>
          <w:r w:rsidR="007672CA" w:rsidDel="00A125CE">
            <w:delText>th</w:delText>
          </w:r>
          <w:r w:rsidR="009C4DD1" w:rsidDel="00A125CE">
            <w:delText>ere was a</w:delText>
          </w:r>
          <w:r w:rsidR="00A110C2" w:rsidDel="00A125CE">
            <w:delText>Rashidi et al</w:delText>
          </w:r>
          <w:r w:rsidR="00525D71" w:rsidDel="00A125CE">
            <w:delText xml:space="preserve">. 2017 </w:delText>
          </w:r>
          <w:r w:rsidR="00940A67" w:rsidDel="00A125CE">
            <w:delText xml:space="preserve">these genotypes demonstrated a </w:delText>
          </w:r>
          <w:r w:rsidR="009C4DD1" w:rsidDel="00A125CE">
            <w:delText xml:space="preserve"> </w:delText>
          </w:r>
          <w:r w:rsidR="000473AE" w:rsidDel="00A125CE">
            <w:delText xml:space="preserve">large degree of variability in successful Lso transmission during testing, </w:delText>
          </w:r>
          <w:r w:rsidR="00E46F8C" w:rsidDel="00A125CE">
            <w:delText xml:space="preserve">with transmission rates varying </w:delText>
          </w:r>
          <w:r w:rsidR="000473AE" w:rsidDel="00A125CE">
            <w:delText xml:space="preserve">from </w:delText>
          </w:r>
          <w:r w:rsidR="00940A67" w:rsidDel="00A125CE">
            <w:delText>as well (</w:delText>
          </w:r>
          <w:r w:rsidR="000473AE" w:rsidDel="00A125CE">
            <w:delText xml:space="preserve">7% to 58% </w:delText>
          </w:r>
          <w:r w:rsidR="00940A67" w:rsidDel="00A125CE">
            <w:delText>successful transmission of Lso).</w:delText>
          </w:r>
          <w:r w:rsidR="00A32BF1" w:rsidDel="00A125CE">
            <w:delText xml:space="preserve"> </w:delText>
          </w:r>
          <w:r w:rsidR="0060370B" w:rsidDel="00A125CE">
            <w:delText>(Rashidi et al. 2017).</w:delText>
          </w:r>
          <w:r w:rsidR="00936CB7" w:rsidDel="00A125CE">
            <w:delText xml:space="preserve"> Lso transmission can be affected by feeding site (Rashidi et al. 2017)</w:delText>
          </w:r>
          <w:r w:rsidR="00306645" w:rsidDel="00A125CE">
            <w:delText>This suggests that psyllid feeding m</w:delText>
          </w:r>
          <w:r w:rsidR="00936CB7" w:rsidDel="00A125CE">
            <w:delText xml:space="preserve"> </w:delText>
          </w:r>
          <w:r w:rsidR="00E13F30" w:rsidDel="00DF1F2B">
            <w:delText xml:space="preserve">Lso transmission varied </w:delText>
          </w:r>
          <w:r w:rsidR="00751A1A" w:rsidDel="00DF1F2B">
            <w:delText xml:space="preserve">from </w:delText>
          </w:r>
          <w:r w:rsidR="00342B58" w:rsidDel="007F3B76">
            <w:delText xml:space="preserve">This may be a result in feeding </w:delText>
          </w:r>
          <w:r w:rsidR="00342B58" w:rsidDel="00936CB7">
            <w:delText>changes</w:delText>
          </w:r>
          <w:r w:rsidR="007F3B76" w:rsidDel="00936CB7">
            <w:delText xml:space="preserve">Transmission success has been noted to </w:delText>
          </w:r>
          <w:r w:rsidR="00342B58" w:rsidDel="00936CB7">
            <w:delText xml:space="preserve"> </w:delText>
          </w:r>
        </w:del>
      </w:ins>
      <w:r w:rsidR="009D15EB" w:rsidRPr="00D677A8">
        <w:t xml:space="preserve">By determining </w:t>
      </w:r>
      <w:del w:id="50" w:author="Author">
        <w:r w:rsidR="009D15EB" w:rsidRPr="00D677A8" w:rsidDel="00902896">
          <w:delText xml:space="preserve">how </w:delText>
        </w:r>
      </w:del>
      <w:ins w:id="51" w:author="Author">
        <w:del w:id="52" w:author="Author">
          <w:r w:rsidR="00902896" w:rsidDel="007426CB">
            <w:delText>if</w:delText>
          </w:r>
        </w:del>
        <w:r w:rsidR="007426CB">
          <w:t>how</w:t>
        </w:r>
        <w:r w:rsidR="00902896" w:rsidRPr="00D677A8">
          <w:t xml:space="preserve"> </w:t>
        </w:r>
      </w:ins>
      <w:r w:rsidR="009D15EB" w:rsidRPr="00D677A8">
        <w:t>these genotypes resist</w:t>
      </w:r>
      <w:r w:rsidR="00B95F4D">
        <w:t xml:space="preserve"> or </w:t>
      </w:r>
      <w:r w:rsidR="009D15EB" w:rsidRPr="00D677A8">
        <w:t xml:space="preserve">tolerate </w:t>
      </w:r>
      <w:del w:id="53" w:author="Author">
        <w:r w:rsidR="00B95F4D" w:rsidDel="00342B58">
          <w:delText xml:space="preserve">either </w:delText>
        </w:r>
        <w:r w:rsidR="009D15EB" w:rsidRPr="00D677A8" w:rsidDel="00342B58">
          <w:delText xml:space="preserve">Lso or </w:delText>
        </w:r>
      </w:del>
      <w:r w:rsidR="009D15EB" w:rsidRPr="00D677A8">
        <w:t xml:space="preserve">the psyllid vector </w:t>
      </w:r>
      <w:del w:id="54" w:author="Author">
        <w:r w:rsidR="00B95F4D" w:rsidDel="007426CB">
          <w:delText xml:space="preserve">itself </w:delText>
        </w:r>
      </w:del>
      <w:ins w:id="55" w:author="Author">
        <w:r w:rsidR="007426CB">
          <w:t xml:space="preserve">or </w:t>
        </w:r>
        <w:proofErr w:type="spellStart"/>
        <w:r w:rsidR="007426CB">
          <w:t>Lso</w:t>
        </w:r>
        <w:proofErr w:type="spellEnd"/>
        <w:r w:rsidR="007426CB">
          <w:t xml:space="preserve"> </w:t>
        </w:r>
      </w:ins>
      <w:r w:rsidR="009D15EB" w:rsidRPr="00D677A8">
        <w:t xml:space="preserve">(Kennedy et al. 1987, </w:t>
      </w:r>
      <w:proofErr w:type="spellStart"/>
      <w:r w:rsidR="009D15EB" w:rsidRPr="00D677A8">
        <w:t>Putten</w:t>
      </w:r>
      <w:proofErr w:type="spellEnd"/>
      <w:r w:rsidR="009D15EB" w:rsidRPr="00D677A8">
        <w:t xml:space="preserve"> et al. 2001, Butler et al. 2011), </w:t>
      </w:r>
      <w:del w:id="56" w:author="Author">
        <w:r w:rsidR="009D15EB" w:rsidRPr="00D677A8" w:rsidDel="00E60557">
          <w:delText xml:space="preserve">we </w:delText>
        </w:r>
      </w:del>
      <w:ins w:id="57" w:author="Author">
        <w:r w:rsidR="00E60557">
          <w:t>breeders</w:t>
        </w:r>
        <w:r w:rsidR="00E60557" w:rsidRPr="00D677A8">
          <w:t xml:space="preserve"> </w:t>
        </w:r>
      </w:ins>
      <w:r w:rsidR="009D15EB" w:rsidRPr="00D677A8">
        <w:t xml:space="preserve">can decide which traits should be </w:t>
      </w:r>
      <w:r w:rsidR="009D15EB" w:rsidRPr="00D677A8">
        <w:lastRenderedPageBreak/>
        <w:t xml:space="preserve">bred </w:t>
      </w:r>
      <w:del w:id="58" w:author="Author">
        <w:r w:rsidR="009D15EB" w:rsidRPr="00D677A8" w:rsidDel="005B1FA8">
          <w:delText xml:space="preserve">or cloned </w:delText>
        </w:r>
        <w:r w:rsidR="009D15EB" w:rsidRPr="00D677A8" w:rsidDel="00E84D1E">
          <w:delText xml:space="preserve">into commercial cultivars </w:delText>
        </w:r>
      </w:del>
      <w:r w:rsidR="009D15EB" w:rsidRPr="00D677A8">
        <w:t xml:space="preserve">to </w:t>
      </w:r>
      <w:r w:rsidR="00B95F4D">
        <w:t>develop</w:t>
      </w:r>
      <w:r w:rsidR="009D15EB" w:rsidRPr="00D677A8">
        <w:t xml:space="preserve"> resistant potato</w:t>
      </w:r>
      <w:r w:rsidR="00B95F4D">
        <w:t xml:space="preserve"> cultivars</w:t>
      </w:r>
      <w:r w:rsidR="009D15EB" w:rsidRPr="00D677A8">
        <w:t xml:space="preserve"> (</w:t>
      </w:r>
      <w:proofErr w:type="spellStart"/>
      <w:r w:rsidR="009D15EB" w:rsidRPr="00D677A8">
        <w:t>Kaloshian</w:t>
      </w:r>
      <w:proofErr w:type="spellEnd"/>
      <w:r w:rsidR="009D15EB" w:rsidRPr="00D677A8">
        <w:t xml:space="preserve"> 2004, Casteel et al. 2006, 2007).</w:t>
      </w:r>
    </w:p>
    <w:p w14:paraId="35B68152" w14:textId="7DC069F4" w:rsidR="004A1869" w:rsidDel="00F820AC" w:rsidRDefault="00A85DBB" w:rsidP="007343E2">
      <w:pPr>
        <w:pStyle w:val="BodyText"/>
        <w:spacing w:line="480" w:lineRule="auto"/>
        <w:rPr>
          <w:ins w:id="59" w:author="Author"/>
          <w:del w:id="60" w:author="Author"/>
        </w:rPr>
      </w:pPr>
      <w:ins w:id="61" w:author="Author">
        <w:del w:id="62" w:author="Author">
          <w:r w:rsidDel="00511AF7">
            <w:delText>A gro</w:delText>
          </w:r>
        </w:del>
      </w:ins>
    </w:p>
    <w:p w14:paraId="11F8AC93" w14:textId="71A4CA09" w:rsidR="003B6626" w:rsidRPr="00D677A8" w:rsidRDefault="009D15EB" w:rsidP="007343E2">
      <w:pPr>
        <w:pStyle w:val="BodyText"/>
        <w:spacing w:line="480" w:lineRule="auto"/>
      </w:pPr>
      <w:moveFromRangeStart w:id="63" w:author="Author" w:name="move27133845"/>
      <w:moveFrom w:id="64" w:author="Author">
        <w:r w:rsidRPr="00D677A8" w:rsidDel="004A1869">
          <w:t xml:space="preserve">We examined psyllid host acceptance behaviors </w:t>
        </w:r>
        <w:r w:rsidR="007B6F2A" w:rsidDel="004A1869">
          <w:t>as well as</w:t>
        </w:r>
        <w:r w:rsidRPr="00D677A8" w:rsidDel="004A1869">
          <w:t xml:space="preserve"> oviposition </w:t>
        </w:r>
        <w:r w:rsidR="007B6F2A" w:rsidDel="004A1869">
          <w:t xml:space="preserve">and egg fertility </w:t>
        </w:r>
        <w:r w:rsidRPr="00D677A8" w:rsidDel="004A1869">
          <w:t xml:space="preserve">on three potato breeding clones derived from </w:t>
        </w:r>
        <w:r w:rsidRPr="00D677A8" w:rsidDel="004A1869">
          <w:rPr>
            <w:i/>
          </w:rPr>
          <w:t>Solanum chacoense</w:t>
        </w:r>
        <w:r w:rsidRPr="00D677A8" w:rsidDel="004A1869">
          <w:t>: ‘A07781-10LB’ (‘10LB’), ‘A07781-3LB’, (‘3LB’) and ‘A07781-4LB’ (‘4LB’) (Rashidi et al. 2017).</w:t>
        </w:r>
        <w:r w:rsidR="003D05E4" w:rsidDel="004A1869">
          <w:t xml:space="preserve"> </w:t>
        </w:r>
        <w:r w:rsidR="00F619AF" w:rsidDel="004A1869">
          <w:t>‘</w:t>
        </w:r>
        <w:r w:rsidR="003D05E4" w:rsidDel="004A1869">
          <w:t>Russet Burbank</w:t>
        </w:r>
        <w:r w:rsidR="00F619AF" w:rsidDel="004A1869">
          <w:t>’</w:t>
        </w:r>
        <w:r w:rsidR="003D05E4" w:rsidDel="004A1869">
          <w:t xml:space="preserve"> was used as a susceptible control (Munyaneza et al. 2011). </w:t>
        </w:r>
        <w:r w:rsidRPr="00D677A8" w:rsidDel="004A1869">
          <w:t xml:space="preserve"> </w:t>
        </w:r>
      </w:moveFrom>
      <w:moveFromRangeEnd w:id="63"/>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w:t>
      </w:r>
      <w:ins w:id="65" w:author="Autho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ins>
      <w:r w:rsidRPr="00D677A8">
        <w:t>exhibit</w:t>
      </w:r>
      <w:del w:id="66" w:author="Author">
        <w:r w:rsidR="00F619AF" w:rsidDel="0078659D">
          <w:delText>s</w:delText>
        </w:r>
      </w:del>
      <w:r w:rsidRPr="00D677A8">
        <w:t xml:space="preserve"> high tolerance </w:t>
      </w:r>
      <w:del w:id="67" w:author="Author">
        <w:r w:rsidRPr="00D677A8" w:rsidDel="0029215F">
          <w:delText xml:space="preserve">and low susceptibility </w:delText>
        </w:r>
      </w:del>
      <w:r w:rsidRPr="00D677A8">
        <w:t xml:space="preserve">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ins w:id="68" w:author="Author">
        <w:r w:rsidR="004D3216">
          <w:t xml:space="preserve">However, </w:t>
        </w:r>
        <w:r w:rsidR="008D6716">
          <w:t xml:space="preserve">these genotypes </w:t>
        </w:r>
        <w:del w:id="69" w:author="Author">
          <w:r w:rsidR="008D6716" w:rsidDel="001853A1">
            <w:delText xml:space="preserve">have </w:delText>
          </w:r>
          <w:r w:rsidR="009C427C" w:rsidDel="001853A1">
            <w:delText>also shown a h</w:delText>
          </w:r>
        </w:del>
        <w:r w:rsidR="001853A1">
          <w:t xml:space="preserve">also had a high </w:t>
        </w:r>
        <w:del w:id="70" w:author="Author">
          <w:r w:rsidR="001853A1" w:rsidDel="00E736D9">
            <w:delText>d</w:delText>
          </w:r>
        </w:del>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del w:id="71" w:author="Author">
          <w:r w:rsidR="00E736D9" w:rsidDel="00023916">
            <w:delText xml:space="preserve">in </w:delText>
          </w:r>
          <w:r w:rsidR="00191720" w:rsidDel="008D6716">
            <w:delText xml:space="preserve">tests </w:delText>
          </w:r>
          <w:r w:rsidR="00191720" w:rsidDel="00E121C1">
            <w:delText xml:space="preserve">of </w:delText>
          </w:r>
          <w:r w:rsidR="0020577C" w:rsidDel="00E121C1">
            <w:delText>Lso transmission varied fr</w:delText>
          </w:r>
          <w:r w:rsidR="00CE6EAC" w:rsidDel="00191720">
            <w:delText xml:space="preserve">the transmission rate of Lso varied from 7% to </w:delText>
          </w:r>
        </w:del>
      </w:ins>
      <w:r w:rsidR="007C4FA0">
        <w:t>This</w:t>
      </w:r>
      <w:r w:rsidR="00255431">
        <w:t xml:space="preserve"> </w:t>
      </w:r>
      <w:del w:id="72" w:author="Author">
        <w:r w:rsidR="00255431" w:rsidDel="006D777B">
          <w:delText>lo</w:delText>
        </w:r>
        <w:r w:rsidR="002C64D8" w:rsidDel="006D777B">
          <w:delText>w susceptibility to Lso</w:delText>
        </w:r>
      </w:del>
      <w:ins w:id="73" w:author="Author">
        <w:r w:rsidR="006D777B">
          <w:t>variance in transmission rate</w:t>
        </w:r>
      </w:ins>
      <w:r w:rsidR="002C64D8">
        <w:t xml:space="preserve"> may be </w:t>
      </w:r>
      <w:del w:id="74" w:author="Author">
        <w:r w:rsidR="002C64D8" w:rsidDel="003C5A96">
          <w:delText xml:space="preserve">due </w:delText>
        </w:r>
      </w:del>
      <w:ins w:id="75" w:author="Author">
        <w:r w:rsidR="003C5A96">
          <w:t xml:space="preserve">related </w:t>
        </w:r>
      </w:ins>
      <w:r w:rsidR="002C64D8">
        <w:t>to either</w:t>
      </w:r>
      <w:r w:rsidRPr="00D677A8">
        <w:t xml:space="preserve"> resistance</w:t>
      </w:r>
      <w:r w:rsidR="00B95F4D">
        <w:t xml:space="preserve"> or </w:t>
      </w:r>
      <w:r w:rsidRPr="00D677A8">
        <w:t>tolerance to the psyllid vector</w:t>
      </w:r>
      <w:r w:rsidR="00CE05ED">
        <w:t xml:space="preserve"> </w:t>
      </w:r>
      <w:del w:id="76" w:author="Author">
        <w:r w:rsidR="00CE05ED" w:rsidDel="003C5A96">
          <w:delText xml:space="preserve">or </w:delText>
        </w:r>
      </w:del>
      <w:ins w:id="77" w:author="Author">
        <w:r w:rsidR="003C5A96">
          <w:t xml:space="preserve">in addition to the tolerance of </w:t>
        </w:r>
      </w:ins>
      <w:del w:id="78" w:author="Author">
        <w:r w:rsidR="00CE05ED" w:rsidDel="003C5A96">
          <w:delText>the bacteria</w:delText>
        </w:r>
      </w:del>
      <w:proofErr w:type="spellStart"/>
      <w:ins w:id="79" w:author="Author">
        <w:r w:rsidR="003C5A96">
          <w:t>Lso</w:t>
        </w:r>
      </w:ins>
      <w:proofErr w:type="spellEnd"/>
      <w:r w:rsidR="00CE05ED">
        <w:t xml:space="preserve">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del w:id="80" w:author="Author">
        <w:r w:rsidR="00120465" w:rsidDel="00FE6E64">
          <w:delText>part of why we</w:delText>
        </w:r>
      </w:del>
      <w:ins w:id="81" w:author="Author">
        <w:r w:rsidR="00FE6E64">
          <w:t>causing the</w:t>
        </w:r>
      </w:ins>
      <w:r w:rsidR="00120465">
        <w:t xml:space="preserve"> observed </w:t>
      </w:r>
      <w:del w:id="82" w:author="Author">
        <w:r w:rsidR="00F619AF" w:rsidDel="00FE6E64">
          <w:delText xml:space="preserve">any </w:delText>
        </w:r>
      </w:del>
      <w:r w:rsidR="00F619AF">
        <w:t xml:space="preserve">reduction </w:t>
      </w:r>
      <w:del w:id="83" w:author="Author">
        <w:r w:rsidR="00F619AF" w:rsidDel="00207422">
          <w:delText xml:space="preserve">in </w:delText>
        </w:r>
      </w:del>
      <w:ins w:id="84" w:author="Author">
        <w:r w:rsidR="00207422">
          <w:t xml:space="preserve">of </w:t>
        </w:r>
      </w:ins>
      <w:proofErr w:type="spellStart"/>
      <w:r w:rsidR="00F619AF">
        <w:t>Lso</w:t>
      </w:r>
      <w:proofErr w:type="spellEnd"/>
      <w:r w:rsidR="00F619AF">
        <w:t xml:space="preserve"> transmission</w:t>
      </w:r>
      <w:del w:id="85" w:author="Author">
        <w:r w:rsidR="00F619AF" w:rsidDel="00807418">
          <w:delText xml:space="preserve"> and/or ZC symptoms</w:delText>
        </w:r>
      </w:del>
      <w:r w:rsidR="005A5AC3">
        <w:t>.</w:t>
      </w:r>
      <w:ins w:id="86" w:author="Author">
        <w:r w:rsidR="00F46698">
          <w:t xml:space="preserve"> The purpose of our studies was to </w:t>
        </w:r>
        <w:r w:rsidR="004329FE">
          <w:t xml:space="preserve">test if </w:t>
        </w:r>
        <w:r w:rsidR="00306D16">
          <w:t>this</w:t>
        </w:r>
        <w:r w:rsidR="004329FE">
          <w:t xml:space="preserve"> </w:t>
        </w:r>
        <w:del w:id="87" w:author="Author">
          <w:r w:rsidR="00A73A5A" w:rsidDel="0037332F">
            <w:delText>resistance</w:delText>
          </w:r>
          <w:r w:rsidR="00A1355E" w:rsidDel="0037332F">
            <w:delText xml:space="preserve"> and/or </w:delText>
          </w:r>
        </w:del>
        <w:r w:rsidR="00A1355E">
          <w:t>tolerance</w:t>
        </w:r>
      </w:ins>
      <w:r w:rsidR="00306D16">
        <w:t xml:space="preserve"> </w:t>
      </w:r>
      <w:r w:rsidR="00A1355E">
        <w:t>of the A07781</w:t>
      </w:r>
      <w:r w:rsidR="00C402EC">
        <w:t xml:space="preserve"> genotype</w:t>
      </w:r>
      <w:r w:rsidR="001C7AFA">
        <w:t xml:space="preserve">s is </w:t>
      </w:r>
      <w:ins w:id="88" w:author="Author">
        <w:r w:rsidR="003B518A">
          <w:t>correlated with</w:t>
        </w:r>
      </w:ins>
      <w:r w:rsidR="001C7AFA">
        <w:t xml:space="preserve"> </w:t>
      </w:r>
      <w:r w:rsidR="002328C7">
        <w:t>resistance to psyllid</w:t>
      </w:r>
      <w:ins w:id="89" w:author="Author">
        <w:r w:rsidR="00F7422F">
          <w:t xml:space="preserve"> feeding</w:t>
        </w:r>
      </w:ins>
      <w:r w:rsidR="00CD272B">
        <w:t>/</w:t>
      </w:r>
      <w:ins w:id="90" w:author="Author">
        <w:r w:rsidR="000F2638">
          <w:t>host acceptance behaviors</w:t>
        </w:r>
      </w:ins>
      <w:del w:id="91" w:author="Author">
        <w:r w:rsidR="002328C7" w:rsidDel="00335D35">
          <w:delText xml:space="preserve"> or </w:delText>
        </w:r>
      </w:del>
      <w:ins w:id="92" w:author="Author">
        <w:del w:id="93" w:author="Author">
          <w:r w:rsidR="00520664" w:rsidDel="00335D35">
            <w:delText xml:space="preserve">resistance </w:delText>
          </w:r>
        </w:del>
      </w:ins>
      <w:del w:id="94" w:author="Author">
        <w:r w:rsidR="002328C7" w:rsidDel="00335D35">
          <w:delText>to the pathogen Lso</w:delText>
        </w:r>
      </w:del>
      <w:r w:rsidR="002328C7">
        <w:t>.</w:t>
      </w:r>
      <w:r w:rsidR="005A5AC3">
        <w:t xml:space="preserve"> </w:t>
      </w:r>
      <w:ins w:id="95" w:author="Author">
        <w:r w:rsidR="00ED77FE">
          <w:t xml:space="preserve">In order to quantify </w:t>
        </w:r>
        <w:del w:id="96" w:author="Author">
          <w:r w:rsidR="00ED77FE" w:rsidDel="009159E9">
            <w:delText xml:space="preserve">this </w:delText>
          </w:r>
        </w:del>
        <w:r w:rsidR="00ED77FE">
          <w:t xml:space="preserve">putative </w:t>
        </w:r>
        <w:r w:rsidR="009159E9">
          <w:t xml:space="preserve">resistance to the psyllid, </w:t>
        </w:r>
      </w:ins>
      <w:moveToRangeStart w:id="97" w:author="Author" w:name="move27133845"/>
      <w:moveTo w:id="98" w:author="Author">
        <w:del w:id="99" w:author="Author">
          <w:r w:rsidR="00262C2A" w:rsidRPr="00D677A8" w:rsidDel="009159E9">
            <w:delText>W</w:delText>
          </w:r>
        </w:del>
      </w:moveTo>
      <w:ins w:id="100" w:author="Author">
        <w:r w:rsidR="009159E9">
          <w:t>w</w:t>
        </w:r>
      </w:ins>
      <w:moveTo w:id="101" w:author="Author">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moveTo>
      <w:ins w:id="102" w:author="Author">
        <w:r w:rsidR="00AC47B6">
          <w:t xml:space="preserve"> in the A07781</w:t>
        </w:r>
        <w:r w:rsidR="00D20EB7">
          <w:t xml:space="preserve"> family</w:t>
        </w:r>
      </w:ins>
      <w:moveTo w:id="103" w:author="Author">
        <w:del w:id="104" w:author="Author">
          <w:r w:rsidR="00262C2A" w:rsidRPr="00D677A8" w:rsidDel="00976984">
            <w:delText xml:space="preserve"> derived from </w:delText>
          </w:r>
          <w:r w:rsidR="00262C2A" w:rsidRPr="00D677A8" w:rsidDel="00976984">
            <w:rPr>
              <w:i/>
            </w:rPr>
            <w:delText>Solanum chacoense</w:delText>
          </w:r>
        </w:del>
        <w:r w:rsidR="00262C2A" w:rsidRPr="00D677A8">
          <w:t xml:space="preserve">: ‘A07781-10LB’ (‘10LB’), ‘A07781-3LB’, (‘3LB’) and ‘A07781-4LB’ (‘4LB’) (Rashidi et al. </w:t>
        </w:r>
        <w:r w:rsidR="00262C2A" w:rsidRPr="00D677A8">
          <w:lastRenderedPageBreak/>
          <w:t>2017).</w:t>
        </w:r>
        <w:r w:rsidR="00262C2A">
          <w:t xml:space="preserve"> ‘Russet Burbank’ was used as a susceptible control (Munyaneza et al. 2011). </w:t>
        </w:r>
      </w:moveTo>
      <w:moveToRangeEnd w:id="97"/>
      <w:ins w:id="105" w:author="Author">
        <w:r w:rsidR="00262C2A">
          <w:t xml:space="preserve"> </w:t>
        </w:r>
      </w:ins>
      <w:r w:rsidRPr="00D677A8">
        <w:t xml:space="preserve">Our results will help </w:t>
      </w:r>
      <w:r w:rsidR="00BB395C">
        <w:t xml:space="preserve">to </w:t>
      </w:r>
      <w:r w:rsidRPr="00D677A8">
        <w:t xml:space="preserve">clarify potato-psyllid interactions on these genotypes, which will </w:t>
      </w:r>
      <w:del w:id="106" w:author="Author">
        <w:r w:rsidRPr="00D677A8" w:rsidDel="00DC3F1C">
          <w:delText xml:space="preserve">help </w:delText>
        </w:r>
      </w:del>
      <w:ins w:id="107" w:author="Author">
        <w:r w:rsidR="00DC3F1C">
          <w:t>assist</w:t>
        </w:r>
        <w:r w:rsidR="00DC3F1C" w:rsidRPr="00D677A8">
          <w:t xml:space="preserve"> </w:t>
        </w:r>
      </w:ins>
      <w:r w:rsidRPr="00D677A8">
        <w:t xml:space="preserve">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108" w:name="ch:mms"/>
      <w:r w:rsidRPr="00F619AF">
        <w:rPr>
          <w:color w:val="auto"/>
          <w:sz w:val="24"/>
          <w:szCs w:val="24"/>
        </w:rPr>
        <w:t>Materials and Methods</w:t>
      </w:r>
      <w:bookmarkEnd w:id="108"/>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4C8ABCD9" w:rsidR="00E53852" w:rsidRPr="003D6540" w:rsidRDefault="00E53852" w:rsidP="007343E2">
      <w:pPr>
        <w:pStyle w:val="FirstParagraph"/>
        <w:spacing w:line="480" w:lineRule="auto"/>
      </w:pPr>
      <w:del w:id="109" w:author="Author">
        <w:r w:rsidRPr="00A3526B" w:rsidDel="001D3AAE">
          <w:delText xml:space="preserve">A </w:delText>
        </w:r>
      </w:del>
      <w:ins w:id="110" w:author="Author">
        <w:r w:rsidR="00C1523B">
          <w:t xml:space="preserve">Four </w:t>
        </w:r>
      </w:ins>
      <w:proofErr w:type="spellStart"/>
      <w:r w:rsidRPr="00A3526B">
        <w:t>Lso</w:t>
      </w:r>
      <w:proofErr w:type="spellEnd"/>
      <w:r w:rsidRPr="00A3526B">
        <w:t xml:space="preserve">-positive potato psyllid </w:t>
      </w:r>
      <w:del w:id="111" w:author="Author">
        <w:r w:rsidRPr="00A3526B" w:rsidDel="001D3AAE">
          <w:delText xml:space="preserve">colony </w:delText>
        </w:r>
      </w:del>
      <w:ins w:id="112" w:author="Author">
        <w:r w:rsidR="001D3AAE" w:rsidRPr="00A3526B">
          <w:t>colon</w:t>
        </w:r>
        <w:r w:rsidR="001D3AAE">
          <w:t>ies</w:t>
        </w:r>
        <w:r w:rsidR="001D3AAE" w:rsidRPr="00A3526B">
          <w:t xml:space="preserve"> </w:t>
        </w:r>
      </w:ins>
      <w:del w:id="113" w:author="Author">
        <w:r w:rsidR="004F106F" w:rsidDel="001D3AAE">
          <w:delText>was</w:delText>
        </w:r>
        <w:r w:rsidDel="001D3AAE">
          <w:delText xml:space="preserve"> </w:delText>
        </w:r>
      </w:del>
      <w:ins w:id="114" w:author="Author">
        <w:r w:rsidR="001D3AAE">
          <w:t xml:space="preserve">were </w:t>
        </w:r>
      </w:ins>
      <w:r>
        <w:t>reared</w:t>
      </w:r>
      <w:r w:rsidRPr="003D6540">
        <w:t xml:space="preserve"> </w:t>
      </w:r>
      <w:del w:id="115" w:author="Author">
        <w:r w:rsidR="009D1F7B" w:rsidDel="001D3AAE">
          <w:delText xml:space="preserve">in colonies </w:delText>
        </w:r>
      </w:del>
      <w:ins w:id="116" w:author="Autho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ins>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ins w:id="117" w:author="Author">
        <w:r w:rsidR="00ED3B3B">
          <w:t xml:space="preserve">Psyllids were allowed </w:t>
        </w:r>
      </w:ins>
      <w:del w:id="118" w:author="Author">
        <w:r w:rsidR="009D1F7B" w:rsidDel="00ED3B3B">
          <w:delText xml:space="preserve">with </w:delText>
        </w:r>
      </w:del>
      <w:r w:rsidR="009D1F7B">
        <w:t>free access to</w:t>
      </w:r>
      <w:r w:rsidRPr="00A3526B">
        <w:t xml:space="preserve"> both Russet Burbank potatoes and ‘Yellow Pear’ tomatoes (</w:t>
      </w:r>
      <w:r w:rsidRPr="00A3526B">
        <w:rPr>
          <w:i/>
        </w:rPr>
        <w:t xml:space="preserve">Solanum </w:t>
      </w:r>
      <w:proofErr w:type="spellStart"/>
      <w:r w:rsidRPr="00A3526B">
        <w:rPr>
          <w:i/>
        </w:rPr>
        <w:t>lycopersicum</w:t>
      </w:r>
      <w:proofErr w:type="spellEnd"/>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376A80E6"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w:t>
      </w:r>
      <w:del w:id="119" w:author="Author">
        <w:r w:rsidRPr="00A3526B" w:rsidDel="005F6DCB">
          <w:delText xml:space="preserve">putative </w:delText>
        </w:r>
        <w:r w:rsidR="00A650FA" w:rsidDel="005F6DCB">
          <w:delText xml:space="preserve">relative </w:delText>
        </w:r>
        <w:r w:rsidRPr="00A3526B" w:rsidDel="005F6DCB">
          <w:delText xml:space="preserve">resistance </w:delText>
        </w:r>
        <w:r w:rsidR="00A650FA" w:rsidDel="005F6DCB">
          <w:delText xml:space="preserve">and/or </w:delText>
        </w:r>
      </w:del>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w:t>
      </w:r>
      <w:r w:rsidRPr="003D6540">
        <w:lastRenderedPageBreak/>
        <w:t xml:space="preserve">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t>
      </w:r>
      <w:del w:id="120" w:author="Author">
        <w:r w:rsidRPr="003D6540" w:rsidDel="009A79EC">
          <w:delText>We used p</w:delText>
        </w:r>
      </w:del>
      <w:ins w:id="121" w:author="Author">
        <w:r w:rsidR="00A73F4C">
          <w:t xml:space="preserve">All experiments used </w:t>
        </w:r>
        <w:del w:id="122" w:author="Author">
          <w:r w:rsidR="009A79EC" w:rsidDel="00A73F4C">
            <w:delText>P</w:delText>
          </w:r>
        </w:del>
        <w:r w:rsidR="00A73F4C">
          <w:t>p</w:t>
        </w:r>
      </w:ins>
      <w:r w:rsidRPr="003D6540">
        <w:t xml:space="preserve">lants </w:t>
      </w:r>
      <w:ins w:id="123" w:author="Author">
        <w:r w:rsidR="00056B68">
          <w:t>of a similar size</w:t>
        </w:r>
        <w:del w:id="124" w:author="Author">
          <w:r w:rsidR="00056B68" w:rsidDel="008732C7">
            <w:delText xml:space="preserve"> and</w:delText>
          </w:r>
        </w:del>
        <w:r w:rsidR="00056B68">
          <w:t xml:space="preserve"> </w:t>
        </w:r>
      </w:ins>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ins w:id="125" w:author="Author">
        <w:del w:id="126" w:author="Author">
          <w:r w:rsidR="00B9438F" w:rsidDel="009200EA">
            <w:delText>.</w:delText>
          </w:r>
          <w:r w:rsidR="00372176" w:rsidDel="009200EA">
            <w:delText xml:space="preserve"> and grouped p</w:delText>
          </w:r>
          <w:r w:rsidR="00B9438F" w:rsidDel="009200EA">
            <w:delText>P</w:delText>
          </w:r>
          <w:r w:rsidR="00372176" w:rsidDel="009200EA">
            <w:delText>lants</w:delText>
          </w:r>
          <w:r w:rsidR="0038667C" w:rsidDel="009200EA">
            <w:delText xml:space="preserve"> of a similar </w:delText>
          </w:r>
          <w:r w:rsidR="00BF7A0B" w:rsidDel="009200EA">
            <w:delText>size</w:delText>
          </w:r>
        </w:del>
      </w:ins>
      <w:del w:id="127" w:author="Author">
        <w:r w:rsidR="003A40EA" w:rsidDel="009200EA">
          <w:delText xml:space="preserve"> for</w:delText>
        </w:r>
        <w:r w:rsidR="00A436F3" w:rsidDel="009200EA">
          <w:delText xml:space="preserve"> all</w:delText>
        </w:r>
        <w:r w:rsidR="003A40EA" w:rsidDel="009200EA">
          <w:delText xml:space="preserve"> experiments</w:delText>
        </w:r>
      </w:del>
      <w:r w:rsidRPr="003D6540">
        <w:t>.</w:t>
      </w:r>
      <w:ins w:id="128" w:author="Author">
        <w:r w:rsidR="007E43FE">
          <w:t xml:space="preserve"> There were no apparent morphological differences between genotypes and Russet Burbank plants.</w:t>
        </w:r>
      </w:ins>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129" w:name="sec:pcr"/>
      <w:proofErr w:type="spellStart"/>
      <w:r w:rsidR="009D15EB" w:rsidRPr="00F619AF">
        <w:rPr>
          <w:color w:val="auto"/>
          <w:sz w:val="24"/>
          <w:szCs w:val="24"/>
        </w:rPr>
        <w:t>Lso</w:t>
      </w:r>
      <w:proofErr w:type="spellEnd"/>
      <w:r w:rsidR="009D15EB" w:rsidRPr="00F619AF">
        <w:rPr>
          <w:color w:val="auto"/>
          <w:sz w:val="24"/>
          <w:szCs w:val="24"/>
        </w:rPr>
        <w:t xml:space="preserve"> Detection</w:t>
      </w:r>
      <w:bookmarkEnd w:id="129"/>
    </w:p>
    <w:p w14:paraId="25F79E66" w14:textId="0AAD4996" w:rsidR="00D70FC3" w:rsidRPr="00E574CD" w:rsidRDefault="00D70FC3" w:rsidP="007343E2">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‘Central’ psyllids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del w:id="130" w:author="Author">
        <w:r w:rsidDel="00AF38F3">
          <w:rPr>
            <w:rFonts w:cs="Arial"/>
          </w:rPr>
          <w:delText xml:space="preserve">in </w:delText>
        </w:r>
      </w:del>
      <w:ins w:id="131" w:author="Author">
        <w:r w:rsidR="00AF38F3">
          <w:rPr>
            <w:rFonts w:cs="Arial"/>
          </w:rPr>
          <w:t xml:space="preserve">from a subset </w:t>
        </w:r>
        <w:del w:id="132" w:author="Author">
          <w:r w:rsidR="00AF38F3" w:rsidDel="00E605CB">
            <w:rPr>
              <w:rFonts w:cs="Arial"/>
            </w:rPr>
            <w:delText xml:space="preserve">of  </w:delText>
          </w:r>
        </w:del>
      </w:ins>
      <w:del w:id="133" w:author="Author">
        <w:r w:rsidDel="00E605CB">
          <w:rPr>
            <w:rFonts w:cs="Arial"/>
          </w:rPr>
          <w:delText xml:space="preserve">a sample </w:delText>
        </w:r>
      </w:del>
      <w:r>
        <w:rPr>
          <w:rFonts w:cs="Arial"/>
        </w:rPr>
        <w:t xml:space="preserve">of 40 psyllids </w:t>
      </w:r>
      <w:ins w:id="134" w:author="Author">
        <w:r w:rsidR="00FB1AB4">
          <w:rPr>
            <w:rFonts w:cs="Arial"/>
          </w:rPr>
          <w:t xml:space="preserve">of the 182 psyllids used for </w:t>
        </w:r>
        <w:r w:rsidR="00D9078C">
          <w:rPr>
            <w:rFonts w:cs="Arial"/>
          </w:rPr>
          <w:t xml:space="preserve">choice tests. All </w:t>
        </w:r>
        <w:r w:rsidR="003169B1">
          <w:rPr>
            <w:rFonts w:cs="Arial"/>
          </w:rPr>
          <w:t>psyllids used in experiments were</w:t>
        </w:r>
        <w:r w:rsidR="009954BF">
          <w:rPr>
            <w:rFonts w:cs="Arial"/>
          </w:rPr>
          <w:t xml:space="preserve"> </w:t>
        </w:r>
        <w:del w:id="135" w:author="Author">
          <w:r w:rsidR="00FB1AB4" w:rsidDel="00D9078C">
            <w:rPr>
              <w:rFonts w:cs="Arial"/>
            </w:rPr>
            <w:delText>test</w:delText>
          </w:r>
        </w:del>
      </w:ins>
      <w:r>
        <w:rPr>
          <w:rFonts w:cs="Arial"/>
        </w:rPr>
        <w:t xml:space="preserve">collected from </w:t>
      </w:r>
      <w:del w:id="136" w:author="Author">
        <w:r w:rsidDel="009954BF">
          <w:rPr>
            <w:rFonts w:cs="Arial"/>
          </w:rPr>
          <w:delText xml:space="preserve">our </w:delText>
        </w:r>
      </w:del>
      <w:ins w:id="137" w:author="Author">
        <w:r w:rsidR="009954BF">
          <w:rPr>
            <w:rFonts w:cs="Arial"/>
          </w:rPr>
          <w:t xml:space="preserve">a </w:t>
        </w:r>
      </w:ins>
      <w:del w:id="138" w:author="Author">
        <w:r w:rsidDel="009954BF">
          <w:rPr>
            <w:rFonts w:cs="Arial"/>
          </w:rPr>
          <w:delText xml:space="preserve">Lso-positive </w:delText>
        </w:r>
      </w:del>
      <w:r>
        <w:rPr>
          <w:rFonts w:cs="Arial"/>
        </w:rPr>
        <w:t>colony</w:t>
      </w:r>
      <w:ins w:id="139" w:author="Author">
        <w:r w:rsidR="009954BF">
          <w:rPr>
            <w:rFonts w:cs="Arial"/>
          </w:rPr>
          <w:t xml:space="preserve"> known to have a rate of </w:t>
        </w:r>
        <w:proofErr w:type="spellStart"/>
        <w:r w:rsidR="009954BF">
          <w:rPr>
            <w:rFonts w:cs="Arial"/>
          </w:rPr>
          <w:t>Lso</w:t>
        </w:r>
        <w:proofErr w:type="spellEnd"/>
        <w:r w:rsidR="009954BF">
          <w:rPr>
            <w:rFonts w:cs="Arial"/>
          </w:rPr>
          <w:t>-infection</w:t>
        </w:r>
      </w:ins>
      <w:r>
        <w:rPr>
          <w:rFonts w:cs="Arial"/>
        </w:rPr>
        <w:t xml:space="preserve">. </w:t>
      </w:r>
      <w:moveFromRangeStart w:id="140" w:author="Author" w:name="move27489267"/>
      <w:moveFrom w:id="141" w:author="Author">
        <w:r w:rsidDel="00424945">
          <w:rPr>
            <w:rFonts w:cs="Arial"/>
          </w:rPr>
          <w:t>E</w:t>
        </w:r>
        <w:r w:rsidRPr="00E574CD" w:rsidDel="00424945">
          <w:t xml:space="preserve">ach </w:t>
        </w:r>
        <w:ins w:id="142" w:author="Author">
          <w:r w:rsidR="009954BF" w:rsidDel="00424945">
            <w:t xml:space="preserve">of the 40 </w:t>
          </w:r>
        </w:ins>
        <w:r w:rsidRPr="00E574CD" w:rsidDel="00424945">
          <w:t>psyllid</w:t>
        </w:r>
        <w:ins w:id="143" w:author="Author">
          <w:r w:rsidR="009954BF" w:rsidDel="00424945">
            <w:t>s</w:t>
          </w:r>
        </w:ins>
        <w:r w:rsidRPr="00E574CD" w:rsidDel="00424945">
          <w:t xml:space="preserve"> tested </w:t>
        </w:r>
        <w:ins w:id="144" w:author="Author">
          <w:r w:rsidR="00221C76" w:rsidDel="00424945">
            <w:t xml:space="preserve">were </w:t>
          </w:r>
        </w:ins>
        <w:r w:rsidRPr="00E574CD" w:rsidDel="00424945">
          <w:t xml:space="preserve">positive for Lso, suggesting a 100% rate of infection for the colony. </w:t>
        </w:r>
      </w:moveFrom>
      <w:moveFromRangeEnd w:id="140"/>
    </w:p>
    <w:p w14:paraId="0D5CEB98" w14:textId="77777777" w:rsidR="00424945" w:rsidRDefault="00D70FC3" w:rsidP="007343E2">
      <w:pPr>
        <w:pStyle w:val="BodyText"/>
        <w:spacing w:line="480" w:lineRule="auto"/>
        <w:rPr>
          <w:ins w:id="145" w:author="Author"/>
        </w:rPr>
      </w:pPr>
      <w:proofErr w:type="spellStart"/>
      <w:r w:rsidRPr="00A3526B">
        <w:t>Lso</w:t>
      </w:r>
      <w:proofErr w:type="spellEnd"/>
      <w:r w:rsidRPr="00A3526B">
        <w:t xml:space="preserve"> incidence </w:t>
      </w:r>
      <w:r>
        <w:t xml:space="preserve">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proofErr w:type="gramStart"/>
      <w:r>
        <w:t>adult</w:t>
      </w:r>
      <w:proofErr w:type="gramEnd"/>
      <w:del w:id="146" w:author="Author">
        <w:r w:rsidDel="00122BFE">
          <w:delText>s’</w:delText>
        </w:r>
      </w:del>
      <w:r>
        <w:t xml:space="preserve">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ins w:id="147" w:author="Author">
        <w:r w:rsidR="00AE343B">
          <w:t xml:space="preserve">after choice tests were conducted. </w:t>
        </w:r>
        <w:r w:rsidR="005535C4">
          <w:t xml:space="preserve">Microcentrifuge tubes </w:t>
        </w:r>
        <w:r w:rsidR="005535C4">
          <w:lastRenderedPageBreak/>
          <w:t xml:space="preserve">were filled with </w:t>
        </w:r>
      </w:ins>
      <w:del w:id="148" w:author="Author">
        <w:r w:rsidDel="005535C4">
          <w:delText>containing</w:delText>
        </w:r>
        <w:r w:rsidRPr="00A3526B" w:rsidDel="005535C4">
          <w:delText xml:space="preserve"> </w:delText>
        </w:r>
        <w:r w:rsidRPr="00A3526B" w:rsidDel="00DA5D60">
          <w:delText>70</w:delText>
        </w:r>
      </w:del>
      <w:ins w:id="149" w:author="Author">
        <w:r w:rsidR="00DA5D60">
          <w:t>95</w:t>
        </w:r>
      </w:ins>
      <w:r w:rsidRPr="00A3526B">
        <w:t>% ethanol</w:t>
      </w:r>
      <w:ins w:id="150" w:author="Author">
        <w:r w:rsidR="00A465DA">
          <w:t xml:space="preserve"> to preserve the psyllids</w:t>
        </w:r>
        <w:r w:rsidR="0029102E">
          <w:t xml:space="preserve"> prior to DNA extraction</w:t>
        </w:r>
      </w:ins>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p>
    <w:p w14:paraId="278471AB" w14:textId="7D566B0A" w:rsidR="00D70FC3" w:rsidRPr="007B4F5B" w:rsidRDefault="00424945" w:rsidP="007343E2">
      <w:pPr>
        <w:pStyle w:val="BodyText"/>
        <w:spacing w:line="480" w:lineRule="auto"/>
      </w:pPr>
      <w:moveToRangeStart w:id="151" w:author="Author" w:name="move27489267"/>
      <w:moveTo w:id="152" w:author="Author">
        <w:r>
          <w:rPr>
            <w:rFonts w:cs="Arial"/>
          </w:rPr>
          <w:t>E</w:t>
        </w:r>
        <w:r w:rsidRPr="00E574CD">
          <w:t xml:space="preserve">ach </w:t>
        </w:r>
        <w:r>
          <w:t xml:space="preserve">of the 40 </w:t>
        </w:r>
        <w:r w:rsidRPr="00E574CD">
          <w:t>psyllid</w:t>
        </w:r>
        <w:r>
          <w:t>s</w:t>
        </w:r>
        <w:r w:rsidRPr="00E574CD">
          <w:t xml:space="preserve"> tested </w:t>
        </w:r>
      </w:moveTo>
      <w:r w:rsidR="00D16206">
        <w:t>was</w:t>
      </w:r>
      <w:moveTo w:id="153" w:author="Author">
        <w:r>
          <w:t xml:space="preserve"> </w:t>
        </w:r>
        <w:r w:rsidRPr="00E574CD">
          <w:t xml:space="preserve">positive for </w:t>
        </w:r>
        <w:proofErr w:type="spellStart"/>
        <w:r w:rsidRPr="00E574CD">
          <w:t>Lso</w:t>
        </w:r>
        <w:proofErr w:type="spellEnd"/>
        <w:r w:rsidRPr="00E574CD">
          <w:t xml:space="preserve">, suggesting a 100% rate of infection for the colony. </w:t>
        </w:r>
      </w:moveTo>
      <w:moveToRangeEnd w:id="151"/>
      <w:del w:id="154" w:author="Author">
        <w:r w:rsidR="00D70FC3" w:rsidRPr="00A3526B" w:rsidDel="00D408F7">
          <w:delText xml:space="preserve"> </w:delText>
        </w:r>
        <w:r w:rsidR="00D70FC3" w:rsidDel="00D408F7">
          <w:delText>Tissue</w:delText>
        </w:r>
        <w:r w:rsidR="00D70FC3" w:rsidRPr="00A3526B" w:rsidDel="00D408F7">
          <w:delText xml:space="preserve"> w</w:delText>
        </w:r>
        <w:r w:rsidR="00D70FC3" w:rsidDel="00D408F7">
          <w:delText>as</w:delText>
        </w:r>
        <w:r w:rsidR="00D70FC3" w:rsidRPr="00A3526B" w:rsidDel="00D408F7">
          <w:delText xml:space="preserve"> ground</w:delText>
        </w:r>
        <w:r w:rsidR="00D70FC3" w:rsidDel="00D408F7">
          <w:delText xml:space="preserve"> in 500 </w:delText>
        </w:r>
        <w:r w:rsidR="00D70FC3" w:rsidRPr="003D299E" w:rsidDel="00D408F7">
          <w:delText>μl</w:delText>
        </w:r>
        <w:r w:rsidR="00D70FC3" w:rsidRPr="00A3526B" w:rsidDel="00D408F7">
          <w:delText xml:space="preserve"> </w:delText>
        </w:r>
        <w:r w:rsidR="00D70FC3" w:rsidRPr="003D6540" w:rsidDel="00D408F7">
          <w:delText xml:space="preserve">of Cetyl Trimethylammonium Bromide 2% </w:delText>
        </w:r>
        <w:r w:rsidR="00D70FC3" w:rsidRPr="008F130D" w:rsidDel="00D408F7">
          <w:delText>solution</w:delText>
        </w:r>
        <w:r w:rsidR="00D70FC3" w:rsidDel="00D408F7">
          <w:delText xml:space="preserve"> </w:delText>
        </w:r>
        <w:r w:rsidR="00D70FC3" w:rsidRPr="003D6540" w:rsidDel="00D408F7">
          <w:delText>(Alpha Teknova, Inc., Hollister, CA, Cat. No. C2190) (Composition: 2% CTAB, 100</w:delText>
        </w:r>
        <w:r w:rsidR="00D70FC3" w:rsidDel="00D408F7">
          <w:delText xml:space="preserve"> </w:delText>
        </w:r>
        <w:r w:rsidR="00D70FC3" w:rsidRPr="003D6540" w:rsidDel="00D408F7">
          <w:delText>mM Tris-HCl, pH 8.0, 20</w:delText>
        </w:r>
        <w:r w:rsidR="00D70FC3" w:rsidDel="00D408F7">
          <w:delText xml:space="preserve"> </w:delText>
        </w:r>
        <w:r w:rsidR="00D70FC3" w:rsidRPr="003D6540" w:rsidDel="00D408F7">
          <w:delText>mM EDTA, pH 8</w:delText>
        </w:r>
        <w:r w:rsidR="00D70FC3" w:rsidDel="00D408F7">
          <w:delText xml:space="preserve">.0, 1.4M Sodium Chloride (NaCl) </w:delText>
        </w:r>
        <w:r w:rsidR="00D70FC3" w:rsidRPr="00A3526B" w:rsidDel="00D408F7">
          <w:delText>by a homogenizer (Omni International I</w:delText>
        </w:r>
        <w:r w:rsidR="00D70FC3" w:rsidRPr="003D6540" w:rsidDel="00D408F7">
          <w:delText>nc., Kennesaw, GA)</w:delText>
        </w:r>
        <w:r w:rsidR="00D70FC3" w:rsidDel="00D408F7">
          <w:delText>. Samples</w:delText>
        </w:r>
        <w:r w:rsidR="00D70FC3" w:rsidRPr="003D6540" w:rsidDel="00D408F7">
          <w:delText xml:space="preserve"> were then incubated at 60</w:delText>
        </w:r>
        <w:r w:rsidR="00D70FC3" w:rsidDel="00D408F7">
          <w:delText>°C</w:delText>
        </w:r>
        <w:r w:rsidR="00D70FC3" w:rsidRPr="003D6540" w:rsidDel="00D408F7">
          <w:delText xml:space="preserve"> for 30 minutes and gently mixed by inversion every 10 minutes while incubating. </w:delText>
        </w:r>
        <w:r w:rsidR="00D70FC3" w:rsidDel="00D408F7">
          <w:delText>Tubes were c</w:delText>
        </w:r>
        <w:r w:rsidR="00D70FC3" w:rsidRPr="00144C37" w:rsidDel="00D408F7">
          <w:delText>entrifuge</w:delText>
        </w:r>
        <w:r w:rsidR="00D70FC3" w:rsidDel="00D408F7">
          <w:delText>d</w:delText>
        </w:r>
        <w:r w:rsidR="00D70FC3" w:rsidRPr="00144C37" w:rsidDel="00D408F7">
          <w:delText xml:space="preserve"> at 14</w:delText>
        </w:r>
        <w:r w:rsidR="00D70FC3" w:rsidDel="00D408F7">
          <w:delText xml:space="preserve">000 rpm for 5min, then the </w:delText>
        </w:r>
        <w:r w:rsidR="00D70FC3" w:rsidRPr="00144C37" w:rsidDel="00D408F7">
          <w:delText xml:space="preserve">supernatant </w:delText>
        </w:r>
        <w:r w:rsidR="00D70FC3" w:rsidDel="00D408F7">
          <w:delText xml:space="preserve">was transferred </w:delText>
        </w:r>
        <w:r w:rsidR="00D70FC3" w:rsidRPr="00144C37" w:rsidDel="00D408F7">
          <w:delText>to new tube</w:delText>
        </w:r>
        <w:r w:rsidR="00D70FC3" w:rsidDel="00D408F7">
          <w:delText xml:space="preserve"> of 2ml. One volume of </w:delText>
        </w:r>
        <w:r w:rsidR="00D70FC3" w:rsidRPr="003D6540" w:rsidDel="00D408F7">
          <w:delText>chloroform:isoamyl alcohol (24:1 v:v) (Sigma-Aldrich, Inc., Atlanta, GA: Catalog number C0549)</w:delText>
        </w:r>
        <w:r w:rsidR="00D70FC3" w:rsidDel="00D408F7">
          <w:delText xml:space="preserve"> was added and then tubes mixed by </w:delText>
        </w:r>
        <w:r w:rsidR="00D70FC3" w:rsidRPr="003D6540" w:rsidDel="00D408F7">
          <w:delText>vortex for 20 seconds</w:delText>
        </w:r>
        <w:r w:rsidR="00D70FC3" w:rsidDel="00D408F7">
          <w:delText xml:space="preserve"> and </w:delText>
        </w:r>
        <w:r w:rsidR="00D70FC3" w:rsidRPr="003D6540" w:rsidDel="00D408F7">
          <w:delText>centrifuged at 14,000 rpm for 10 minutes at 4</w:delText>
        </w:r>
        <w:r w:rsidR="00D70FC3" w:rsidDel="00D408F7">
          <w:delText xml:space="preserve"> </w:delText>
        </w:r>
        <w:r w:rsidR="00D70FC3" w:rsidDel="00D408F7">
          <w:rPr>
            <w:rFonts w:ascii="Times New Roman" w:hAnsi="Times New Roman" w:cs="Times New Roman"/>
          </w:rPr>
          <w:delText>℃</w:delText>
        </w:r>
        <w:r w:rsidR="00D70FC3" w:rsidRPr="003D6540" w:rsidDel="00D408F7">
          <w:delText xml:space="preserve">. The supernatant was </w:delText>
        </w:r>
        <w:r w:rsidR="00D70FC3" w:rsidDel="00D408F7">
          <w:delText>collected into</w:delText>
        </w:r>
        <w:r w:rsidR="00D70FC3" w:rsidRPr="003D6540" w:rsidDel="00D408F7">
          <w:delText xml:space="preserve"> a new </w:delText>
        </w:r>
        <w:r w:rsidR="00D70FC3" w:rsidDel="00D408F7">
          <w:delText xml:space="preserve">2 ml </w:delText>
        </w:r>
        <w:r w:rsidR="00D70FC3" w:rsidRPr="003D6540" w:rsidDel="00D408F7">
          <w:delText xml:space="preserve">tube, then </w:delText>
        </w:r>
        <w:r w:rsidR="00D70FC3" w:rsidDel="00D408F7">
          <w:delText>cold</w:delText>
        </w:r>
        <w:r w:rsidR="00D70FC3" w:rsidRPr="003D6540" w:rsidDel="00D408F7">
          <w:delText xml:space="preserve"> isopropanol (Sigma-Aldrich, Inc., Atlanta, GA: Catalog number I9516) was added at a rate of 2/3 of the volume of the supernatant. The mixture was then </w:delText>
        </w:r>
        <w:r w:rsidR="00D70FC3" w:rsidDel="00D408F7">
          <w:delText>stored</w:delText>
        </w:r>
        <w:r w:rsidR="00D70FC3" w:rsidRPr="003D6540" w:rsidDel="00D408F7">
          <w:delText xml:space="preserve"> at -20</w:delText>
        </w:r>
        <w:r w:rsidR="00D70FC3" w:rsidDel="00D408F7">
          <w:delText>°C</w:delText>
        </w:r>
        <w:r w:rsidR="00D70FC3" w:rsidRPr="003D6540" w:rsidDel="00D408F7">
          <w:delText xml:space="preserve"> for 30 minutes. DNA was precipitated by centrifuging the mixture for 20 </w:delText>
        </w:r>
        <w:r w:rsidR="00D70FC3" w:rsidRPr="007B4F5B" w:rsidDel="00D408F7">
          <w:delText xml:space="preserve">minutes at 14,000 rpm at 4°C, then isopropanol was gently removed.  Finally, 300 μL of 70% ethanol was added to the pellet and centrifuged for 5 minutes at 10,000 rpm. After ethanol was completely removed, the pellet was resuspended in 30 μL of nuclease-free </w:delText>
        </w:r>
        <w:r w:rsidR="00D052CB" w:rsidDel="00D408F7">
          <w:delText>water</w:delText>
        </w:r>
        <w:r w:rsidR="00D70FC3" w:rsidRPr="007B4F5B" w:rsidDel="00D408F7">
          <w:delText xml:space="preserve"> (</w:delText>
        </w:r>
        <w:r w:rsidR="00DB68A5" w:rsidRPr="003D6540" w:rsidDel="00D408F7">
          <w:delText xml:space="preserve">Sigma-Aldrich, Inc., Atlanta, GA: Catalog number </w:delText>
        </w:r>
        <w:r w:rsidR="00316308" w:rsidRPr="00316308" w:rsidDel="00D408F7">
          <w:delText>W4502</w:delText>
        </w:r>
        <w:r w:rsidR="00D70FC3" w:rsidRPr="007B4F5B" w:rsidDel="00D408F7">
          <w:delText xml:space="preserve">) and stored at -20°C. DNA was used to detect the presence of Lso in psyllid tissue using qPCR SYBR Green analysis using a </w:delText>
        </w:r>
        <w:r w:rsidR="00D70FC3" w:rsidRPr="00CB7B63" w:rsidDel="00D408F7">
          <w:rPr>
            <w:rFonts w:cs="Arial"/>
          </w:rPr>
          <w:delText xml:space="preserve">CFX Real-Time PCR System </w:delText>
        </w:r>
        <w:r w:rsidR="00D70FC3" w:rsidRPr="007B4F5B" w:rsidDel="00D408F7">
          <w:delText xml:space="preserve">(Biorad, Hercules, CA). </w:delText>
        </w:r>
        <w:r w:rsidR="00D70FC3" w:rsidRPr="00CB7B63" w:rsidDel="00D408F7">
          <w:rPr>
            <w:rFonts w:cs="Arial"/>
          </w:rPr>
          <w:delText xml:space="preserve">The qPCR reaction contained primers 150 nM of </w:delText>
        </w:r>
        <w:r w:rsidR="00D70FC3" w:rsidRPr="007B4F5B" w:rsidDel="00D408F7">
          <w:delText xml:space="preserve">HLBr (5’-GCG TTA TCC CGT AGA AAA AGG TAG-3’) and LsoF (5’-GTC GAG CGC </w:delText>
        </w:r>
        <w:r w:rsidR="00D70FC3" w:rsidRPr="007B4F5B" w:rsidDel="00D408F7">
          <w:lastRenderedPageBreak/>
          <w:delText>TTA TTT TTA ATA GGA-3’) primers (Li et al. 2006, 2009)</w:delText>
        </w:r>
        <w:r w:rsidR="00D70FC3" w:rsidRPr="00CB7B63" w:rsidDel="00D408F7">
          <w:rPr>
            <w:rFonts w:cs="Arial"/>
          </w:rPr>
          <w:delText>; 1X SsoAdvanced Universal SYBR Green Supermix (</w:delText>
        </w:r>
        <w:r w:rsidR="00D70FC3" w:rsidRPr="007B4F5B" w:rsidDel="00D408F7">
          <w:delText>Biorad, Hercules, CA</w:delText>
        </w:r>
        <w:r w:rsidR="00D70FC3" w:rsidRPr="00CB7B63" w:rsidDel="00D408F7">
          <w:rPr>
            <w:rFonts w:cs="Arial"/>
          </w:rPr>
          <w:delText xml:space="preserve">), and 1 ul of DNA template. </w:delText>
        </w:r>
        <w:r w:rsidR="00D70FC3" w:rsidRPr="007B4F5B" w:rsidDel="00D408F7">
          <w:delText>The program cycle was as follows: one cycle at 98°C for 2 minutes followed by 40 cycles of 95°C for 10 sec and 62°C for 20 sec. The melt curve was 65 to 95 °C, with increments of 0.5 sec</w:delText>
        </w:r>
        <w:r w:rsidR="00D70FC3" w:rsidRPr="007B4F5B" w:rsidDel="00D408F7">
          <w:rPr>
            <w:vertAlign w:val="superscript"/>
          </w:rPr>
          <w:delText>-1</w:delText>
        </w:r>
        <w:r w:rsidR="00D70FC3" w:rsidRPr="007B4F5B" w:rsidDel="00D408F7">
          <w:delText>. DNA of a healthy tuber was used as a negative control. DNA of a healthy psyllids was used as a negative control and water was used as a no-template control in all tests.</w:delText>
        </w:r>
      </w:del>
    </w:p>
    <w:p w14:paraId="11F8AC9D" w14:textId="482C4BB2" w:rsidR="003B6626" w:rsidRPr="00706EB7" w:rsidRDefault="009D15EB" w:rsidP="00273667">
      <w:pPr>
        <w:pStyle w:val="Heading2"/>
        <w:spacing w:line="480" w:lineRule="auto"/>
        <w:rPr>
          <w:color w:val="auto"/>
          <w:sz w:val="24"/>
          <w:szCs w:val="24"/>
        </w:rPr>
      </w:pPr>
      <w:bookmarkStart w:id="155" w:name="sec:no-choice"/>
      <w:r w:rsidRPr="00706EB7">
        <w:rPr>
          <w:color w:val="auto"/>
          <w:sz w:val="24"/>
          <w:szCs w:val="24"/>
        </w:rPr>
        <w:t xml:space="preserve">No-Choice </w:t>
      </w:r>
      <w:bookmarkEnd w:id="155"/>
      <w:r w:rsidR="009971DF">
        <w:rPr>
          <w:color w:val="auto"/>
          <w:sz w:val="24"/>
          <w:szCs w:val="24"/>
        </w:rPr>
        <w:t>Arena Design</w:t>
      </w:r>
    </w:p>
    <w:p w14:paraId="11F8AC9E" w14:textId="3A1CCCF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ins w:id="156" w:author="Author">
        <w:r w:rsidR="006035E8">
          <w:t xml:space="preserve">sheet of </w:t>
        </w:r>
      </w:ins>
      <w:r w:rsidRPr="00A3526B">
        <w:t>diffusion material</w:t>
      </w:r>
      <w:ins w:id="157" w:author="Author">
        <w:r w:rsidR="009C141D">
          <w:t xml:space="preserve"> (</w:t>
        </w:r>
        <w:r w:rsidR="00EF7B96">
          <w:t>Rosco Laboratories</w:t>
        </w:r>
        <w:r w:rsidR="00164C18">
          <w:t xml:space="preserve"> Inc.</w:t>
        </w:r>
        <w:r w:rsidR="00F57CAE">
          <w:t xml:space="preserve">, </w:t>
        </w:r>
        <w:r w:rsidR="00A0490C">
          <w:t>Stamford, CT</w:t>
        </w:r>
        <w:del w:id="158" w:author="Author">
          <w:r w:rsidR="00A0490C" w:rsidDel="00810769">
            <w:delText>, USA</w:delText>
          </w:r>
        </w:del>
        <w:r w:rsidR="009C141D">
          <w:t>)</w:t>
        </w:r>
      </w:ins>
      <w:r w:rsidRPr="00A3526B">
        <w:t>.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w:t>
      </w:r>
      <w:r w:rsidRPr="003D6540">
        <w:lastRenderedPageBreak/>
        <w:t xml:space="preserve">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1D9A9790"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ins w:id="159" w:author="Author">
        <w:r w:rsidR="00EC3319">
          <w:t xml:space="preserve">181 </w:t>
        </w:r>
        <w:r w:rsidR="00280937">
          <w:t xml:space="preserve">behavior assays were conducted. </w:t>
        </w:r>
      </w:ins>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ins w:id="160" w:author="Author">
        <w:del w:id="161" w:author="Author">
          <w:r w:rsidR="00222CE2" w:rsidDel="006A2140">
            <w:delText>The leaves which were fed on</w:delText>
          </w:r>
        </w:del>
        <w:r w:rsidR="006A2140">
          <w:t>Leaves used for choice assays</w:t>
        </w:r>
        <w:r w:rsidR="00222CE2">
          <w:t xml:space="preserve"> were </w:t>
        </w:r>
        <w:del w:id="162" w:author="Author">
          <w:r w:rsidR="00222CE2" w:rsidDel="007B5029">
            <w:delText>processed</w:delText>
          </w:r>
          <w:r w:rsidR="004B72CD" w:rsidDel="007B5029">
            <w:delText xml:space="preserve"> to </w:delText>
          </w:r>
        </w:del>
        <w:r w:rsidR="004B72CD">
          <w:t>stain</w:t>
        </w:r>
        <w:r w:rsidR="007B5029">
          <w:t>ed</w:t>
        </w:r>
        <w:r w:rsidR="00823947">
          <w:t xml:space="preserve"> and cleared</w:t>
        </w:r>
        <w:r w:rsidR="00FA2271">
          <w:t xml:space="preserve"> using the methods of Backus et al. 1988</w:t>
        </w:r>
        <w:del w:id="163" w:author="Author">
          <w:r w:rsidR="007B5029" w:rsidDel="00FA2271">
            <w:delText xml:space="preserve"> </w:delText>
          </w:r>
        </w:del>
        <w:r w:rsidR="00FA2271">
          <w:t xml:space="preserve"> </w:t>
        </w:r>
        <w:r w:rsidR="007B5029">
          <w:t>to reveal</w:t>
        </w:r>
        <w:r w:rsidR="004B72CD">
          <w:t xml:space="preserve"> </w:t>
        </w:r>
        <w:del w:id="164" w:author="Author">
          <w:r w:rsidR="004B72CD" w:rsidDel="0034397D">
            <w:delText>potential</w:delText>
          </w:r>
        </w:del>
        <w:r w:rsidR="0034397D">
          <w:t>any</w:t>
        </w:r>
        <w:r w:rsidR="004B72CD">
          <w:t xml:space="preserve"> salivary sheaths left</w:t>
        </w:r>
        <w:del w:id="165" w:author="Author">
          <w:r w:rsidR="004B72CD" w:rsidDel="00C35FF3">
            <w:delText xml:space="preserve"> </w:delText>
          </w:r>
        </w:del>
        <w:r w:rsidR="00C35FF3">
          <w:t xml:space="preserve"> from probing/feeding. </w:t>
        </w:r>
        <w:del w:id="166" w:author="Author">
          <w:r w:rsidR="004B72CD" w:rsidDel="00FA2271">
            <w:delText xml:space="preserve">using the methods of </w:delText>
          </w:r>
          <w:r w:rsidR="007640AF" w:rsidDel="00FA2271">
            <w:delText xml:space="preserve">Backus et al. </w:delText>
          </w:r>
          <w:r w:rsidR="001D0C09" w:rsidDel="00FA2271">
            <w:delText>1988</w:delText>
          </w:r>
        </w:del>
        <w:r w:rsidR="001D0C09">
          <w:t>.</w:t>
        </w:r>
        <w:del w:id="167" w:author="Author">
          <w:r w:rsidR="00222CE2" w:rsidDel="0034397D">
            <w:delText xml:space="preserve"> </w:delText>
          </w:r>
        </w:del>
        <w:r w:rsidR="0034397D">
          <w:t xml:space="preserve"> </w:t>
        </w:r>
      </w:ins>
      <w:r w:rsidRPr="00D677A8">
        <w:t>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w:t>
      </w:r>
      <w:r w:rsidRPr="00D677A8">
        <w:lastRenderedPageBreak/>
        <w:t xml:space="preserve">have putative significance </w:t>
      </w:r>
      <w:del w:id="168" w:author="Author">
        <w:r w:rsidRPr="00D677A8" w:rsidDel="00863AA1">
          <w:delText xml:space="preserve">with </w:delText>
        </w:r>
      </w:del>
      <w:ins w:id="169" w:author="Author">
        <w:r w:rsidR="00863AA1">
          <w:t>for</w:t>
        </w:r>
        <w:r w:rsidR="00863AA1" w:rsidRPr="00D677A8">
          <w:t xml:space="preserve"> </w:t>
        </w:r>
      </w:ins>
      <w:r w:rsidRPr="00D677A8">
        <w:t>disease transmission and host selection</w:t>
      </w:r>
      <w:r w:rsidR="00D76642">
        <w:t xml:space="preserve"> (</w:t>
      </w:r>
      <w:r w:rsidR="00D76642" w:rsidRPr="00D677A8">
        <w:t>Prager et al. 2014</w:t>
      </w:r>
      <w:proofErr w:type="gramStart"/>
      <w:r w:rsidR="00D76642" w:rsidRPr="00D677A8">
        <w:t>a,b</w:t>
      </w:r>
      <w:proofErr w:type="gramEnd"/>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170" w:name="sec:fecundity"/>
      <w:r w:rsidRPr="0081060E">
        <w:rPr>
          <w:color w:val="auto"/>
          <w:sz w:val="24"/>
          <w:szCs w:val="24"/>
        </w:rPr>
        <w:t>Oviposition Assays</w:t>
      </w:r>
      <w:bookmarkEnd w:id="170"/>
    </w:p>
    <w:p w14:paraId="555CE6F9" w14:textId="370B6FE7"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proofErr w:type="spellStart"/>
      <w:r w:rsidRPr="00A3526B">
        <w:t>teneral</w:t>
      </w:r>
      <w:proofErr w:type="spellEnd"/>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proofErr w:type="gramStart"/>
      <w:ins w:id="171" w:author="Author">
        <w:r w:rsidR="00997554">
          <w:t>bottom-</w:t>
        </w:r>
      </w:ins>
      <w:r w:rsidRPr="003D6540">
        <w:t>watered</w:t>
      </w:r>
      <w:proofErr w:type="gramEnd"/>
      <w:r w:rsidRPr="003D6540">
        <w:t xml:space="preserve">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6B1816F5" w:rsidR="006E521E" w:rsidRDefault="005A000B" w:rsidP="007343E2">
      <w:pPr>
        <w:pStyle w:val="Bibliography"/>
        <w:spacing w:line="480" w:lineRule="auto"/>
      </w:pPr>
      <w:r>
        <w:t xml:space="preserve">The oviposition experiment used two different mating access </w:t>
      </w:r>
      <w:del w:id="172" w:author="Author">
        <w:r w:rsidDel="006356E5">
          <w:delText>periods</w:delText>
        </w:r>
        <w:r w:rsidR="00904B06" w:rsidDel="006356E5">
          <w:delText xml:space="preserve"> (Period 1)</w:delText>
        </w:r>
      </w:del>
      <w:ins w:id="173" w:author="Author">
        <w:r w:rsidR="006356E5">
          <w:t>durations</w:t>
        </w:r>
      </w:ins>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ins w:id="174" w:author="Author">
        <w:r w:rsidR="006356E5">
          <w:t xml:space="preserve">initial </w:t>
        </w:r>
      </w:ins>
      <w:r>
        <w:t xml:space="preserve">mating access period, the females </w:t>
      </w:r>
      <w:r w:rsidR="00643A47">
        <w:t>were</w:t>
      </w:r>
      <w:r>
        <w:t xml:space="preserve"> transferred to a new plant of the same genotype </w:t>
      </w:r>
      <w:r w:rsidR="00904B06">
        <w:t>every four days (</w:t>
      </w:r>
      <w:ins w:id="175" w:author="Author">
        <w:r w:rsidR="009934F4">
          <w:t xml:space="preserve">designated </w:t>
        </w:r>
      </w:ins>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lastRenderedPageBreak/>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176" w:name="sec:stats"/>
      <w:r w:rsidRPr="0001050B">
        <w:rPr>
          <w:color w:val="auto"/>
          <w:sz w:val="24"/>
          <w:szCs w:val="24"/>
        </w:rPr>
        <w:t>Statistical Analysis</w:t>
      </w:r>
      <w:bookmarkEnd w:id="176"/>
    </w:p>
    <w:p w14:paraId="11F8ACA4" w14:textId="206088D2"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del w:id="177" w:author="Author">
        <w:r w:rsidRPr="003D6540" w:rsidDel="001B6709">
          <w:delText xml:space="preserve">the </w:delText>
        </w:r>
      </w:del>
      <w:ins w:id="178" w:author="Author">
        <w:r w:rsidR="001B6709">
          <w:t>a</w:t>
        </w:r>
        <w:r w:rsidR="001B6709" w:rsidRPr="003D6540">
          <w:t xml:space="preserve"> </w:t>
        </w:r>
      </w:ins>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t>
      </w:r>
      <w:r w:rsidRPr="003D6540">
        <w:lastRenderedPageBreak/>
        <w:t>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179" w:name="ch:results"/>
      <w:r w:rsidRPr="0001050B">
        <w:rPr>
          <w:b/>
        </w:rPr>
        <w:t>Results</w:t>
      </w:r>
      <w:bookmarkEnd w:id="179"/>
    </w:p>
    <w:p w14:paraId="11F8ACAA" w14:textId="77777777" w:rsidR="003B6626" w:rsidRPr="0001050B" w:rsidRDefault="009D15EB" w:rsidP="007343E2">
      <w:pPr>
        <w:pStyle w:val="Heading2"/>
        <w:spacing w:line="480" w:lineRule="auto"/>
        <w:rPr>
          <w:color w:val="auto"/>
          <w:sz w:val="24"/>
          <w:szCs w:val="24"/>
        </w:rPr>
      </w:pPr>
      <w:bookmarkStart w:id="180" w:name="sec:results_no-choice"/>
      <w:r w:rsidRPr="0001050B">
        <w:rPr>
          <w:color w:val="auto"/>
          <w:sz w:val="24"/>
          <w:szCs w:val="24"/>
        </w:rPr>
        <w:t>No-Choice Assays</w:t>
      </w:r>
      <w:bookmarkEnd w:id="180"/>
    </w:p>
    <w:p w14:paraId="11F8ACAB" w14:textId="0D28E629" w:rsidR="003B6626" w:rsidRPr="00DB2FDD" w:rsidRDefault="00803A00" w:rsidP="007343E2">
      <w:pPr>
        <w:pStyle w:val="FirstParagraph"/>
        <w:spacing w:line="480" w:lineRule="auto"/>
      </w:pPr>
      <w:r w:rsidRPr="00DB2FDD">
        <w:t xml:space="preserve">Overall, psyllids spent more time engaged in probing behavior than in </w:t>
      </w:r>
      <w:del w:id="181" w:author="Author">
        <w:r w:rsidRPr="00DB2FDD" w:rsidDel="002A102A">
          <w:delText xml:space="preserve">the </w:delText>
        </w:r>
      </w:del>
      <w:r w:rsidRPr="00DB2FDD">
        <w:t>other activities recorded (</w:t>
      </w:r>
      <w:r w:rsidRPr="004A008D">
        <w:t xml:space="preserve">Tables </w:t>
      </w:r>
      <w:del w:id="182" w:author="Author">
        <w:r w:rsidDel="001F19DE">
          <w:delText>1</w:delText>
        </w:r>
      </w:del>
      <w:ins w:id="183" w:author="Author">
        <w:r w:rsidR="001F19DE">
          <w:t>2</w:t>
        </w:r>
      </w:ins>
      <w:r w:rsidRPr="004A008D">
        <w:t>-</w:t>
      </w:r>
      <w:del w:id="184" w:author="Author">
        <w:r w:rsidRPr="004A008D" w:rsidDel="001F19DE">
          <w:delText>5</w:delText>
        </w:r>
      </w:del>
      <w:ins w:id="185" w:author="Author">
        <w:r w:rsidR="001F19DE">
          <w:t>4</w:t>
        </w:r>
      </w:ins>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ins w:id="186" w:author="Author">
        <w:r w:rsidR="00047096">
          <w:t>s</w:t>
        </w:r>
      </w:ins>
      <w:r w:rsidR="009D15EB" w:rsidRPr="00435C96">
        <w:t xml:space="preserve"> 1</w:t>
      </w:r>
      <w:ins w:id="187" w:author="Author">
        <w:r w:rsidR="00047096">
          <w:t xml:space="preserve"> &amp; 2</w:t>
        </w:r>
      </w:ins>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xml:space="preserve">). </w:t>
      </w:r>
      <w:del w:id="188" w:author="Author">
        <w:r w:rsidR="009D15EB" w:rsidRPr="00DB2FDD" w:rsidDel="00E34B41">
          <w:delText xml:space="preserve">Probing frequency on A07781-4LB did not differ among the other genotypes. </w:delText>
        </w:r>
      </w:del>
      <w:r w:rsidR="009D15EB" w:rsidRPr="00DB2FDD">
        <w:t>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lastRenderedPageBreak/>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xml:space="preserve">). Psyllids spent more time </w:t>
      </w:r>
      <w:proofErr w:type="gramStart"/>
      <w:r w:rsidRPr="00DB2FDD">
        <w:t>off-leaf</w:t>
      </w:r>
      <w:proofErr w:type="gramEnd"/>
      <w:r w:rsidRPr="00DB2FDD">
        <w:t xml:space="preserve">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ins w:id="189" w:author="Author">
        <w:r w:rsidR="00157EF2">
          <w:t xml:space="preserve"> Stained leaves </w:t>
        </w:r>
        <w:r w:rsidR="00667A0B">
          <w:t xml:space="preserve">did not reveal any salivary </w:t>
        </w:r>
        <w:r w:rsidR="00E32717">
          <w:t>sheaths left from psyllids during choice tests.</w:t>
        </w:r>
      </w:ins>
    </w:p>
    <w:p w14:paraId="11F8ACAF" w14:textId="77777777" w:rsidR="003B6626" w:rsidRPr="00DB2FDD" w:rsidRDefault="009D15EB" w:rsidP="007343E2">
      <w:pPr>
        <w:pStyle w:val="Heading2"/>
        <w:spacing w:line="480" w:lineRule="auto"/>
        <w:rPr>
          <w:color w:val="auto"/>
          <w:sz w:val="24"/>
          <w:szCs w:val="24"/>
        </w:rPr>
      </w:pPr>
      <w:bookmarkStart w:id="190" w:name="sec:results_fecund"/>
      <w:r w:rsidRPr="00DB2FDD">
        <w:rPr>
          <w:color w:val="auto"/>
          <w:sz w:val="24"/>
          <w:szCs w:val="24"/>
        </w:rPr>
        <w:t>Oviposition Assays</w:t>
      </w:r>
      <w:bookmarkEnd w:id="190"/>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w:t>
      </w:r>
      <w:r w:rsidRPr="00DB2FDD">
        <w:lastRenderedPageBreak/>
        <w:t xml:space="preserve">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191" w:name="ch:discuss"/>
      <w:r w:rsidRPr="00DB2FDD">
        <w:rPr>
          <w:color w:val="auto"/>
          <w:sz w:val="24"/>
          <w:szCs w:val="24"/>
        </w:rPr>
        <w:t>Discussion</w:t>
      </w:r>
      <w:bookmarkEnd w:id="191"/>
    </w:p>
    <w:p w14:paraId="11F8ACB2" w14:textId="72B40AD0" w:rsidR="003B6626" w:rsidRPr="003D6540" w:rsidRDefault="009D15EB" w:rsidP="007343E2">
      <w:pPr>
        <w:pStyle w:val="FirstParagraph"/>
        <w:spacing w:line="480" w:lineRule="auto"/>
      </w:pPr>
      <w:del w:id="192" w:author="Author">
        <w:r w:rsidRPr="00A3526B" w:rsidDel="00D54638">
          <w:delText xml:space="preserve">It is difficult to separate the mechanisms of host plant resistance or tolerance and how these correlate with psyllid host acceptance (Diaz-Montano et al. 2006, Butler et al. 2011). </w:delText>
        </w:r>
        <w:r w:rsidRPr="00A3526B" w:rsidDel="00B63E95">
          <w:delText xml:space="preserve">Our </w:delText>
        </w:r>
      </w:del>
      <w:moveToRangeStart w:id="193" w:author="Author" w:name="move27141537"/>
      <w:moveTo w:id="194" w:author="Author">
        <w:del w:id="195" w:author="Author">
          <w:r w:rsidR="00B329E3" w:rsidRPr="00A3526B" w:rsidDel="00B329E3">
            <w:delText>s</w:delText>
          </w:r>
        </w:del>
      </w:moveTo>
      <w:ins w:id="196" w:author="Author">
        <w:r w:rsidR="00B329E3">
          <w:t>S</w:t>
        </w:r>
      </w:ins>
      <w:moveTo w:id="197" w:author="Author">
        <w:r w:rsidR="00B329E3" w:rsidRPr="00A3526B">
          <w:t xml:space="preserve">imilar studies </w:t>
        </w:r>
      </w:moveTo>
      <w:ins w:id="198" w:author="Author">
        <w:r w:rsidR="00D51751">
          <w:t xml:space="preserve">of psyllid feeding and acceptance behaviors </w:t>
        </w:r>
      </w:ins>
      <w:moveTo w:id="199" w:author="Author">
        <w:r w:rsidR="00B329E3" w:rsidRPr="00A3526B">
          <w:t xml:space="preserve">(Butler et al.  2012, </w:t>
        </w:r>
        <w:proofErr w:type="spellStart"/>
        <w:r w:rsidR="00B329E3" w:rsidRPr="00A3526B">
          <w:t>Sandanayaka</w:t>
        </w:r>
        <w:proofErr w:type="spellEnd"/>
        <w:r w:rsidR="00B329E3" w:rsidRPr="00A3526B">
          <w:t xml:space="preserve"> et al. 2014, Mustafa et al. 2015)</w:t>
        </w:r>
      </w:moveTo>
      <w:moveToRangeEnd w:id="193"/>
      <w:ins w:id="200" w:author="Author">
        <w:r w:rsidR="00B329E3">
          <w:t xml:space="preserve"> </w:t>
        </w:r>
        <w:r w:rsidR="00D51751">
          <w:t xml:space="preserve">have traditionally relied on </w:t>
        </w:r>
        <w:r w:rsidR="00242E7D">
          <w:t xml:space="preserve">electrical penetration </w:t>
        </w:r>
        <w:del w:id="201" w:author="Author">
          <w:r w:rsidR="0066651D" w:rsidDel="004267DA">
            <w:delText>recording</w:delText>
          </w:r>
        </w:del>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del w:id="202" w:author="Author">
          <w:r w:rsidR="002D3E22" w:rsidDel="008D2136">
            <w:delText>large time investment</w:delText>
          </w:r>
          <w:r w:rsidR="00221FD5" w:rsidDel="008D2136">
            <w:delText xml:space="preserve"> </w:delText>
          </w:r>
          <w:r w:rsidR="00FA7BD2" w:rsidDel="008D2136">
            <w:delText xml:space="preserve">and </w:delText>
          </w:r>
          <w:r w:rsidR="000F5A3D" w:rsidDel="008D2136">
            <w:delText>e</w:delText>
          </w:r>
        </w:del>
        <w:r w:rsidR="008D2136">
          <w:t xml:space="preserve"> and </w:t>
        </w:r>
        <w:r w:rsidR="00F64C67">
          <w:t>skilled interpretation of waveform</w:t>
        </w:r>
        <w:r w:rsidR="0099792A">
          <w:t xml:space="preserve"> data</w:t>
        </w:r>
        <w:r w:rsidR="008D2136">
          <w:t>, which results in a large time investment to replicate ratio</w:t>
        </w:r>
        <w:r w:rsidR="00640F23">
          <w:t xml:space="preserve"> (?).</w:t>
        </w:r>
        <w:del w:id="203" w:author="Author">
          <w:r w:rsidR="000F1FF5" w:rsidDel="008D2136">
            <w:delText>.</w:delText>
          </w:r>
          <w:r w:rsidR="0099792A" w:rsidDel="000F1FF5">
            <w:delText>.</w:delText>
          </w:r>
          <w:r w:rsidR="00F64C67" w:rsidDel="0099792A">
            <w:delText>s</w:delText>
          </w:r>
          <w:r w:rsidR="005C3352" w:rsidDel="000F1FF5">
            <w:delText xml:space="preserve">The difficulty of EPG analysis </w:delText>
          </w:r>
        </w:del>
        <w:r w:rsidR="00AA6198">
          <w:t xml:space="preserve"> </w:t>
        </w:r>
        <w:del w:id="204" w:author="Author">
          <w:r w:rsidR="004267DA" w:rsidDel="00046716">
            <w:delText xml:space="preserve"> </w:delText>
          </w:r>
          <w:r w:rsidR="00D51751" w:rsidDel="00242E7D">
            <w:delText xml:space="preserve">the </w:delText>
          </w:r>
          <w:r w:rsidR="00B63E95" w:rsidDel="00682A95">
            <w:delText>Although</w:delText>
          </w:r>
          <w:r w:rsidR="00B63E95" w:rsidRPr="00A3526B" w:rsidDel="00682A95">
            <w:delText xml:space="preserve"> </w:delText>
          </w:r>
        </w:del>
      </w:ins>
      <w:del w:id="205" w:author="Author">
        <w:r w:rsidRPr="00A3526B" w:rsidDel="00682A95">
          <w:delText xml:space="preserve">visual observations of settling behavior </w:delText>
        </w:r>
      </w:del>
      <w:ins w:id="206" w:author="Author">
        <w:del w:id="207" w:author="Author">
          <w:r w:rsidR="000A06E8" w:rsidDel="00682A95">
            <w:delText xml:space="preserve">may </w:delText>
          </w:r>
        </w:del>
      </w:ins>
      <w:del w:id="208" w:author="Author">
        <w:r w:rsidRPr="00A3526B" w:rsidDel="00682A95">
          <w:delText>lack the precision of electrical penetration recordings used in</w:delText>
        </w:r>
      </w:del>
      <w:ins w:id="209" w:author="Author">
        <w:del w:id="210" w:author="Author">
          <w:r w:rsidR="009E67FC" w:rsidDel="00682A95">
            <w:delText>EPG studies,</w:delText>
          </w:r>
        </w:del>
      </w:ins>
      <w:moveFromRangeStart w:id="211" w:author="Author" w:name="move27141537"/>
      <w:moveFrom w:id="212" w:author="Author">
        <w:del w:id="213" w:author="Author">
          <w:r w:rsidRPr="00A3526B" w:rsidDel="00682A95">
            <w:delText xml:space="preserve"> similar studies (Butler et al.  2012, Sandanayaka et al. 2014, Mustafa et al. 2015)</w:delText>
          </w:r>
        </w:del>
      </w:moveFrom>
      <w:moveFromRangeEnd w:id="211"/>
      <w:del w:id="214" w:author="Author">
        <w:r w:rsidRPr="00A3526B" w:rsidDel="00682A95">
          <w:delText xml:space="preserve">, but </w:delText>
        </w:r>
      </w:del>
      <w:ins w:id="215" w:author="Author">
        <w:del w:id="216" w:author="Author">
          <w:r w:rsidR="00B15DC4" w:rsidDel="00E672FA">
            <w:delText>By</w:delText>
          </w:r>
        </w:del>
        <w:r w:rsidR="00E672FA">
          <w:t>In contrast,</w:t>
        </w:r>
        <w:r w:rsidR="00B15DC4">
          <w:t xml:space="preserve"> </w:t>
        </w:r>
        <w:r w:rsidR="00937929">
          <w:t>s</w:t>
        </w:r>
        <w:r w:rsidR="0069755B">
          <w:t xml:space="preserve">coring of </w:t>
        </w:r>
        <w:del w:id="217" w:author="Author">
          <w:r w:rsidR="0069755B" w:rsidDel="009E67FC">
            <w:delText>behavioral recordings</w:delText>
          </w:r>
        </w:del>
        <w:r w:rsidR="009E67FC">
          <w:t>video</w:t>
        </w:r>
        <w:r w:rsidR="00C57D20" w:rsidRPr="00A3526B">
          <w:t xml:space="preserve"> </w:t>
        </w:r>
      </w:ins>
      <w:r w:rsidRPr="00A3526B">
        <w:t>require</w:t>
      </w:r>
      <w:ins w:id="218" w:author="Author">
        <w:r w:rsidR="00B329E3">
          <w:t>s</w:t>
        </w:r>
      </w:ins>
      <w:r w:rsidRPr="00A3526B">
        <w:t xml:space="preserve"> less expensive equipment</w:t>
      </w:r>
      <w:ins w:id="219" w:author="Author">
        <w:r w:rsidR="0069755B">
          <w:t xml:space="preserve"> and </w:t>
        </w:r>
        <w:del w:id="220" w:author="Author">
          <w:r w:rsidR="0069755B" w:rsidDel="0049148F">
            <w:delText>can be done</w:delText>
          </w:r>
        </w:del>
        <w:r w:rsidR="0049148F">
          <w:t>avoids interpretation of waveforms</w:t>
        </w:r>
        <w:del w:id="221" w:author="Author">
          <w:r w:rsidR="0069755B" w:rsidDel="0049148F">
            <w:delText xml:space="preserve"> </w:delText>
          </w:r>
        </w:del>
      </w:ins>
      <w:r w:rsidRPr="00A3526B">
        <w:t>.</w:t>
      </w:r>
      <w:ins w:id="222" w:author="Author">
        <w:r w:rsidR="0049148F">
          <w:t xml:space="preserve"> This </w:t>
        </w:r>
        <w:del w:id="223" w:author="Author">
          <w:r w:rsidR="0049148F" w:rsidDel="00740868">
            <w:delText xml:space="preserve">allows </w:delText>
          </w:r>
          <w:r w:rsidR="005E2679" w:rsidDel="00740868">
            <w:delText>inexperienced researchers</w:delText>
          </w:r>
        </w:del>
        <w:r w:rsidR="00740868">
          <w:t xml:space="preserve">makes </w:t>
        </w:r>
        <w:del w:id="224" w:author="Author">
          <w:r w:rsidR="0054512A" w:rsidDel="00D40253">
            <w:delText>analysis</w:delText>
          </w:r>
        </w:del>
        <w:r w:rsidR="00D40253">
          <w:t>data processing</w:t>
        </w:r>
        <w:r w:rsidR="0054512A">
          <w:t xml:space="preserve"> possible by </w:t>
        </w:r>
        <w:del w:id="225" w:author="Author">
          <w:r w:rsidR="00AF6736" w:rsidDel="00BD0EAF">
            <w:delText xml:space="preserve">relatively </w:delText>
          </w:r>
        </w:del>
        <w:r w:rsidR="00AF6736">
          <w:t xml:space="preserve">inexperienced technicians and </w:t>
        </w:r>
        <w:del w:id="226" w:author="Author">
          <w:r w:rsidR="00AF6736" w:rsidDel="002A1CB5">
            <w:delText>ma</w:delText>
          </w:r>
        </w:del>
        <w:r w:rsidR="007B2AD3">
          <w:t xml:space="preserve">reduces the time </w:t>
        </w:r>
        <w:del w:id="227" w:author="Author">
          <w:r w:rsidR="007B2AD3" w:rsidDel="00535748">
            <w:delText>necessary for testing</w:delText>
          </w:r>
          <w:r w:rsidR="00535748" w:rsidDel="0048717F">
            <w:delText>for</w:delText>
          </w:r>
        </w:del>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del w:id="228" w:author="Author">
          <w:r w:rsidR="00777FE1" w:rsidDel="00B05586">
            <w:delText>e</w:delText>
          </w:r>
        </w:del>
      </w:ins>
      <w:r w:rsidRPr="00A3526B">
        <w:t xml:space="preserve"> Our results are </w:t>
      </w:r>
      <w:proofErr w:type="gramStart"/>
      <w:r w:rsidR="00803A00">
        <w:t>similar to</w:t>
      </w:r>
      <w:proofErr w:type="gramEnd"/>
      <w:r w:rsidR="00803A00">
        <w:t xml:space="preserve">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 xml:space="preserve">than on the putatively resistant </w:t>
      </w:r>
      <w:r w:rsidRPr="003D6540">
        <w:lastRenderedPageBreak/>
        <w:t>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w:t>
      </w:r>
      <w:ins w:id="229" w:author="Author">
        <w:r w:rsidR="003B693E">
          <w:t xml:space="preserve">In addition, clearing and staining the leaves using the methods of Backus et al. 1988 revealed no salivary sheaths in leaves where </w:t>
        </w:r>
        <w:r w:rsidR="00E529CA">
          <w:t>psyllid probing occurred.</w:t>
        </w:r>
        <w:r w:rsidR="003B693E">
          <w:t xml:space="preserve"> </w:t>
        </w:r>
      </w:ins>
      <w:r w:rsidRPr="003D6540">
        <w:t xml:space="preserve">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w:t>
      </w:r>
      <w:ins w:id="230" w:author="Author">
        <w:r w:rsidR="00412F35">
          <w:t>,</w:t>
        </w:r>
        <w:del w:id="231" w:author="Author">
          <w:r w:rsidR="00412F35" w:rsidDel="005068CF">
            <w:delText xml:space="preserve"> </w:delText>
          </w:r>
        </w:del>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del w:id="232" w:author="Author">
          <w:r w:rsidR="008E0551" w:rsidDel="00BB4D7B">
            <w:delText xml:space="preserve"> the areas </w:delText>
          </w:r>
          <w:r w:rsidR="00EF59CA" w:rsidDel="00BB4D7B">
            <w:delText xml:space="preserve">where </w:delText>
          </w:r>
        </w:del>
        <w:r w:rsidR="00BB4D7B">
          <w:t xml:space="preserve"> </w:t>
        </w:r>
        <w:r w:rsidR="00EF59CA">
          <w:t>probing</w:t>
        </w:r>
        <w:del w:id="233" w:author="Author">
          <w:r w:rsidR="00EF59CA" w:rsidDel="00BB4D7B">
            <w:delText xml:space="preserve"> </w:delText>
          </w:r>
          <w:r w:rsidR="00AF4AAB" w:rsidDel="00BB4D7B">
            <w:delText xml:space="preserve">and </w:delText>
          </w:r>
        </w:del>
        <w:r w:rsidR="00BB4D7B">
          <w:t>/</w:t>
        </w:r>
        <w:r w:rsidR="00AF4AAB">
          <w:t xml:space="preserve">feeding </w:t>
        </w:r>
        <w:del w:id="234" w:author="Author">
          <w:r w:rsidR="00EF59CA" w:rsidDel="00BB4D7B">
            <w:delText>was</w:delText>
          </w:r>
          <w:r w:rsidR="00AF4AAB" w:rsidDel="00BB4D7B">
            <w:delText>ere</w:delText>
          </w:r>
          <w:r w:rsidR="00EF59CA" w:rsidDel="00BB4D7B">
            <w:delText xml:space="preserve"> recorded</w:delText>
          </w:r>
          <w:r w:rsidR="00A412AD" w:rsidDel="00BB4D7B">
            <w:delText xml:space="preserve"> and </w:delText>
          </w:r>
        </w:del>
        <w:r w:rsidR="00BB4D7B">
          <w:t>sites</w:t>
        </w:r>
      </w:ins>
      <w:r w:rsidRPr="003D6540">
        <w:t xml:space="preserve">. In addition, psyllids rarely abandoned the plants where they began to probe. A single psyllid is enough to transmit </w:t>
      </w:r>
      <w:proofErr w:type="spellStart"/>
      <w:r w:rsidRPr="003D6540">
        <w:t>Lso</w:t>
      </w:r>
      <w:proofErr w:type="spellEnd"/>
      <w:r w:rsidRPr="003D6540">
        <w:t xml:space="preserve"> </w:t>
      </w:r>
      <w:r w:rsidR="00FD39AD">
        <w:t>(</w:t>
      </w:r>
      <w:r w:rsidR="00FD39AD" w:rsidRPr="003D6540">
        <w:t>Buchman et al. 2011; Rashed et al. 2012</w:t>
      </w:r>
      <w:r w:rsidR="00FD39AD">
        <w:t xml:space="preserve">) </w:t>
      </w:r>
      <w:r w:rsidRPr="003D6540">
        <w:t xml:space="preserve">and the disease progresses independently of bacterial titer (Rashed et al. 2012). Therefore, it is unlikely that we were observing phloem feeding which would result in pathogen transmission within the span of our short observation periods. These factors underscore that psyllid </w:t>
      </w:r>
      <w:del w:id="235" w:author="Author">
        <w:r w:rsidRPr="003D6540" w:rsidDel="00AD4D91">
          <w:delText xml:space="preserve">probing </w:delText>
        </w:r>
        <w:r w:rsidR="00803A00" w:rsidDel="00AD4D91">
          <w:delText xml:space="preserve">and </w:delText>
        </w:r>
      </w:del>
      <w:r w:rsidR="00803A00">
        <w:t xml:space="preserve">feeding </w:t>
      </w:r>
      <w:del w:id="236" w:author="Author">
        <w:r w:rsidRPr="003D6540" w:rsidDel="0055100F">
          <w:delText xml:space="preserve">behavior </w:delText>
        </w:r>
      </w:del>
      <w:r w:rsidRPr="003D6540">
        <w:t xml:space="preserve">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54E74EB4"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w:t>
      </w:r>
      <w:r w:rsidRPr="003D6540">
        <w:lastRenderedPageBreak/>
        <w:t xml:space="preserve">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Eigenbrode et al. 2018). </w:t>
      </w:r>
      <w:r w:rsidR="00F01479">
        <w:t>In the present study</w:t>
      </w:r>
      <w:ins w:id="237" w:author="Author">
        <w:r w:rsidR="00180F81">
          <w:t>,</w:t>
        </w:r>
      </w:ins>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ins w:id="238" w:author="Author">
        <w:r w:rsidR="00F87A2E">
          <w:t xml:space="preserve">(estimated at 100%) </w:t>
        </w:r>
      </w:ins>
      <w:r w:rsidRPr="00D677A8">
        <w:t xml:space="preserve">of the psyllids in our colony were infected and our plants were </w:t>
      </w:r>
      <w:ins w:id="239" w:author="Author">
        <w:r w:rsidR="00420E50">
          <w:t xml:space="preserve">grown from </w:t>
        </w:r>
        <w:r w:rsidR="00447390">
          <w:t>clean seed pieces (</w:t>
        </w:r>
      </w:ins>
      <w:del w:id="240" w:author="Author">
        <w:r w:rsidRPr="00D677A8" w:rsidDel="0059622E">
          <w:delText>all</w:delText>
        </w:r>
      </w:del>
      <w:ins w:id="241" w:author="Author">
        <w:r w:rsidR="0059622E">
          <w:t>putatively</w:t>
        </w:r>
      </w:ins>
      <w:del w:id="242" w:author="Author">
        <w:r w:rsidRPr="00D677A8" w:rsidDel="00BE48B6">
          <w:delText xml:space="preserve"> </w:delText>
        </w:r>
      </w:del>
      <w:ins w:id="243" w:author="Author">
        <w:r w:rsidR="00BE48B6" w:rsidRPr="00D677A8">
          <w:t xml:space="preserve"> </w:t>
        </w:r>
      </w:ins>
      <w:r w:rsidRPr="00D677A8">
        <w:t>uninfected</w:t>
      </w:r>
      <w:ins w:id="244" w:author="Author">
        <w:r w:rsidR="00447390">
          <w:t>)</w:t>
        </w:r>
      </w:ins>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w:t>
      </w:r>
      <w:r w:rsidRPr="00D677A8">
        <w:lastRenderedPageBreak/>
        <w:t>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1A34840F"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ins w:id="245" w:author="Author">
        <w:r w:rsidR="00B65710">
          <w:t xml:space="preserve"> from the mating period</w:t>
        </w:r>
      </w:ins>
      <w:r w:rsidRPr="00D677A8">
        <w:t xml:space="preserve">).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lastRenderedPageBreak/>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0D55B1A1" w:rsidR="003B6626" w:rsidRPr="00D677A8"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w:t>
      </w:r>
      <w:del w:id="246" w:author="Author">
        <w:r w:rsidRPr="00D677A8" w:rsidDel="00EF0591">
          <w:delText>, Arnqvist</w:delText>
        </w:r>
        <w:r w:rsidR="00DC61DF" w:rsidDel="00EF0591">
          <w:delText xml:space="preserve"> and </w:delText>
        </w:r>
        <w:r w:rsidR="00F26C87" w:rsidDel="00EF0591">
          <w:delText>Rowe</w:delText>
        </w:r>
        <w:r w:rsidRPr="00D677A8" w:rsidDel="00EF0591">
          <w:delText xml:space="preserve"> 2013</w:delText>
        </w:r>
      </w:del>
      <w:r w:rsidRPr="00D677A8">
        <w:t>).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ins w:id="247" w:author="Autho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ins>
      <w:del w:id="248" w:author="Author">
        <w:r w:rsidRPr="00315A4E" w:rsidDel="00B40A63">
          <w:delText>It</w:delText>
        </w:r>
        <w:r w:rsidRPr="00D677A8" w:rsidDel="00B40A63">
          <w:delText xml:space="preserve"> is possible that p</w:delText>
        </w:r>
      </w:del>
      <w:ins w:id="249" w:author="Author">
        <w:r w:rsidR="00B40A63">
          <w:t>P</w:t>
        </w:r>
      </w:ins>
      <w:r w:rsidRPr="00D677A8">
        <w:t xml:space="preserve">otato psyllids may </w:t>
      </w:r>
      <w:del w:id="250" w:author="Author">
        <w:r w:rsidRPr="00D677A8" w:rsidDel="002475D8">
          <w:delText xml:space="preserve">require </w:delText>
        </w:r>
      </w:del>
      <w:ins w:id="251" w:author="Author">
        <w:r w:rsidR="006B0F3C">
          <w:t xml:space="preserve">also </w:t>
        </w:r>
        <w:r w:rsidR="002475D8">
          <w:t>need to mate</w:t>
        </w:r>
        <w:r w:rsidR="002475D8" w:rsidRPr="00D677A8">
          <w:t xml:space="preserve"> </w:t>
        </w:r>
      </w:ins>
      <w:r w:rsidRPr="00D677A8">
        <w:t xml:space="preserve">multiple </w:t>
      </w:r>
      <w:del w:id="252" w:author="Author">
        <w:r w:rsidRPr="00D677A8" w:rsidDel="00494CF3">
          <w:delText xml:space="preserve">mates </w:delText>
        </w:r>
      </w:del>
      <w:ins w:id="253" w:author="Author">
        <w:r w:rsidR="00494CF3">
          <w:t>times</w:t>
        </w:r>
        <w:r w:rsidR="00494CF3" w:rsidRPr="00D677A8">
          <w:t xml:space="preserve"> </w:t>
        </w:r>
      </w:ins>
      <w:del w:id="254" w:author="Author">
        <w:r w:rsidRPr="00D677A8" w:rsidDel="00333276">
          <w:delText xml:space="preserve">and/or multiple mating over time </w:delText>
        </w:r>
      </w:del>
      <w:r w:rsidRPr="00D677A8">
        <w:t>to maintain egg fertility</w:t>
      </w:r>
      <w:del w:id="255" w:author="Author">
        <w:r w:rsidRPr="00D677A8" w:rsidDel="006B0F3C">
          <w:delText xml:space="preserve"> (Wenninger and Hall 2008, Arnqvist </w:delText>
        </w:r>
        <w:r w:rsidR="00F26C87" w:rsidDel="006B0F3C">
          <w:delText xml:space="preserve">and Rowe </w:delText>
        </w:r>
        <w:r w:rsidRPr="00D677A8" w:rsidDel="006B0F3C">
          <w:delText>2013)</w:delText>
        </w:r>
      </w:del>
      <w:r w:rsidRPr="00D677A8">
        <w:t xml:space="preserve">.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26A75C17" w14:textId="2656AE85" w:rsidR="000078E1" w:rsidDel="003169D9" w:rsidRDefault="009D15EB">
      <w:pPr>
        <w:pStyle w:val="BodyText"/>
        <w:spacing w:line="480" w:lineRule="auto"/>
        <w:rPr>
          <w:ins w:id="256" w:author="Author"/>
          <w:del w:id="257" w:author="Author"/>
        </w:rPr>
      </w:pPr>
      <w:r w:rsidRPr="00D677A8">
        <w:lastRenderedPageBreak/>
        <w:t xml:space="preserve">In conclusion, we found little evidence of </w:t>
      </w:r>
      <w:proofErr w:type="spellStart"/>
      <w:r w:rsidRPr="00D677A8">
        <w:t>antixenosis</w:t>
      </w:r>
      <w:proofErr w:type="spellEnd"/>
      <w:r w:rsidRPr="00D677A8">
        <w:t xml:space="preserve">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w:t>
      </w:r>
      <w:ins w:id="258" w:author="Author">
        <w:r w:rsidR="00EA133B">
          <w:t xml:space="preserve">psyllid settling behaviors </w:t>
        </w:r>
        <w:r w:rsidR="00FE4E3C">
          <w:t xml:space="preserve">likely </w:t>
        </w:r>
        <w:del w:id="259" w:author="Author">
          <w:r w:rsidR="003A3B97" w:rsidDel="004735B8">
            <w:delText xml:space="preserve">may </w:delText>
          </w:r>
        </w:del>
        <w:r w:rsidR="003A3B97">
          <w:t xml:space="preserve">play </w:t>
        </w:r>
        <w:r w:rsidR="004735B8">
          <w:t xml:space="preserve">a minor role </w:t>
        </w:r>
      </w:ins>
      <w:r w:rsidR="00F11DCD">
        <w:t xml:space="preserve">in </w:t>
      </w:r>
      <w:del w:id="260" w:author="Author">
        <w:r w:rsidRPr="00D677A8" w:rsidDel="005E50D5">
          <w:delText>the modality of resistance to Lso for</w:delText>
        </w:r>
        <w:r w:rsidRPr="00D677A8" w:rsidDel="004E63E7">
          <w:delText xml:space="preserve"> </w:delText>
        </w:r>
      </w:del>
      <w:r w:rsidRPr="00D677A8">
        <w:t>the</w:t>
      </w:r>
      <w:ins w:id="261" w:author="Author">
        <w:r w:rsidR="00037EC8">
          <w:t xml:space="preserve"> variance in </w:t>
        </w:r>
        <w:proofErr w:type="spellStart"/>
        <w:r w:rsidR="00037EC8">
          <w:t>Lso</w:t>
        </w:r>
        <w:proofErr w:type="spellEnd"/>
        <w:r w:rsidR="00037EC8">
          <w:t xml:space="preserve"> transmission </w:t>
        </w:r>
      </w:ins>
      <w:r w:rsidR="00F11DCD">
        <w:t xml:space="preserve">for </w:t>
      </w:r>
      <w:del w:id="262" w:author="Author">
        <w:r w:rsidRPr="00D677A8" w:rsidDel="004E63E7">
          <w:delText xml:space="preserve"> </w:delText>
        </w:r>
      </w:del>
      <w:r w:rsidRPr="00D677A8">
        <w:t>A07781 genotypes (Rashidi et al. 2017)</w:t>
      </w:r>
      <w:del w:id="263" w:author="Author">
        <w:r w:rsidRPr="00D677A8" w:rsidDel="00EA133B">
          <w:delText xml:space="preserve"> is not likely related to </w:delText>
        </w:r>
      </w:del>
      <w:ins w:id="264" w:author="Author">
        <w:del w:id="265" w:author="Author">
          <w:r w:rsidR="000B72A0" w:rsidDel="00EA133B">
            <w:delText xml:space="preserve">alterations of </w:delText>
          </w:r>
        </w:del>
      </w:ins>
      <w:del w:id="266" w:author="Author">
        <w:r w:rsidRPr="00D677A8" w:rsidDel="00EA133B">
          <w:delText>psyllid settling behaviors</w:delText>
        </w:r>
      </w:del>
      <w:ins w:id="267" w:author="Author">
        <w:del w:id="268" w:author="Author">
          <w:r w:rsidR="000B72A0" w:rsidDel="00EA133B">
            <w:delText xml:space="preserve"> due to </w:delText>
          </w:r>
          <w:r w:rsidR="001A6BAF" w:rsidDel="00EA133B">
            <w:delText xml:space="preserve">host plant </w:delText>
          </w:r>
          <w:r w:rsidR="00831F89" w:rsidDel="00EA133B">
            <w:delText>resistance to the insect vector</w:delText>
          </w:r>
        </w:del>
      </w:ins>
      <w:del w:id="269" w:author="Author">
        <w:r w:rsidRPr="00D677A8" w:rsidDel="003169D9">
          <w:delText xml:space="preserve">, but </w:delText>
        </w:r>
        <w:r w:rsidR="00EB7581" w:rsidDel="003169D9">
          <w:delText xml:space="preserve">rather </w:delText>
        </w:r>
      </w:del>
    </w:p>
    <w:p w14:paraId="11F8ACBB" w14:textId="3537CF6F" w:rsidR="003B6626" w:rsidRPr="00D677A8" w:rsidRDefault="009D15EB">
      <w:pPr>
        <w:pStyle w:val="BodyText"/>
        <w:spacing w:line="480" w:lineRule="auto"/>
      </w:pPr>
      <w:del w:id="270" w:author="Author">
        <w:r w:rsidRPr="00D677A8" w:rsidDel="003169D9">
          <w:delText>that</w:delText>
        </w:r>
      </w:del>
      <w:ins w:id="271" w:author="Author">
        <w:del w:id="272" w:author="Author">
          <w:r w:rsidR="00F01B30" w:rsidDel="003169D9">
            <w:delText>e</w:delText>
          </w:r>
        </w:del>
      </w:ins>
      <w:del w:id="273" w:author="Author">
        <w:r w:rsidRPr="00D677A8" w:rsidDel="003169D9">
          <w:delText xml:space="preserve"> reduced </w:delText>
        </w:r>
        <w:r w:rsidR="00F133BD" w:rsidDel="003169D9">
          <w:delText>ZC</w:delText>
        </w:r>
        <w:r w:rsidR="00F133BD" w:rsidRPr="00D677A8" w:rsidDel="003169D9">
          <w:delText xml:space="preserve"> </w:delText>
        </w:r>
        <w:r w:rsidRPr="00D677A8" w:rsidDel="003169D9">
          <w:delText xml:space="preserve">symptoms may be due to resistance </w:delText>
        </w:r>
      </w:del>
      <w:ins w:id="274" w:author="Author">
        <w:del w:id="275" w:author="Author">
          <w:r w:rsidR="006C4C54" w:rsidDel="003169D9">
            <w:delText xml:space="preserve">or tolerance </w:delText>
          </w:r>
        </w:del>
      </w:ins>
      <w:del w:id="276" w:author="Author">
        <w:r w:rsidRPr="00D677A8" w:rsidDel="003169D9">
          <w:delText xml:space="preserve">to </w:delText>
        </w:r>
      </w:del>
      <w:ins w:id="277" w:author="Author">
        <w:del w:id="278" w:author="Author">
          <w:r w:rsidR="00D21D4A" w:rsidDel="003169D9">
            <w:delText>of</w:delText>
          </w:r>
          <w:r w:rsidR="00D21D4A" w:rsidRPr="00D677A8" w:rsidDel="003169D9">
            <w:delText xml:space="preserve"> </w:delText>
          </w:r>
        </w:del>
      </w:ins>
      <w:del w:id="279" w:author="Author">
        <w:r w:rsidR="00F133BD" w:rsidDel="003169D9">
          <w:delText>Lso development</w:delText>
        </w:r>
        <w:r w:rsidRPr="00D677A8" w:rsidDel="003169D9">
          <w:delText xml:space="preserve"> itself</w:delText>
        </w:r>
        <w:r w:rsidR="00F133BD" w:rsidDel="003169D9">
          <w:delText xml:space="preserve"> or presence of mechanisms that limit symptom expression</w:delText>
        </w:r>
      </w:del>
      <w:r w:rsidRPr="00D677A8">
        <w:t xml:space="preserve">. Further work will be required to clarify the modality of resistance to </w:t>
      </w:r>
      <w:proofErr w:type="spellStart"/>
      <w:r w:rsidRPr="00D677A8">
        <w:t>Lso</w:t>
      </w:r>
      <w:proofErr w:type="spellEnd"/>
      <w:r w:rsidRPr="00D677A8">
        <w:t xml:space="preserve"> in the A07781 genotypes.</w:t>
      </w:r>
      <w:ins w:id="280" w:author="Author">
        <w:r w:rsidR="001A51ED">
          <w:t xml:space="preserve"> </w:t>
        </w:r>
        <w:del w:id="281" w:author="Author">
          <w:r w:rsidR="001A51ED" w:rsidDel="00607729">
            <w:delText>Future experiments comparing visual</w:delText>
          </w:r>
          <w:r w:rsidR="007D2425" w:rsidDel="00607729">
            <w:delText xml:space="preserve"> recordings to EPG analysis</w:delText>
          </w:r>
          <w:r w:rsidR="0001115A" w:rsidDel="00607729">
            <w:delText xml:space="preserve"> can help to determine the accuracy of this </w:delText>
          </w:r>
          <w:r w:rsidR="007D2425" w:rsidDel="00607729">
            <w:delText xml:space="preserve"> </w:delText>
          </w:r>
          <w:r w:rsidR="001A51ED" w:rsidDel="00607729">
            <w:delText xml:space="preserve"> </w:delText>
          </w:r>
        </w:del>
        <w:bookmarkStart w:id="282" w:name="_GoBack"/>
        <w:r w:rsidR="00607729">
          <w:t xml:space="preserve">Future experiments </w:t>
        </w:r>
        <w:r w:rsidR="00402DE5">
          <w:t xml:space="preserve">should be conducted to determine the accuracy of </w:t>
        </w:r>
        <w:r w:rsidR="00E63EF8">
          <w:t>RPG to video recording.</w:t>
        </w:r>
      </w:ins>
      <w:bookmarkEnd w:id="282"/>
    </w:p>
    <w:p w14:paraId="10D7A155" w14:textId="14ECB773" w:rsidR="00F133BD" w:rsidRDefault="00F133BD" w:rsidP="007343E2">
      <w:pPr>
        <w:pStyle w:val="Bibliography"/>
        <w:spacing w:line="480" w:lineRule="auto"/>
        <w:rPr>
          <w:b/>
        </w:rPr>
      </w:pPr>
      <w:bookmarkStart w:id="283" w:name="ref-Abdullah2008"/>
      <w:bookmarkStart w:id="284"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 xml:space="preserve">fund and the University of </w:t>
      </w:r>
      <w:r w:rsidR="00CA2174">
        <w:lastRenderedPageBreak/>
        <w:t>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r w:rsidR="00402965">
        <w:rPr>
          <w:bCs/>
        </w:rPr>
        <w:t>helped write the manuscript</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285" w:name="ref-Abe2015"/>
      <w:bookmarkEnd w:id="283"/>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286" w:name="ref-Aguilar2013"/>
      <w:bookmarkEnd w:id="285"/>
      <w:r w:rsidRPr="006A52AF">
        <w:rPr>
          <w:b/>
        </w:rPr>
        <w:lastRenderedPageBreak/>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K. F. McCue, and J. E. Munyaneza</w:t>
      </w:r>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287" w:name="ref-Alvarado2012"/>
      <w:bookmarkEnd w:id="286"/>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w:t>
      </w:r>
      <w:proofErr w:type="gramStart"/>
      <w:r w:rsidRPr="00D677A8">
        <w:t>relation</w:t>
      </w:r>
      <w:proofErr w:type="gramEnd"/>
      <w:r w:rsidRPr="00D677A8">
        <w:t xml:space="preserve">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BEFB5A" w:rsidR="003B6626" w:rsidRPr="00D677A8" w:rsidDel="00EF0591" w:rsidRDefault="009D15EB" w:rsidP="00EF0591">
      <w:pPr>
        <w:pStyle w:val="Bibliography"/>
        <w:spacing w:line="480" w:lineRule="auto"/>
        <w:ind w:left="720" w:hanging="720"/>
        <w:rPr>
          <w:del w:id="288" w:author="Author"/>
        </w:rPr>
      </w:pPr>
      <w:bookmarkStart w:id="289" w:name="ref-Anderson2012"/>
      <w:bookmarkEnd w:id="287"/>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368F0781" w:rsidR="003B6626" w:rsidRDefault="009D15EB" w:rsidP="006B0F3C">
      <w:pPr>
        <w:pStyle w:val="Bibliography"/>
        <w:spacing w:line="480" w:lineRule="auto"/>
        <w:ind w:left="720" w:hanging="720"/>
        <w:rPr>
          <w:ins w:id="290" w:author="Author"/>
        </w:rPr>
      </w:pPr>
      <w:bookmarkStart w:id="291" w:name="ref-Arnqvist2013"/>
      <w:bookmarkEnd w:id="289"/>
      <w:del w:id="292" w:author="Author">
        <w:r w:rsidRPr="006A52AF" w:rsidDel="00EF0591">
          <w:rPr>
            <w:b/>
          </w:rPr>
          <w:delText>Arnqvis</w:delText>
        </w:r>
        <w:r w:rsidRPr="00D677A8" w:rsidDel="00EF0591">
          <w:rPr>
            <w:b/>
          </w:rPr>
          <w:delText>t, G.</w:delText>
        </w:r>
        <w:r w:rsidR="000B321B" w:rsidDel="00EF0591">
          <w:rPr>
            <w:b/>
          </w:rPr>
          <w:delText>,</w:delText>
        </w:r>
        <w:r w:rsidRPr="00D677A8" w:rsidDel="00EF0591">
          <w:delText xml:space="preserve"> </w:delText>
        </w:r>
        <w:r w:rsidR="004D4604" w:rsidRPr="004D4604" w:rsidDel="00EF0591">
          <w:rPr>
            <w:b/>
          </w:rPr>
          <w:delText>and L</w:delText>
        </w:r>
        <w:r w:rsidR="000B321B" w:rsidDel="00EF0591">
          <w:rPr>
            <w:b/>
          </w:rPr>
          <w:delText>.</w:delText>
        </w:r>
        <w:r w:rsidR="004D4604" w:rsidRPr="004D4604" w:rsidDel="00EF0591">
          <w:rPr>
            <w:b/>
          </w:rPr>
          <w:delText xml:space="preserve"> Rowe</w:delText>
        </w:r>
        <w:r w:rsidRPr="00D677A8" w:rsidDel="00EF0591">
          <w:delText>.</w:delText>
        </w:r>
        <w:r w:rsidR="007E3302" w:rsidDel="00EF0591">
          <w:delText xml:space="preserve"> </w:delText>
        </w:r>
        <w:r w:rsidR="007E3302" w:rsidRPr="00402965" w:rsidDel="00EF0591">
          <w:rPr>
            <w:b/>
            <w:bCs/>
          </w:rPr>
          <w:delText>2005.</w:delText>
        </w:r>
        <w:r w:rsidRPr="00D677A8" w:rsidDel="00EF0591">
          <w:delText xml:space="preserve"> Sexual conflict</w:delText>
        </w:r>
        <w:r w:rsidR="00A36BBE" w:rsidDel="00EF0591">
          <w:delText xml:space="preserve"> </w:delText>
        </w:r>
        <w:r w:rsidR="00A36BBE" w:rsidRPr="00A36BBE" w:rsidDel="00EF0591">
          <w:delText>(Monographs in Behavior and Ecology)</w:delText>
        </w:r>
        <w:r w:rsidRPr="00D677A8" w:rsidDel="00EF0591">
          <w:delText>. Princeton University Press</w:delText>
        </w:r>
        <w:r w:rsidR="004344EB" w:rsidDel="00EF0591">
          <w:delText xml:space="preserve"> (New Jersey)</w:delText>
        </w:r>
        <w:r w:rsidRPr="00D677A8" w:rsidDel="00EF0591">
          <w:delText>.</w:delText>
        </w:r>
      </w:del>
    </w:p>
    <w:p w14:paraId="281FB954" w14:textId="56F4C322" w:rsidR="00414C2B" w:rsidRDefault="00410B10" w:rsidP="007343E2">
      <w:pPr>
        <w:pStyle w:val="Bibliography"/>
        <w:spacing w:line="480" w:lineRule="auto"/>
        <w:ind w:left="720" w:hanging="720"/>
      </w:pPr>
      <w:ins w:id="293" w:author="Autho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del w:id="294" w:author="Author">
          <w:r w:rsidDel="003D7630">
            <w:rPr>
              <w:b/>
            </w:rPr>
            <w:delText>A</w:delText>
          </w:r>
        </w:del>
        <w:r w:rsidRPr="00D677A8">
          <w:t xml:space="preserve">. </w:t>
        </w:r>
        <w:del w:id="295" w:author="Author">
          <w:r w:rsidRPr="00D677A8" w:rsidDel="003D7630">
            <w:rPr>
              <w:b/>
            </w:rPr>
            <w:delText>2015</w:delText>
          </w:r>
        </w:del>
        <w:r w:rsidR="003D7630">
          <w:rPr>
            <w:b/>
          </w:rPr>
          <w:t>1988</w:t>
        </w:r>
        <w:r w:rsidRPr="00D677A8">
          <w:t xml:space="preserve">. </w:t>
        </w:r>
        <w:del w:id="296" w:author="Author">
          <w:r w:rsidRPr="00D677A8" w:rsidDel="003758B2">
            <w:delText>Fitting linear mixed-effects models using lme4. J. Stat. Softw. 67.</w:delText>
          </w:r>
        </w:del>
        <w:r w:rsidR="003758B2">
          <w:t xml:space="preserve">Technique for staining </w:t>
        </w:r>
        <w:del w:id="297" w:author="Author">
          <w:r w:rsidR="003758B2" w:rsidDel="002D13BE">
            <w:delText>leafhoppter</w:delText>
          </w:r>
        </w:del>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del w:id="298" w:author="Author">
          <w:r w:rsidR="00105796" w:rsidDel="00AF17D5">
            <w:delText>,</w:delText>
          </w:r>
        </w:del>
        <w:r w:rsidR="00AF17D5">
          <w:t xml:space="preserve"> </w:t>
        </w:r>
        <w:r w:rsidR="001F728A">
          <w:t>81: 1819-1823</w:t>
        </w:r>
        <w:r w:rsidR="000F6950">
          <w:t>.</w:t>
        </w:r>
        <w:r w:rsidR="00105796">
          <w:t xml:space="preserve"> </w:t>
        </w:r>
      </w:ins>
    </w:p>
    <w:p w14:paraId="06EEC60C" w14:textId="77777777" w:rsidR="00F11DCD" w:rsidRPr="00D677A8" w:rsidDel="00410B10" w:rsidRDefault="00F11DCD" w:rsidP="006B0F3C">
      <w:pPr>
        <w:pStyle w:val="Bibliography"/>
        <w:spacing w:line="480" w:lineRule="auto"/>
        <w:ind w:left="720" w:hanging="720"/>
        <w:rPr>
          <w:del w:id="299" w:author="Author"/>
        </w:rPr>
      </w:pPr>
    </w:p>
    <w:p w14:paraId="11F8AFEE" w14:textId="77777777" w:rsidR="003B6626" w:rsidRPr="00D677A8" w:rsidRDefault="009D15EB" w:rsidP="007343E2">
      <w:pPr>
        <w:pStyle w:val="Bibliography"/>
        <w:spacing w:line="480" w:lineRule="auto"/>
        <w:ind w:left="720" w:hanging="720"/>
      </w:pPr>
      <w:bookmarkStart w:id="300" w:name="ref-Bates2015"/>
      <w:bookmarkEnd w:id="291"/>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301" w:name="ref-Buchman2012"/>
      <w:bookmarkEnd w:id="300"/>
      <w:r w:rsidRPr="006A52AF">
        <w:rPr>
          <w:b/>
        </w:rPr>
        <w:lastRenderedPageBreak/>
        <w:t>Buchman,</w:t>
      </w:r>
      <w:r w:rsidRPr="00D677A8">
        <w:rPr>
          <w:b/>
        </w:rPr>
        <w:t xml:space="preserve"> J. L., T. W. Fisher, V. G. </w:t>
      </w:r>
      <w:proofErr w:type="spellStart"/>
      <w:r w:rsidRPr="00D677A8">
        <w:rPr>
          <w:b/>
        </w:rPr>
        <w:t>Sengoda</w:t>
      </w:r>
      <w:proofErr w:type="spellEnd"/>
      <w:r w:rsidRPr="00D677A8">
        <w:rPr>
          <w:b/>
        </w:rPr>
        <w:t>, and J. E. Munyaneza</w:t>
      </w:r>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302" w:name="ref-Buchman2011a"/>
      <w:bookmarkEnd w:id="301"/>
      <w:r w:rsidRPr="00D677A8">
        <w:rPr>
          <w:b/>
        </w:rPr>
        <w:t xml:space="preserve">Buchman, J. L., V. G. </w:t>
      </w:r>
      <w:proofErr w:type="spellStart"/>
      <w:r w:rsidRPr="00D677A8">
        <w:rPr>
          <w:b/>
        </w:rPr>
        <w:t>Sengoda</w:t>
      </w:r>
      <w:proofErr w:type="spellEnd"/>
      <w:r w:rsidRPr="00D677A8">
        <w:rPr>
          <w:b/>
        </w:rPr>
        <w:t>, and J. E. Munyaneza</w:t>
      </w:r>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303" w:name="ref-Butler2011"/>
      <w:bookmarkEnd w:id="302"/>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304" w:name="ref-Butler2012a"/>
      <w:bookmarkEnd w:id="303"/>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305" w:name="ref-Butler2012b"/>
      <w:bookmarkEnd w:id="304"/>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306" w:name="ref-Cao2016"/>
      <w:bookmarkEnd w:id="305"/>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307" w:name="ref-Casteel2006"/>
      <w:bookmarkEnd w:id="306"/>
      <w:r w:rsidRPr="006A52AF">
        <w:rPr>
          <w:b/>
        </w:rPr>
        <w:lastRenderedPageBreak/>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7343E2">
      <w:pPr>
        <w:pStyle w:val="Bibliography"/>
        <w:spacing w:line="480" w:lineRule="auto"/>
        <w:ind w:left="720" w:hanging="720"/>
        <w:rPr>
          <w:lang w:val="es-MX"/>
        </w:rPr>
      </w:pPr>
      <w:bookmarkStart w:id="308" w:name="ref-Casteel2007"/>
      <w:bookmarkEnd w:id="307"/>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7343E2">
      <w:pPr>
        <w:pStyle w:val="Bibliography"/>
        <w:spacing w:line="480" w:lineRule="auto"/>
        <w:ind w:left="720" w:hanging="720"/>
      </w:pPr>
      <w:bookmarkStart w:id="309" w:name="ref-Chavez2015"/>
      <w:bookmarkEnd w:id="308"/>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310" w:name="ref-Cicero2016"/>
      <w:bookmarkEnd w:id="309"/>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311" w:name="ref-Cooper2014"/>
      <w:bookmarkEnd w:id="310"/>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312" w:name="ref-Crosslin2011"/>
      <w:bookmarkEnd w:id="311"/>
      <w:proofErr w:type="spellStart"/>
      <w:r w:rsidRPr="006A52AF">
        <w:rPr>
          <w:b/>
        </w:rPr>
        <w:t>Crosslin</w:t>
      </w:r>
      <w:proofErr w:type="spellEnd"/>
      <w:r w:rsidRPr="006A52AF">
        <w:rPr>
          <w:b/>
        </w:rPr>
        <w:t>,</w:t>
      </w:r>
      <w:r w:rsidRPr="00D677A8">
        <w:rPr>
          <w:b/>
        </w:rPr>
        <w:t xml:space="preserve"> J. M., H. Lin, and J. E. Munyaneza</w:t>
      </w:r>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313" w:name="ref-Crosslin2012"/>
      <w:bookmarkEnd w:id="312"/>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314" w:name="ref-Dahan2017"/>
      <w:bookmarkEnd w:id="313"/>
      <w:proofErr w:type="spellStart"/>
      <w:r w:rsidRPr="006A52AF">
        <w:rPr>
          <w:b/>
        </w:rPr>
        <w:lastRenderedPageBreak/>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315" w:name="ref-Davidson2014"/>
      <w:bookmarkEnd w:id="314"/>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316" w:name="ref-Davis2012"/>
      <w:bookmarkEnd w:id="315"/>
      <w:r w:rsidRPr="006A52AF">
        <w:rPr>
          <w:b/>
        </w:rPr>
        <w:t>Davis,</w:t>
      </w:r>
      <w:r w:rsidRPr="00D677A8">
        <w:rPr>
          <w:b/>
        </w:rPr>
        <w:t xml:space="preserve"> T. S., D. R. Horton, J. E. Munyaneza,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317" w:name="ref-Delignette-Muller2015"/>
      <w:bookmarkEnd w:id="316"/>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318" w:name="ref-Diaz-Montano2006"/>
      <w:bookmarkEnd w:id="317"/>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319" w:name="ref-Diaz-Montano2013"/>
      <w:bookmarkEnd w:id="318"/>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320" w:name="ref-Dwelle2003"/>
      <w:bookmarkEnd w:id="319"/>
      <w:proofErr w:type="spellStart"/>
      <w:r w:rsidRPr="006A52AF">
        <w:rPr>
          <w:b/>
        </w:rPr>
        <w:t>Dwelle</w:t>
      </w:r>
      <w:proofErr w:type="spellEnd"/>
      <w:r w:rsidRPr="00D677A8">
        <w:rPr>
          <w:b/>
        </w:rPr>
        <w:t xml:space="preserve">, R. B., J. M. Alvarez, P. Bain, C. R. Baird, E. J. Bechinski,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Eberlein, L. L. Ewing, B. F. Finnigan, B. D. Geary, J. F. </w:t>
      </w:r>
      <w:proofErr w:type="spellStart"/>
      <w:r w:rsidRPr="00D677A8">
        <w:rPr>
          <w:b/>
        </w:rPr>
        <w:t>Guenthner</w:t>
      </w:r>
      <w:proofErr w:type="spellEnd"/>
      <w:r w:rsidRPr="00D677A8">
        <w:rPr>
          <w:b/>
        </w:rPr>
        <w:t xml:space="preserve">, S. L. Hafez, </w:t>
      </w:r>
      <w:r w:rsidRPr="00D677A8">
        <w:rPr>
          <w:b/>
        </w:rPr>
        <w:lastRenderedPageBreak/>
        <w:t xml:space="preserve">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321" w:name="ref-Echegaray2017"/>
      <w:bookmarkEnd w:id="320"/>
      <w:r w:rsidRPr="006A52AF">
        <w:rPr>
          <w:b/>
        </w:rPr>
        <w:t>Echegaray,</w:t>
      </w:r>
      <w:r w:rsidRPr="00D677A8">
        <w:rPr>
          <w:b/>
        </w:rPr>
        <w:t xml:space="preserve"> E. R., and S. I. Rondon</w:t>
      </w:r>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7343E2">
      <w:pPr>
        <w:pStyle w:val="Bibliography"/>
        <w:spacing w:line="480" w:lineRule="auto"/>
        <w:ind w:left="720" w:hanging="720"/>
      </w:pPr>
      <w:bookmarkStart w:id="322" w:name="ref-Eigenbrode2018"/>
      <w:bookmarkEnd w:id="321"/>
      <w:r w:rsidRPr="006A52AF">
        <w:rPr>
          <w:b/>
        </w:rPr>
        <w:t>Eigenbrode</w:t>
      </w:r>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7343E2">
      <w:pPr>
        <w:pStyle w:val="Bibliography"/>
        <w:spacing w:line="480" w:lineRule="auto"/>
        <w:ind w:left="720" w:hanging="720"/>
        <w:rPr>
          <w:lang w:val="es-MX"/>
        </w:rPr>
      </w:pPr>
      <w:bookmarkStart w:id="323" w:name="ref-Eyer1933"/>
      <w:bookmarkEnd w:id="322"/>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2C545A">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324" w:name="ref-Frias2018"/>
      <w:bookmarkEnd w:id="323"/>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325" w:name="ref-Gharalari2009"/>
      <w:bookmarkEnd w:id="324"/>
      <w:proofErr w:type="spellStart"/>
      <w:r w:rsidRPr="006A52AF">
        <w:rPr>
          <w:b/>
        </w:rPr>
        <w:t>Gharalari</w:t>
      </w:r>
      <w:proofErr w:type="spellEnd"/>
      <w:r w:rsidRPr="006A52AF">
        <w:rPr>
          <w:b/>
        </w:rPr>
        <w:t>,</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326" w:name="ref-Goolsby2007b"/>
      <w:bookmarkEnd w:id="325"/>
      <w:r w:rsidRPr="00713B4D">
        <w:rPr>
          <w:b/>
        </w:rPr>
        <w:lastRenderedPageBreak/>
        <w:t>Goolsby, J. A.,</w:t>
      </w:r>
      <w:r w:rsidRPr="00D677A8">
        <w:rPr>
          <w:b/>
        </w:rPr>
        <w:t xml:space="preserve"> J. Adamczyk, B. </w:t>
      </w:r>
      <w:proofErr w:type="spellStart"/>
      <w:r w:rsidRPr="00D677A8">
        <w:rPr>
          <w:b/>
        </w:rPr>
        <w:t>Bextine</w:t>
      </w:r>
      <w:proofErr w:type="spellEnd"/>
      <w:r w:rsidRPr="00D677A8">
        <w:rPr>
          <w:b/>
        </w:rPr>
        <w:t>,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327" w:name="ref-Goolsby2007a"/>
      <w:bookmarkEnd w:id="326"/>
      <w:r w:rsidRPr="00D677A8">
        <w:rPr>
          <w:b/>
        </w:rPr>
        <w:t xml:space="preserve">Goolsby, J. A., B. </w:t>
      </w:r>
      <w:proofErr w:type="spellStart"/>
      <w:r w:rsidRPr="00D677A8">
        <w:rPr>
          <w:b/>
        </w:rPr>
        <w:t>Bextine</w:t>
      </w:r>
      <w:proofErr w:type="spellEnd"/>
      <w:r w:rsidRPr="00D677A8">
        <w:rPr>
          <w:b/>
        </w:rPr>
        <w:t xml:space="preserve">, J. E. Munyaneza,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328" w:name="ref-Greenway2014"/>
      <w:bookmarkEnd w:id="327"/>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329" w:name="ref-Greenway2018"/>
      <w:bookmarkEnd w:id="328"/>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330" w:name="ref-Guenthner2012"/>
      <w:bookmarkEnd w:id="329"/>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331" w:name="ref-Hansen2008"/>
      <w:bookmarkEnd w:id="330"/>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332" w:name="ref-Haenninen2009"/>
      <w:bookmarkEnd w:id="331"/>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D83F31" w:rsidRDefault="009D15EB" w:rsidP="007343E2">
      <w:pPr>
        <w:pStyle w:val="Bibliography"/>
        <w:spacing w:line="480" w:lineRule="auto"/>
        <w:ind w:left="720" w:hanging="720"/>
        <w:rPr>
          <w:lang w:val="es-419"/>
          <w:rPrChange w:id="333" w:author="Author">
            <w:rPr/>
          </w:rPrChange>
        </w:rPr>
      </w:pPr>
      <w:bookmarkStart w:id="334" w:name="ref-Hernandez-Bautista2013"/>
      <w:bookmarkEnd w:id="332"/>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of </w:t>
      </w:r>
      <w:proofErr w:type="spellStart"/>
      <w:r w:rsidRPr="00D677A8">
        <w:rPr>
          <w:i/>
          <w:lang w:val="es-MX"/>
        </w:rPr>
        <w:lastRenderedPageBreak/>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D83F31">
        <w:rPr>
          <w:lang w:val="es-419"/>
          <w:rPrChange w:id="335" w:author="Author">
            <w:rPr/>
          </w:rPrChange>
        </w:rPr>
        <w:t>Entomología mexicana.</w:t>
      </w:r>
    </w:p>
    <w:p w14:paraId="11F8B011" w14:textId="77777777" w:rsidR="003B6626" w:rsidRPr="00D677A8" w:rsidRDefault="009D15EB" w:rsidP="007343E2">
      <w:pPr>
        <w:pStyle w:val="Bibliography"/>
        <w:spacing w:line="480" w:lineRule="auto"/>
        <w:ind w:left="720" w:hanging="720"/>
      </w:pPr>
      <w:bookmarkStart w:id="336" w:name="ref-Kaloshian2004"/>
      <w:bookmarkEnd w:id="334"/>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337" w:name="ref-Kennedy1987"/>
      <w:bookmarkEnd w:id="336"/>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338" w:name="ref-Klingler2005"/>
      <w:bookmarkEnd w:id="337"/>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339" w:name="ref-Knowlton1931"/>
      <w:bookmarkEnd w:id="338"/>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340" w:name="ref-Knowlton1934"/>
      <w:bookmarkEnd w:id="339"/>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341" w:name="ref-Kogan1988"/>
      <w:bookmarkEnd w:id="340"/>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7343E2">
      <w:pPr>
        <w:pStyle w:val="Bibliography"/>
        <w:spacing w:line="480" w:lineRule="auto"/>
        <w:ind w:left="720" w:hanging="720"/>
      </w:pPr>
      <w:bookmarkStart w:id="342" w:name="ref-Levy2011"/>
      <w:bookmarkEnd w:id="341"/>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343" w:name="ref-Li2009"/>
      <w:bookmarkEnd w:id="342"/>
      <w:r w:rsidRPr="00D677A8">
        <w:rPr>
          <w:b/>
        </w:rPr>
        <w:lastRenderedPageBreak/>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344" w:name="ref-Li2006"/>
      <w:bookmarkEnd w:id="343"/>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345" w:name="ref-Liefting2009"/>
      <w:bookmarkEnd w:id="344"/>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346" w:name="ref-Lin2009"/>
      <w:bookmarkEnd w:id="345"/>
      <w:r w:rsidRPr="00D677A8">
        <w:rPr>
          <w:b/>
        </w:rPr>
        <w:t xml:space="preserve">Lin, H., H. </w:t>
      </w:r>
      <w:proofErr w:type="spellStart"/>
      <w:r w:rsidRPr="00D677A8">
        <w:rPr>
          <w:b/>
        </w:rPr>
        <w:t>Doddapaneni</w:t>
      </w:r>
      <w:proofErr w:type="spellEnd"/>
      <w:r w:rsidRPr="00D677A8">
        <w:rPr>
          <w:b/>
        </w:rPr>
        <w:t xml:space="preserve">, J. E. Munyaneza,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347" w:name="ref-Liu2004"/>
      <w:bookmarkEnd w:id="346"/>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348" w:name="ref-Marchini2011"/>
      <w:bookmarkEnd w:id="347"/>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lastRenderedPageBreak/>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349" w:name="ref-Martin2008"/>
      <w:bookmarkEnd w:id="348"/>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350" w:name="ref-Marzachi1998"/>
      <w:bookmarkEnd w:id="349"/>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351" w:name="ref-Mas2014"/>
      <w:bookmarkEnd w:id="350"/>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352" w:name="ref-Mayer2008"/>
      <w:bookmarkEnd w:id="351"/>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353" w:name="ref-Munyaneza2012b"/>
      <w:bookmarkEnd w:id="352"/>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354" w:name="ref-Munyaneza2011"/>
      <w:bookmarkEnd w:id="353"/>
      <w:r w:rsidRPr="006A52AF">
        <w:rPr>
          <w:b/>
        </w:rPr>
        <w:t>Munyaneza</w:t>
      </w:r>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355" w:name="ref-Munyaneza2008"/>
      <w:bookmarkEnd w:id="354"/>
      <w:r w:rsidRPr="006A52AF">
        <w:rPr>
          <w:b/>
        </w:rPr>
        <w:t>Munyaneza,</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356" w:name="ref-Munyaneza2007a"/>
      <w:bookmarkEnd w:id="355"/>
      <w:r w:rsidRPr="006A52AF">
        <w:rPr>
          <w:b/>
        </w:rPr>
        <w:lastRenderedPageBreak/>
        <w:t>Munyaneza</w:t>
      </w:r>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357" w:name="ref-Murphy2012"/>
      <w:bookmarkEnd w:id="356"/>
      <w:r w:rsidRPr="006A52AF">
        <w:rPr>
          <w:b/>
        </w:rPr>
        <w:t>Murphy</w:t>
      </w:r>
      <w:r w:rsidRPr="00D677A8">
        <w:rPr>
          <w:b/>
        </w:rPr>
        <w:t>, A. F., S. I. Rondon,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358" w:name="ref-Mustafa2015b"/>
      <w:bookmarkEnd w:id="357"/>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359" w:name="ref-Nachappa2012a"/>
      <w:bookmarkEnd w:id="358"/>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360" w:name="ref-Nachappa2012"/>
      <w:bookmarkEnd w:id="359"/>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361" w:name="ref-Nachappa2014"/>
      <w:bookmarkEnd w:id="360"/>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362" w:name="ref-NASSNorthwestRegionalFieldOffice2017"/>
      <w:bookmarkEnd w:id="361"/>
      <w:r w:rsidRPr="006A52AF">
        <w:rPr>
          <w:b/>
        </w:rPr>
        <w:lastRenderedPageBreak/>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363" w:name="ref-Navarre2009"/>
      <w:bookmarkEnd w:id="362"/>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364" w:name="ref-Patt2011"/>
      <w:bookmarkEnd w:id="363"/>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365" w:name="ref-Pfeiffer1983"/>
      <w:bookmarkEnd w:id="364"/>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366" w:name="ref-Pfeiffer1984"/>
      <w:bookmarkEnd w:id="365"/>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367" w:name="ref-Prager2014a"/>
      <w:bookmarkEnd w:id="366"/>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368" w:name="ref-Prager2014b"/>
      <w:bookmarkEnd w:id="367"/>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7343E2">
      <w:pPr>
        <w:pStyle w:val="Bibliography"/>
        <w:spacing w:line="480" w:lineRule="auto"/>
        <w:ind w:left="720" w:hanging="720"/>
      </w:pPr>
      <w:bookmarkStart w:id="369" w:name="ref-Prager2013"/>
      <w:bookmarkEnd w:id="368"/>
      <w:r w:rsidRPr="00116522">
        <w:rPr>
          <w:b/>
        </w:rPr>
        <w:lastRenderedPageBreak/>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370" w:name="ref-Prager2017"/>
      <w:bookmarkEnd w:id="369"/>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371" w:name="ref-Putten2001"/>
      <w:bookmarkEnd w:id="370"/>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372" w:name="ref-Qazi2010"/>
      <w:bookmarkEnd w:id="371"/>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373" w:name="ref-Rashed2012"/>
      <w:bookmarkEnd w:id="372"/>
      <w:r w:rsidRPr="00D677A8">
        <w:rPr>
          <w:b/>
        </w:rPr>
        <w:t xml:space="preserve">Rashed,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374" w:name="ref-Rashidi2017"/>
      <w:bookmarkEnd w:id="373"/>
      <w:r w:rsidRPr="00116522">
        <w:rPr>
          <w:b/>
        </w:rPr>
        <w:t>Rashidi,</w:t>
      </w:r>
      <w:r w:rsidRPr="00D677A8">
        <w:rPr>
          <w:b/>
        </w:rPr>
        <w:t xml:space="preserve"> M., R. G. Novy, C. M. Wallis, and A. Rashed</w:t>
      </w:r>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375" w:name="ref-RCT2013"/>
      <w:bookmarkEnd w:id="374"/>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376" w:name="ref-Rehman2010"/>
      <w:bookmarkEnd w:id="375"/>
      <w:r w:rsidRPr="00116522">
        <w:rPr>
          <w:b/>
        </w:rPr>
        <w:lastRenderedPageBreak/>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377" w:name="ref-Richards1928"/>
      <w:bookmarkEnd w:id="376"/>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378" w:name="ref-Richards1973"/>
      <w:bookmarkEnd w:id="377"/>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379" w:name="ref-Rosson2006"/>
      <w:bookmarkEnd w:id="378"/>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380" w:name="ref-Rubio-Covarrubias2017"/>
      <w:bookmarkEnd w:id="379"/>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381" w:name="ref-Sandanayaka2014"/>
      <w:bookmarkEnd w:id="380"/>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382" w:name="ref-Schnakenberg2011"/>
      <w:bookmarkEnd w:id="381"/>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383" w:name="ref-Secor2004"/>
      <w:bookmarkEnd w:id="382"/>
      <w:proofErr w:type="spellStart"/>
      <w:r w:rsidRPr="00D677A8">
        <w:rPr>
          <w:b/>
        </w:rPr>
        <w:lastRenderedPageBreak/>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384" w:name="ref-Stroup2015"/>
      <w:bookmarkEnd w:id="383"/>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7343E2">
      <w:pPr>
        <w:pStyle w:val="Bibliography"/>
        <w:spacing w:line="480" w:lineRule="auto"/>
        <w:ind w:left="720" w:hanging="720"/>
      </w:pPr>
      <w:bookmarkStart w:id="385" w:name="ref-Swisher2014a"/>
      <w:bookmarkEnd w:id="384"/>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386" w:name="ref-Sulc1909"/>
      <w:bookmarkEnd w:id="385"/>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387" w:name="ref-Teixeira2005"/>
      <w:bookmarkEnd w:id="386"/>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388" w:name="ref-Teulon2009"/>
      <w:bookmarkEnd w:id="387"/>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389" w:name="_Hlk17982148"/>
      <w:bookmarkStart w:id="390" w:name="ref-Thinakaran2015"/>
      <w:bookmarkEnd w:id="388"/>
      <w:proofErr w:type="spellStart"/>
      <w:r w:rsidRPr="00D677A8">
        <w:rPr>
          <w:b/>
        </w:rPr>
        <w:t>Thinakaran</w:t>
      </w:r>
      <w:proofErr w:type="spellEnd"/>
      <w:r w:rsidRPr="00D677A8">
        <w:rPr>
          <w:b/>
        </w:rPr>
        <w:t>,</w:t>
      </w:r>
      <w:bookmarkEnd w:id="389"/>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J. E. Munyaneza, C. M. Rush, and D. C. Henne</w:t>
      </w:r>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D83F31">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391" w:name="ref-Vega-Gutierrez2008"/>
      <w:bookmarkEnd w:id="390"/>
      <w:r w:rsidRPr="00116522">
        <w:rPr>
          <w:b/>
          <w:lang w:val="es-MX"/>
        </w:rPr>
        <w:lastRenderedPageBreak/>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7343E2">
      <w:pPr>
        <w:pStyle w:val="Bibliography"/>
        <w:spacing w:line="480" w:lineRule="auto"/>
        <w:ind w:left="720" w:hanging="720"/>
      </w:pPr>
      <w:bookmarkStart w:id="392" w:name="ref-Wallis1955"/>
      <w:bookmarkEnd w:id="391"/>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393" w:name="ref-Wenninger2017"/>
      <w:bookmarkEnd w:id="392"/>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394" w:name="ref-Wenninger2008"/>
      <w:bookmarkEnd w:id="393"/>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395" w:name="ref-Wenninger2009"/>
      <w:bookmarkEnd w:id="394"/>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396" w:name="ref-Wolfner2011"/>
      <w:bookmarkEnd w:id="395"/>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397" w:name="ref-Yang2009"/>
      <w:bookmarkEnd w:id="396"/>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398" w:name="ref-Yang2013"/>
      <w:bookmarkEnd w:id="397"/>
      <w:r w:rsidRPr="00116522">
        <w:rPr>
          <w:b/>
        </w:rPr>
        <w:lastRenderedPageBreak/>
        <w:t>Yang,</w:t>
      </w:r>
      <w:r w:rsidRPr="00D677A8">
        <w:rPr>
          <w:b/>
        </w:rPr>
        <w:t xml:space="preserve"> X. B., Y. M. Zhang, D. C. Henne,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399" w:name="ref-Yang2010"/>
      <w:bookmarkEnd w:id="398"/>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400" w:name="ref-Yao2016"/>
      <w:bookmarkEnd w:id="399"/>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284"/>
      <w:bookmarkEnd w:id="400"/>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ins w:id="401" w:author="Author">
        <w:r w:rsidR="00FE3F2C">
          <w:t xml:space="preserve"> potato</w:t>
        </w:r>
      </w:ins>
      <w:r w:rsidRPr="00A3526B">
        <w:t xml:space="preserve"> genotypes: A07781-10LB, A07781-3LB, A07781-4LB and </w:t>
      </w:r>
      <w:ins w:id="402" w:author="Author">
        <w:r w:rsidR="005F332F">
          <w:t>‘</w:t>
        </w:r>
      </w:ins>
      <w:r w:rsidRPr="00A3526B">
        <w:t>Russet Burbank</w:t>
      </w:r>
      <w:ins w:id="403" w:author="Author">
        <w:r w:rsidR="005F332F">
          <w:t>’</w:t>
        </w:r>
      </w:ins>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ins w:id="404" w:author="Author">
        <w:r w:rsidR="005F332F">
          <w:t xml:space="preserve">potato </w:t>
        </w:r>
      </w:ins>
      <w:r w:rsidRPr="003D6540">
        <w:t xml:space="preserve">genotypes: A07781-10LB, A07781-3LB, A07781-4LB and </w:t>
      </w:r>
      <w:ins w:id="405" w:author="Author">
        <w:r w:rsidR="005F332F">
          <w:t>‘</w:t>
        </w:r>
      </w:ins>
      <w:r w:rsidRPr="003D6540">
        <w:t>Russet Burbank</w:t>
      </w:r>
      <w:ins w:id="406" w:author="Author">
        <w:r w:rsidR="005F332F">
          <w:t>’</w:t>
        </w:r>
      </w:ins>
      <w:r w:rsidR="00182CCB">
        <w:t>.</w:t>
      </w:r>
    </w:p>
    <w:tbl>
      <w:tblPr>
        <w:tblStyle w:val="Table"/>
        <w:tblW w:w="5000" w:type="pct"/>
        <w:tblLook w:val="07E0" w:firstRow="1" w:lastRow="1" w:firstColumn="1" w:lastColumn="1" w:noHBand="1" w:noVBand="1"/>
        <w:tblPrChange w:id="407" w:author="Author">
          <w:tblPr>
            <w:tblStyle w:val="Table"/>
            <w:tblW w:w="5000" w:type="pct"/>
            <w:tblLook w:val="07E0" w:firstRow="1" w:lastRow="1" w:firstColumn="1" w:lastColumn="1" w:noHBand="1" w:noVBand="1"/>
          </w:tblPr>
        </w:tblPrChange>
      </w:tblPr>
      <w:tblGrid>
        <w:gridCol w:w="2419"/>
        <w:gridCol w:w="1002"/>
        <w:gridCol w:w="1619"/>
        <w:gridCol w:w="1404"/>
        <w:gridCol w:w="638"/>
        <w:gridCol w:w="2055"/>
        <w:gridCol w:w="223"/>
        <w:tblGridChange w:id="408">
          <w:tblGrid>
            <w:gridCol w:w="2418"/>
            <w:gridCol w:w="1225"/>
            <w:gridCol w:w="1131"/>
            <w:gridCol w:w="1670"/>
            <w:gridCol w:w="639"/>
            <w:gridCol w:w="2055"/>
            <w:gridCol w:w="222"/>
          </w:tblGrid>
        </w:tblGridChange>
      </w:tblGrid>
      <w:tr w:rsidR="00B82D9F" w:rsidRPr="00D677A8" w14:paraId="1779A51D" w14:textId="77777777" w:rsidTr="0035034C">
        <w:tc>
          <w:tcPr>
            <w:tcW w:w="1292" w:type="pct"/>
            <w:tcBorders>
              <w:top w:val="single" w:sz="4" w:space="0" w:color="auto"/>
              <w:bottom w:val="single" w:sz="4" w:space="0" w:color="auto"/>
            </w:tcBorders>
            <w:vAlign w:val="bottom"/>
            <w:tcPrChange w:id="409" w:author="Author">
              <w:tcPr>
                <w:tcW w:w="1335" w:type="pct"/>
                <w:tcBorders>
                  <w:top w:val="single" w:sz="4" w:space="0" w:color="auto"/>
                  <w:bottom w:val="single" w:sz="4" w:space="0" w:color="auto"/>
                </w:tcBorders>
                <w:vAlign w:val="bottom"/>
              </w:tcPr>
            </w:tcPrChange>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Change w:id="410" w:author="Author">
              <w:tcPr>
                <w:tcW w:w="697" w:type="pct"/>
                <w:tcBorders>
                  <w:top w:val="single" w:sz="4" w:space="0" w:color="auto"/>
                  <w:bottom w:val="single" w:sz="4" w:space="0" w:color="auto"/>
                </w:tcBorders>
                <w:vAlign w:val="bottom"/>
              </w:tcPr>
            </w:tcPrChange>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Change w:id="411" w:author="Author">
              <w:tcPr>
                <w:tcW w:w="349" w:type="pct"/>
                <w:tcBorders>
                  <w:top w:val="single" w:sz="4" w:space="0" w:color="auto"/>
                  <w:bottom w:val="single" w:sz="4" w:space="0" w:color="auto"/>
                </w:tcBorders>
                <w:vAlign w:val="bottom"/>
              </w:tcPr>
            </w:tcPrChange>
          </w:tcPr>
          <w:p w14:paraId="46F5C53B" w14:textId="177DE262" w:rsidR="00B82D9F" w:rsidRPr="00E41F5F" w:rsidRDefault="00B82D9F" w:rsidP="007343E2">
            <w:pPr>
              <w:pStyle w:val="Compact"/>
              <w:spacing w:line="480" w:lineRule="auto"/>
            </w:pPr>
            <w:del w:id="412" w:author="Author">
              <w:r w:rsidRPr="007029E4" w:rsidDel="0035034C">
                <w:delText>N</w:delText>
              </w:r>
            </w:del>
            <w:ins w:id="413" w:author="Author">
              <w:r w:rsidR="0035034C">
                <w:t>Sample Size</w:t>
              </w:r>
            </w:ins>
          </w:p>
        </w:tc>
        <w:tc>
          <w:tcPr>
            <w:tcW w:w="750" w:type="pct"/>
            <w:tcBorders>
              <w:top w:val="single" w:sz="4" w:space="0" w:color="auto"/>
              <w:bottom w:val="single" w:sz="4" w:space="0" w:color="auto"/>
            </w:tcBorders>
            <w:vAlign w:val="bottom"/>
            <w:tcPrChange w:id="414" w:author="Author">
              <w:tcPr>
                <w:tcW w:w="935" w:type="pct"/>
                <w:tcBorders>
                  <w:top w:val="single" w:sz="4" w:space="0" w:color="auto"/>
                  <w:bottom w:val="single" w:sz="4" w:space="0" w:color="auto"/>
                </w:tcBorders>
                <w:vAlign w:val="bottom"/>
              </w:tcPr>
            </w:tcPrChange>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Change w:id="415" w:author="Author">
              <w:tcPr>
                <w:tcW w:w="384" w:type="pct"/>
                <w:tcBorders>
                  <w:top w:val="single" w:sz="4" w:space="0" w:color="auto"/>
                  <w:bottom w:val="single" w:sz="4" w:space="0" w:color="auto"/>
                </w:tcBorders>
                <w:vAlign w:val="bottom"/>
              </w:tcPr>
            </w:tcPrChange>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Change w:id="416" w:author="Author">
              <w:tcPr>
                <w:tcW w:w="1140" w:type="pct"/>
                <w:tcBorders>
                  <w:top w:val="single" w:sz="4" w:space="0" w:color="auto"/>
                  <w:bottom w:val="single" w:sz="4" w:space="0" w:color="auto"/>
                </w:tcBorders>
                <w:vAlign w:val="bottom"/>
              </w:tcPr>
            </w:tcPrChange>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Change w:id="417" w:author="Author">
              <w:tcPr>
                <w:tcW w:w="160" w:type="pct"/>
                <w:tcBorders>
                  <w:top w:val="single" w:sz="4" w:space="0" w:color="auto"/>
                  <w:bottom w:val="single" w:sz="4" w:space="0" w:color="auto"/>
                </w:tcBorders>
                <w:vAlign w:val="bottom"/>
              </w:tcPr>
            </w:tcPrChange>
          </w:tcPr>
          <w:p w14:paraId="39F2176E" w14:textId="77777777" w:rsidR="00B82D9F" w:rsidRPr="00D677A8" w:rsidRDefault="00B82D9F" w:rsidP="007343E2">
            <w:pPr>
              <w:spacing w:line="480" w:lineRule="auto"/>
            </w:pPr>
          </w:p>
        </w:tc>
      </w:tr>
      <w:tr w:rsidR="00B82D9F" w:rsidRPr="00D677A8" w14:paraId="2CF5B8AC" w14:textId="77777777" w:rsidTr="0035034C">
        <w:tc>
          <w:tcPr>
            <w:tcW w:w="1292" w:type="pct"/>
            <w:tcBorders>
              <w:top w:val="single" w:sz="4" w:space="0" w:color="auto"/>
            </w:tcBorders>
            <w:vAlign w:val="bottom"/>
            <w:tcPrChange w:id="418" w:author="Author">
              <w:tcPr>
                <w:tcW w:w="1335" w:type="pct"/>
                <w:tcBorders>
                  <w:top w:val="single" w:sz="4" w:space="0" w:color="auto"/>
                </w:tcBorders>
                <w:vAlign w:val="bottom"/>
              </w:tcPr>
            </w:tcPrChange>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Change w:id="419" w:author="Author">
              <w:tcPr>
                <w:tcW w:w="697" w:type="pct"/>
                <w:tcBorders>
                  <w:top w:val="single" w:sz="4" w:space="0" w:color="auto"/>
                </w:tcBorders>
                <w:vAlign w:val="bottom"/>
              </w:tcPr>
            </w:tcPrChange>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Change w:id="420" w:author="Author">
              <w:tcPr>
                <w:tcW w:w="349" w:type="pct"/>
                <w:tcBorders>
                  <w:top w:val="single" w:sz="4" w:space="0" w:color="auto"/>
                </w:tcBorders>
                <w:vAlign w:val="bottom"/>
              </w:tcPr>
            </w:tcPrChange>
          </w:tcPr>
          <w:p w14:paraId="3023F7F9" w14:textId="77777777" w:rsidR="00B82D9F" w:rsidRPr="00D677A8" w:rsidRDefault="00B82D9F">
            <w:pPr>
              <w:pStyle w:val="Compact"/>
              <w:spacing w:line="480" w:lineRule="auto"/>
              <w:jc w:val="center"/>
              <w:pPrChange w:id="421" w:author="Author">
                <w:pPr>
                  <w:pStyle w:val="Compact"/>
                  <w:spacing w:line="480" w:lineRule="auto"/>
                </w:pPr>
              </w:pPrChange>
            </w:pPr>
            <w:r w:rsidRPr="00D677A8">
              <w:t>21</w:t>
            </w:r>
          </w:p>
        </w:tc>
        <w:tc>
          <w:tcPr>
            <w:tcW w:w="750" w:type="pct"/>
            <w:tcBorders>
              <w:top w:val="single" w:sz="4" w:space="0" w:color="auto"/>
            </w:tcBorders>
            <w:vAlign w:val="bottom"/>
            <w:tcPrChange w:id="422" w:author="Author">
              <w:tcPr>
                <w:tcW w:w="935" w:type="pct"/>
                <w:tcBorders>
                  <w:top w:val="single" w:sz="4" w:space="0" w:color="auto"/>
                </w:tcBorders>
                <w:vAlign w:val="bottom"/>
              </w:tcPr>
            </w:tcPrChange>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Change w:id="423" w:author="Author">
              <w:tcPr>
                <w:tcW w:w="384" w:type="pct"/>
                <w:vMerge w:val="restart"/>
                <w:tcBorders>
                  <w:top w:val="single" w:sz="4" w:space="0" w:color="auto"/>
                </w:tcBorders>
                <w:vAlign w:val="center"/>
              </w:tcPr>
            </w:tcPrChange>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Change w:id="424" w:author="Author">
              <w:tcPr>
                <w:tcW w:w="1140" w:type="pct"/>
                <w:tcBorders>
                  <w:top w:val="single" w:sz="4" w:space="0" w:color="auto"/>
                </w:tcBorders>
                <w:vAlign w:val="bottom"/>
              </w:tcPr>
            </w:tcPrChange>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Change w:id="425" w:author="Author">
              <w:tcPr>
                <w:tcW w:w="160" w:type="pct"/>
                <w:tcBorders>
                  <w:top w:val="single" w:sz="4" w:space="0" w:color="auto"/>
                </w:tcBorders>
                <w:vAlign w:val="bottom"/>
              </w:tcPr>
            </w:tcPrChange>
          </w:tcPr>
          <w:p w14:paraId="527350F5" w14:textId="77777777" w:rsidR="00B82D9F" w:rsidRPr="00D677A8" w:rsidRDefault="00B82D9F" w:rsidP="007343E2">
            <w:pPr>
              <w:spacing w:line="480" w:lineRule="auto"/>
            </w:pPr>
          </w:p>
        </w:tc>
      </w:tr>
      <w:tr w:rsidR="00B82D9F" w:rsidRPr="00D677A8" w14:paraId="4ABB7FD9" w14:textId="77777777" w:rsidTr="0035034C">
        <w:tc>
          <w:tcPr>
            <w:tcW w:w="1292" w:type="pct"/>
            <w:vAlign w:val="bottom"/>
            <w:tcPrChange w:id="426" w:author="Author">
              <w:tcPr>
                <w:tcW w:w="1335" w:type="pct"/>
                <w:vAlign w:val="bottom"/>
              </w:tcPr>
            </w:tcPrChange>
          </w:tcPr>
          <w:p w14:paraId="69BA6703" w14:textId="77777777" w:rsidR="00B82D9F" w:rsidRPr="00D677A8" w:rsidRDefault="00B82D9F" w:rsidP="007343E2">
            <w:pPr>
              <w:spacing w:line="480" w:lineRule="auto"/>
            </w:pPr>
          </w:p>
        </w:tc>
        <w:tc>
          <w:tcPr>
            <w:tcW w:w="535" w:type="pct"/>
            <w:vAlign w:val="bottom"/>
            <w:tcPrChange w:id="427" w:author="Author">
              <w:tcPr>
                <w:tcW w:w="697" w:type="pct"/>
                <w:vAlign w:val="bottom"/>
              </w:tcPr>
            </w:tcPrChange>
          </w:tcPr>
          <w:p w14:paraId="2F0ED7B3" w14:textId="77777777" w:rsidR="00B82D9F" w:rsidRPr="00D677A8" w:rsidRDefault="00B82D9F" w:rsidP="007343E2">
            <w:pPr>
              <w:pStyle w:val="Compact"/>
              <w:spacing w:line="480" w:lineRule="auto"/>
            </w:pPr>
            <w:r w:rsidRPr="00D677A8">
              <w:t>Male</w:t>
            </w:r>
          </w:p>
        </w:tc>
        <w:tc>
          <w:tcPr>
            <w:tcW w:w="865" w:type="pct"/>
            <w:vAlign w:val="bottom"/>
            <w:tcPrChange w:id="428" w:author="Author">
              <w:tcPr>
                <w:tcW w:w="349" w:type="pct"/>
                <w:vAlign w:val="bottom"/>
              </w:tcPr>
            </w:tcPrChange>
          </w:tcPr>
          <w:p w14:paraId="6775C04C" w14:textId="77777777" w:rsidR="00B82D9F" w:rsidRPr="00D677A8" w:rsidRDefault="00B82D9F">
            <w:pPr>
              <w:pStyle w:val="Compact"/>
              <w:spacing w:line="480" w:lineRule="auto"/>
              <w:jc w:val="center"/>
              <w:pPrChange w:id="429" w:author="Author">
                <w:pPr>
                  <w:pStyle w:val="Compact"/>
                  <w:spacing w:line="480" w:lineRule="auto"/>
                </w:pPr>
              </w:pPrChange>
            </w:pPr>
            <w:r w:rsidRPr="00D677A8">
              <w:t>25</w:t>
            </w:r>
          </w:p>
        </w:tc>
        <w:tc>
          <w:tcPr>
            <w:tcW w:w="750" w:type="pct"/>
            <w:vAlign w:val="bottom"/>
            <w:tcPrChange w:id="430" w:author="Author">
              <w:tcPr>
                <w:tcW w:w="935" w:type="pct"/>
                <w:vAlign w:val="bottom"/>
              </w:tcPr>
            </w:tcPrChange>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Change w:id="431" w:author="Author">
              <w:tcPr>
                <w:tcW w:w="384" w:type="pct"/>
                <w:vMerge/>
                <w:vAlign w:val="center"/>
              </w:tcPr>
            </w:tcPrChange>
          </w:tcPr>
          <w:p w14:paraId="78B79938" w14:textId="77777777" w:rsidR="00B82D9F" w:rsidRPr="009C2434" w:rsidRDefault="00B82D9F" w:rsidP="007343E2">
            <w:pPr>
              <w:spacing w:line="480" w:lineRule="auto"/>
            </w:pPr>
          </w:p>
        </w:tc>
        <w:tc>
          <w:tcPr>
            <w:tcW w:w="1098" w:type="pct"/>
            <w:vAlign w:val="bottom"/>
            <w:tcPrChange w:id="432" w:author="Author">
              <w:tcPr>
                <w:tcW w:w="1140" w:type="pct"/>
                <w:vAlign w:val="bottom"/>
              </w:tcPr>
            </w:tcPrChange>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Change w:id="433" w:author="Author">
              <w:tcPr>
                <w:tcW w:w="160" w:type="pct"/>
                <w:vAlign w:val="bottom"/>
              </w:tcPr>
            </w:tcPrChange>
          </w:tcPr>
          <w:p w14:paraId="1831D4C0" w14:textId="77777777" w:rsidR="00B82D9F" w:rsidRPr="00D677A8" w:rsidRDefault="00B82D9F" w:rsidP="007343E2">
            <w:pPr>
              <w:spacing w:line="480" w:lineRule="auto"/>
            </w:pPr>
          </w:p>
        </w:tc>
      </w:tr>
      <w:tr w:rsidR="00B82D9F" w:rsidRPr="00D677A8" w14:paraId="037AE0D4" w14:textId="77777777" w:rsidTr="0035034C">
        <w:tc>
          <w:tcPr>
            <w:tcW w:w="1292" w:type="pct"/>
            <w:vAlign w:val="bottom"/>
            <w:tcPrChange w:id="434" w:author="Author">
              <w:tcPr>
                <w:tcW w:w="1335" w:type="pct"/>
                <w:vAlign w:val="bottom"/>
              </w:tcPr>
            </w:tcPrChange>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Change w:id="435" w:author="Author">
              <w:tcPr>
                <w:tcW w:w="697" w:type="pct"/>
                <w:vAlign w:val="bottom"/>
              </w:tcPr>
            </w:tcPrChange>
          </w:tcPr>
          <w:p w14:paraId="12642B97" w14:textId="77777777" w:rsidR="00B82D9F" w:rsidRPr="00D677A8" w:rsidRDefault="00B82D9F" w:rsidP="007343E2">
            <w:pPr>
              <w:pStyle w:val="Compact"/>
              <w:spacing w:line="480" w:lineRule="auto"/>
            </w:pPr>
            <w:r w:rsidRPr="00D677A8">
              <w:t>Female</w:t>
            </w:r>
          </w:p>
        </w:tc>
        <w:tc>
          <w:tcPr>
            <w:tcW w:w="865" w:type="pct"/>
            <w:vAlign w:val="bottom"/>
            <w:tcPrChange w:id="436" w:author="Author">
              <w:tcPr>
                <w:tcW w:w="349" w:type="pct"/>
                <w:vAlign w:val="bottom"/>
              </w:tcPr>
            </w:tcPrChange>
          </w:tcPr>
          <w:p w14:paraId="27E8F4D5" w14:textId="77777777" w:rsidR="00B82D9F" w:rsidRPr="00D677A8" w:rsidRDefault="00B82D9F">
            <w:pPr>
              <w:pStyle w:val="Compact"/>
              <w:spacing w:line="480" w:lineRule="auto"/>
              <w:jc w:val="center"/>
              <w:pPrChange w:id="437" w:author="Author">
                <w:pPr>
                  <w:pStyle w:val="Compact"/>
                  <w:spacing w:line="480" w:lineRule="auto"/>
                </w:pPr>
              </w:pPrChange>
            </w:pPr>
            <w:r w:rsidRPr="00D677A8">
              <w:t>27</w:t>
            </w:r>
          </w:p>
        </w:tc>
        <w:tc>
          <w:tcPr>
            <w:tcW w:w="750" w:type="pct"/>
            <w:vAlign w:val="bottom"/>
            <w:tcPrChange w:id="438" w:author="Author">
              <w:tcPr>
                <w:tcW w:w="935" w:type="pct"/>
                <w:vAlign w:val="bottom"/>
              </w:tcPr>
            </w:tcPrChange>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Change w:id="439" w:author="Author">
              <w:tcPr>
                <w:tcW w:w="384" w:type="pct"/>
                <w:vMerge w:val="restart"/>
                <w:vAlign w:val="center"/>
              </w:tcPr>
            </w:tcPrChange>
          </w:tcPr>
          <w:p w14:paraId="7A4CA16C" w14:textId="77777777" w:rsidR="00B82D9F" w:rsidRPr="009C2434" w:rsidRDefault="00B82D9F" w:rsidP="00273667">
            <w:pPr>
              <w:pStyle w:val="Compact"/>
              <w:spacing w:line="480" w:lineRule="auto"/>
            </w:pPr>
            <w:r w:rsidRPr="007029E4">
              <w:t>A</w:t>
            </w:r>
          </w:p>
        </w:tc>
        <w:tc>
          <w:tcPr>
            <w:tcW w:w="1098" w:type="pct"/>
            <w:vAlign w:val="bottom"/>
            <w:tcPrChange w:id="440" w:author="Author">
              <w:tcPr>
                <w:tcW w:w="1140" w:type="pct"/>
                <w:vAlign w:val="bottom"/>
              </w:tcPr>
            </w:tcPrChange>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Change w:id="441" w:author="Author">
              <w:tcPr>
                <w:tcW w:w="160" w:type="pct"/>
                <w:vAlign w:val="bottom"/>
              </w:tcPr>
            </w:tcPrChange>
          </w:tcPr>
          <w:p w14:paraId="011AFD7A" w14:textId="77777777" w:rsidR="00B82D9F" w:rsidRPr="00D677A8" w:rsidRDefault="00B82D9F" w:rsidP="007343E2">
            <w:pPr>
              <w:spacing w:line="480" w:lineRule="auto"/>
            </w:pPr>
          </w:p>
        </w:tc>
      </w:tr>
      <w:tr w:rsidR="00B82D9F" w:rsidRPr="00D677A8" w14:paraId="6917CC7D" w14:textId="77777777" w:rsidTr="0035034C">
        <w:tc>
          <w:tcPr>
            <w:tcW w:w="1292" w:type="pct"/>
            <w:vAlign w:val="bottom"/>
            <w:tcPrChange w:id="442" w:author="Author">
              <w:tcPr>
                <w:tcW w:w="1335" w:type="pct"/>
                <w:vAlign w:val="bottom"/>
              </w:tcPr>
            </w:tcPrChange>
          </w:tcPr>
          <w:p w14:paraId="1C0FDEA4" w14:textId="77777777" w:rsidR="00B82D9F" w:rsidRPr="00D677A8" w:rsidRDefault="00B82D9F" w:rsidP="007343E2">
            <w:pPr>
              <w:spacing w:line="480" w:lineRule="auto"/>
            </w:pPr>
          </w:p>
        </w:tc>
        <w:tc>
          <w:tcPr>
            <w:tcW w:w="535" w:type="pct"/>
            <w:vAlign w:val="bottom"/>
            <w:tcPrChange w:id="443" w:author="Author">
              <w:tcPr>
                <w:tcW w:w="697" w:type="pct"/>
                <w:vAlign w:val="bottom"/>
              </w:tcPr>
            </w:tcPrChange>
          </w:tcPr>
          <w:p w14:paraId="27DCEC57" w14:textId="77777777" w:rsidR="00B82D9F" w:rsidRPr="00D677A8" w:rsidRDefault="00B82D9F" w:rsidP="007343E2">
            <w:pPr>
              <w:pStyle w:val="Compact"/>
              <w:spacing w:line="480" w:lineRule="auto"/>
            </w:pPr>
            <w:r w:rsidRPr="00D677A8">
              <w:t>Male</w:t>
            </w:r>
          </w:p>
        </w:tc>
        <w:tc>
          <w:tcPr>
            <w:tcW w:w="865" w:type="pct"/>
            <w:vAlign w:val="bottom"/>
            <w:tcPrChange w:id="444" w:author="Author">
              <w:tcPr>
                <w:tcW w:w="349" w:type="pct"/>
                <w:vAlign w:val="bottom"/>
              </w:tcPr>
            </w:tcPrChange>
          </w:tcPr>
          <w:p w14:paraId="616386FB" w14:textId="77777777" w:rsidR="00B82D9F" w:rsidRPr="00D677A8" w:rsidRDefault="00B82D9F">
            <w:pPr>
              <w:pStyle w:val="Compact"/>
              <w:spacing w:line="480" w:lineRule="auto"/>
              <w:jc w:val="center"/>
              <w:pPrChange w:id="445" w:author="Author">
                <w:pPr>
                  <w:pStyle w:val="Compact"/>
                  <w:spacing w:line="480" w:lineRule="auto"/>
                </w:pPr>
              </w:pPrChange>
            </w:pPr>
            <w:r w:rsidRPr="00D677A8">
              <w:t>21</w:t>
            </w:r>
          </w:p>
        </w:tc>
        <w:tc>
          <w:tcPr>
            <w:tcW w:w="750" w:type="pct"/>
            <w:vAlign w:val="bottom"/>
            <w:tcPrChange w:id="446" w:author="Author">
              <w:tcPr>
                <w:tcW w:w="935" w:type="pct"/>
                <w:vAlign w:val="bottom"/>
              </w:tcPr>
            </w:tcPrChange>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Change w:id="447" w:author="Author">
              <w:tcPr>
                <w:tcW w:w="384" w:type="pct"/>
                <w:vMerge/>
                <w:vAlign w:val="center"/>
              </w:tcPr>
            </w:tcPrChange>
          </w:tcPr>
          <w:p w14:paraId="6503DA0A" w14:textId="77777777" w:rsidR="00B82D9F" w:rsidRPr="009C2434" w:rsidRDefault="00B82D9F" w:rsidP="007343E2">
            <w:pPr>
              <w:spacing w:line="480" w:lineRule="auto"/>
            </w:pPr>
          </w:p>
        </w:tc>
        <w:tc>
          <w:tcPr>
            <w:tcW w:w="1098" w:type="pct"/>
            <w:vAlign w:val="bottom"/>
            <w:tcPrChange w:id="448" w:author="Author">
              <w:tcPr>
                <w:tcW w:w="1140" w:type="pct"/>
                <w:vAlign w:val="bottom"/>
              </w:tcPr>
            </w:tcPrChange>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Change w:id="449" w:author="Author">
              <w:tcPr>
                <w:tcW w:w="160" w:type="pct"/>
                <w:vAlign w:val="bottom"/>
              </w:tcPr>
            </w:tcPrChange>
          </w:tcPr>
          <w:p w14:paraId="63CA75D8" w14:textId="77777777" w:rsidR="00B82D9F" w:rsidRPr="00D677A8" w:rsidRDefault="00B82D9F" w:rsidP="007343E2">
            <w:pPr>
              <w:spacing w:line="480" w:lineRule="auto"/>
            </w:pPr>
          </w:p>
        </w:tc>
      </w:tr>
      <w:tr w:rsidR="00B82D9F" w:rsidRPr="00D677A8" w14:paraId="64B0A339" w14:textId="77777777" w:rsidTr="0035034C">
        <w:tc>
          <w:tcPr>
            <w:tcW w:w="1292" w:type="pct"/>
            <w:vAlign w:val="bottom"/>
            <w:tcPrChange w:id="450" w:author="Author">
              <w:tcPr>
                <w:tcW w:w="1335" w:type="pct"/>
                <w:vAlign w:val="bottom"/>
              </w:tcPr>
            </w:tcPrChange>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Change w:id="451" w:author="Author">
              <w:tcPr>
                <w:tcW w:w="697" w:type="pct"/>
                <w:vAlign w:val="bottom"/>
              </w:tcPr>
            </w:tcPrChange>
          </w:tcPr>
          <w:p w14:paraId="709F42E9" w14:textId="77777777" w:rsidR="00B82D9F" w:rsidRPr="00D677A8" w:rsidRDefault="00B82D9F" w:rsidP="007343E2">
            <w:pPr>
              <w:pStyle w:val="Compact"/>
              <w:spacing w:line="480" w:lineRule="auto"/>
            </w:pPr>
            <w:r w:rsidRPr="00D677A8">
              <w:t>Female</w:t>
            </w:r>
          </w:p>
        </w:tc>
        <w:tc>
          <w:tcPr>
            <w:tcW w:w="865" w:type="pct"/>
            <w:vAlign w:val="bottom"/>
            <w:tcPrChange w:id="452" w:author="Author">
              <w:tcPr>
                <w:tcW w:w="349" w:type="pct"/>
                <w:vAlign w:val="bottom"/>
              </w:tcPr>
            </w:tcPrChange>
          </w:tcPr>
          <w:p w14:paraId="28D6C60E" w14:textId="77777777" w:rsidR="00B82D9F" w:rsidRPr="00D677A8" w:rsidRDefault="00B82D9F">
            <w:pPr>
              <w:pStyle w:val="Compact"/>
              <w:spacing w:line="480" w:lineRule="auto"/>
              <w:jc w:val="center"/>
              <w:pPrChange w:id="453" w:author="Author">
                <w:pPr>
                  <w:pStyle w:val="Compact"/>
                  <w:spacing w:line="480" w:lineRule="auto"/>
                </w:pPr>
              </w:pPrChange>
            </w:pPr>
            <w:r w:rsidRPr="00D677A8">
              <w:t>25</w:t>
            </w:r>
          </w:p>
        </w:tc>
        <w:tc>
          <w:tcPr>
            <w:tcW w:w="750" w:type="pct"/>
            <w:vAlign w:val="bottom"/>
            <w:tcPrChange w:id="454" w:author="Author">
              <w:tcPr>
                <w:tcW w:w="935" w:type="pct"/>
                <w:vAlign w:val="bottom"/>
              </w:tcPr>
            </w:tcPrChange>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Change w:id="455" w:author="Author">
              <w:tcPr>
                <w:tcW w:w="384" w:type="pct"/>
                <w:vMerge w:val="restart"/>
                <w:vAlign w:val="center"/>
              </w:tcPr>
            </w:tcPrChange>
          </w:tcPr>
          <w:p w14:paraId="7D5D6F30" w14:textId="77777777" w:rsidR="00B82D9F" w:rsidRPr="009C2434" w:rsidRDefault="00B82D9F" w:rsidP="00273667">
            <w:pPr>
              <w:pStyle w:val="Compact"/>
              <w:spacing w:line="480" w:lineRule="auto"/>
            </w:pPr>
            <w:r w:rsidRPr="007029E4">
              <w:t>AB</w:t>
            </w:r>
          </w:p>
        </w:tc>
        <w:tc>
          <w:tcPr>
            <w:tcW w:w="1098" w:type="pct"/>
            <w:vAlign w:val="bottom"/>
            <w:tcPrChange w:id="456" w:author="Author">
              <w:tcPr>
                <w:tcW w:w="1140" w:type="pct"/>
                <w:vAlign w:val="bottom"/>
              </w:tcPr>
            </w:tcPrChange>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Change w:id="457" w:author="Author">
              <w:tcPr>
                <w:tcW w:w="160" w:type="pct"/>
                <w:vAlign w:val="bottom"/>
              </w:tcPr>
            </w:tcPrChange>
          </w:tcPr>
          <w:p w14:paraId="293EAE47" w14:textId="77777777" w:rsidR="00B82D9F" w:rsidRPr="00D677A8" w:rsidRDefault="00B82D9F" w:rsidP="007343E2">
            <w:pPr>
              <w:spacing w:line="480" w:lineRule="auto"/>
            </w:pPr>
          </w:p>
        </w:tc>
      </w:tr>
      <w:tr w:rsidR="00B82D9F" w:rsidRPr="00D677A8" w14:paraId="1295D796" w14:textId="77777777" w:rsidTr="0035034C">
        <w:tc>
          <w:tcPr>
            <w:tcW w:w="1292" w:type="pct"/>
            <w:vAlign w:val="bottom"/>
            <w:tcPrChange w:id="458" w:author="Author">
              <w:tcPr>
                <w:tcW w:w="1335" w:type="pct"/>
                <w:vAlign w:val="bottom"/>
              </w:tcPr>
            </w:tcPrChange>
          </w:tcPr>
          <w:p w14:paraId="67729BD8" w14:textId="77777777" w:rsidR="00B82D9F" w:rsidRPr="00D677A8" w:rsidRDefault="00B82D9F" w:rsidP="007343E2">
            <w:pPr>
              <w:spacing w:line="480" w:lineRule="auto"/>
            </w:pPr>
          </w:p>
        </w:tc>
        <w:tc>
          <w:tcPr>
            <w:tcW w:w="535" w:type="pct"/>
            <w:vAlign w:val="bottom"/>
            <w:tcPrChange w:id="459" w:author="Author">
              <w:tcPr>
                <w:tcW w:w="697" w:type="pct"/>
                <w:vAlign w:val="bottom"/>
              </w:tcPr>
            </w:tcPrChange>
          </w:tcPr>
          <w:p w14:paraId="32D19B04" w14:textId="77777777" w:rsidR="00B82D9F" w:rsidRPr="00D677A8" w:rsidRDefault="00B82D9F" w:rsidP="007343E2">
            <w:pPr>
              <w:pStyle w:val="Compact"/>
              <w:spacing w:line="480" w:lineRule="auto"/>
            </w:pPr>
            <w:r w:rsidRPr="00D677A8">
              <w:t>Male</w:t>
            </w:r>
          </w:p>
        </w:tc>
        <w:tc>
          <w:tcPr>
            <w:tcW w:w="865" w:type="pct"/>
            <w:vAlign w:val="bottom"/>
            <w:tcPrChange w:id="460" w:author="Author">
              <w:tcPr>
                <w:tcW w:w="349" w:type="pct"/>
                <w:vAlign w:val="bottom"/>
              </w:tcPr>
            </w:tcPrChange>
          </w:tcPr>
          <w:p w14:paraId="2E34B15C" w14:textId="77777777" w:rsidR="00B82D9F" w:rsidRPr="00D677A8" w:rsidRDefault="00B82D9F">
            <w:pPr>
              <w:pStyle w:val="Compact"/>
              <w:spacing w:line="480" w:lineRule="auto"/>
              <w:jc w:val="center"/>
              <w:pPrChange w:id="461" w:author="Author">
                <w:pPr>
                  <w:pStyle w:val="Compact"/>
                  <w:spacing w:line="480" w:lineRule="auto"/>
                </w:pPr>
              </w:pPrChange>
            </w:pPr>
            <w:r w:rsidRPr="00D677A8">
              <w:t>18</w:t>
            </w:r>
          </w:p>
        </w:tc>
        <w:tc>
          <w:tcPr>
            <w:tcW w:w="750" w:type="pct"/>
            <w:vAlign w:val="bottom"/>
            <w:tcPrChange w:id="462" w:author="Author">
              <w:tcPr>
                <w:tcW w:w="935" w:type="pct"/>
                <w:vAlign w:val="bottom"/>
              </w:tcPr>
            </w:tcPrChange>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Change w:id="463" w:author="Author">
              <w:tcPr>
                <w:tcW w:w="384" w:type="pct"/>
                <w:vMerge/>
                <w:vAlign w:val="center"/>
              </w:tcPr>
            </w:tcPrChange>
          </w:tcPr>
          <w:p w14:paraId="237DFD79" w14:textId="77777777" w:rsidR="00B82D9F" w:rsidRPr="009C2434" w:rsidRDefault="00B82D9F" w:rsidP="007343E2">
            <w:pPr>
              <w:spacing w:line="480" w:lineRule="auto"/>
            </w:pPr>
          </w:p>
        </w:tc>
        <w:tc>
          <w:tcPr>
            <w:tcW w:w="1098" w:type="pct"/>
            <w:vAlign w:val="bottom"/>
            <w:tcPrChange w:id="464" w:author="Author">
              <w:tcPr>
                <w:tcW w:w="1140" w:type="pct"/>
                <w:vAlign w:val="bottom"/>
              </w:tcPr>
            </w:tcPrChange>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Change w:id="465" w:author="Author">
              <w:tcPr>
                <w:tcW w:w="160" w:type="pct"/>
                <w:vAlign w:val="bottom"/>
              </w:tcPr>
            </w:tcPrChange>
          </w:tcPr>
          <w:p w14:paraId="3074F989" w14:textId="77777777" w:rsidR="00B82D9F" w:rsidRPr="00D677A8" w:rsidRDefault="00B82D9F" w:rsidP="007343E2">
            <w:pPr>
              <w:spacing w:line="480" w:lineRule="auto"/>
            </w:pPr>
          </w:p>
        </w:tc>
      </w:tr>
      <w:tr w:rsidR="00B82D9F" w:rsidRPr="00D677A8" w14:paraId="484E07E8" w14:textId="77777777" w:rsidTr="0035034C">
        <w:tc>
          <w:tcPr>
            <w:tcW w:w="1292" w:type="pct"/>
            <w:vAlign w:val="bottom"/>
            <w:tcPrChange w:id="466" w:author="Author">
              <w:tcPr>
                <w:tcW w:w="1335" w:type="pct"/>
                <w:vAlign w:val="bottom"/>
              </w:tcPr>
            </w:tcPrChange>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Change w:id="467" w:author="Author">
              <w:tcPr>
                <w:tcW w:w="697" w:type="pct"/>
                <w:vAlign w:val="bottom"/>
              </w:tcPr>
            </w:tcPrChange>
          </w:tcPr>
          <w:p w14:paraId="50E299F0" w14:textId="77777777" w:rsidR="00B82D9F" w:rsidRPr="00D677A8" w:rsidRDefault="00B82D9F" w:rsidP="007343E2">
            <w:pPr>
              <w:pStyle w:val="Compact"/>
              <w:spacing w:line="480" w:lineRule="auto"/>
            </w:pPr>
            <w:r w:rsidRPr="00D677A8">
              <w:t>Female</w:t>
            </w:r>
          </w:p>
        </w:tc>
        <w:tc>
          <w:tcPr>
            <w:tcW w:w="865" w:type="pct"/>
            <w:vAlign w:val="bottom"/>
            <w:tcPrChange w:id="468" w:author="Author">
              <w:tcPr>
                <w:tcW w:w="349" w:type="pct"/>
                <w:vAlign w:val="bottom"/>
              </w:tcPr>
            </w:tcPrChange>
          </w:tcPr>
          <w:p w14:paraId="20385F49" w14:textId="77777777" w:rsidR="00B82D9F" w:rsidRPr="00D677A8" w:rsidRDefault="00B82D9F">
            <w:pPr>
              <w:pStyle w:val="Compact"/>
              <w:spacing w:line="480" w:lineRule="auto"/>
              <w:jc w:val="center"/>
              <w:pPrChange w:id="469" w:author="Author">
                <w:pPr>
                  <w:pStyle w:val="Compact"/>
                  <w:spacing w:line="480" w:lineRule="auto"/>
                </w:pPr>
              </w:pPrChange>
            </w:pPr>
            <w:r w:rsidRPr="00D677A8">
              <w:t>26</w:t>
            </w:r>
          </w:p>
        </w:tc>
        <w:tc>
          <w:tcPr>
            <w:tcW w:w="750" w:type="pct"/>
            <w:vAlign w:val="bottom"/>
            <w:tcPrChange w:id="470" w:author="Author">
              <w:tcPr>
                <w:tcW w:w="935" w:type="pct"/>
                <w:vAlign w:val="bottom"/>
              </w:tcPr>
            </w:tcPrChange>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Change w:id="471" w:author="Author">
              <w:tcPr>
                <w:tcW w:w="384" w:type="pct"/>
                <w:vMerge w:val="restart"/>
                <w:vAlign w:val="center"/>
              </w:tcPr>
            </w:tcPrChange>
          </w:tcPr>
          <w:p w14:paraId="42E79936" w14:textId="77777777" w:rsidR="00B82D9F" w:rsidRPr="009C2434" w:rsidRDefault="00B82D9F" w:rsidP="00273667">
            <w:pPr>
              <w:pStyle w:val="Compact"/>
              <w:spacing w:line="480" w:lineRule="auto"/>
            </w:pPr>
            <w:r w:rsidRPr="007029E4">
              <w:t>B</w:t>
            </w:r>
          </w:p>
        </w:tc>
        <w:tc>
          <w:tcPr>
            <w:tcW w:w="1098" w:type="pct"/>
            <w:vAlign w:val="bottom"/>
            <w:tcPrChange w:id="472" w:author="Author">
              <w:tcPr>
                <w:tcW w:w="1140" w:type="pct"/>
                <w:vAlign w:val="bottom"/>
              </w:tcPr>
            </w:tcPrChange>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Change w:id="473" w:author="Author">
              <w:tcPr>
                <w:tcW w:w="160" w:type="pct"/>
                <w:vAlign w:val="bottom"/>
              </w:tcPr>
            </w:tcPrChange>
          </w:tcPr>
          <w:p w14:paraId="3740B434" w14:textId="77777777" w:rsidR="00B82D9F" w:rsidRPr="00D677A8" w:rsidRDefault="00B82D9F" w:rsidP="007343E2">
            <w:pPr>
              <w:spacing w:line="480" w:lineRule="auto"/>
            </w:pPr>
          </w:p>
        </w:tc>
      </w:tr>
      <w:tr w:rsidR="00B82D9F" w:rsidRPr="00D677A8" w14:paraId="714DB024" w14:textId="77777777" w:rsidTr="0035034C">
        <w:tc>
          <w:tcPr>
            <w:tcW w:w="1292" w:type="pct"/>
            <w:tcBorders>
              <w:bottom w:val="single" w:sz="4" w:space="0" w:color="auto"/>
            </w:tcBorders>
            <w:vAlign w:val="bottom"/>
            <w:tcPrChange w:id="474" w:author="Author">
              <w:tcPr>
                <w:tcW w:w="1335" w:type="pct"/>
                <w:tcBorders>
                  <w:bottom w:val="single" w:sz="4" w:space="0" w:color="auto"/>
                </w:tcBorders>
                <w:vAlign w:val="bottom"/>
              </w:tcPr>
            </w:tcPrChange>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Change w:id="475" w:author="Author">
              <w:tcPr>
                <w:tcW w:w="697" w:type="pct"/>
                <w:tcBorders>
                  <w:bottom w:val="single" w:sz="4" w:space="0" w:color="auto"/>
                </w:tcBorders>
                <w:vAlign w:val="bottom"/>
              </w:tcPr>
            </w:tcPrChange>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Change w:id="476" w:author="Author">
              <w:tcPr>
                <w:tcW w:w="349" w:type="pct"/>
                <w:tcBorders>
                  <w:bottom w:val="single" w:sz="4" w:space="0" w:color="auto"/>
                </w:tcBorders>
                <w:vAlign w:val="bottom"/>
              </w:tcPr>
            </w:tcPrChange>
          </w:tcPr>
          <w:p w14:paraId="085F0D2D" w14:textId="77777777" w:rsidR="00B82D9F" w:rsidRPr="00D677A8" w:rsidRDefault="00B82D9F">
            <w:pPr>
              <w:pStyle w:val="Compact"/>
              <w:spacing w:line="480" w:lineRule="auto"/>
              <w:jc w:val="center"/>
              <w:pPrChange w:id="477" w:author="Author">
                <w:pPr>
                  <w:pStyle w:val="Compact"/>
                  <w:spacing w:line="480" w:lineRule="auto"/>
                </w:pPr>
              </w:pPrChange>
            </w:pPr>
            <w:r w:rsidRPr="00D677A8">
              <w:t>18</w:t>
            </w:r>
          </w:p>
        </w:tc>
        <w:tc>
          <w:tcPr>
            <w:tcW w:w="750" w:type="pct"/>
            <w:tcBorders>
              <w:bottom w:val="single" w:sz="4" w:space="0" w:color="auto"/>
            </w:tcBorders>
            <w:vAlign w:val="bottom"/>
            <w:tcPrChange w:id="478" w:author="Author">
              <w:tcPr>
                <w:tcW w:w="935" w:type="pct"/>
                <w:tcBorders>
                  <w:bottom w:val="single" w:sz="4" w:space="0" w:color="auto"/>
                </w:tcBorders>
                <w:vAlign w:val="bottom"/>
              </w:tcPr>
            </w:tcPrChange>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Change w:id="479" w:author="Author">
              <w:tcPr>
                <w:tcW w:w="384" w:type="pct"/>
                <w:vMerge/>
                <w:tcBorders>
                  <w:bottom w:val="single" w:sz="4" w:space="0" w:color="auto"/>
                </w:tcBorders>
                <w:vAlign w:val="bottom"/>
              </w:tcPr>
            </w:tcPrChange>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Change w:id="480" w:author="Author">
              <w:tcPr>
                <w:tcW w:w="1140" w:type="pct"/>
                <w:tcBorders>
                  <w:bottom w:val="single" w:sz="4" w:space="0" w:color="auto"/>
                </w:tcBorders>
                <w:vAlign w:val="bottom"/>
              </w:tcPr>
            </w:tcPrChange>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Change w:id="481" w:author="Author">
              <w:tcPr>
                <w:tcW w:w="160" w:type="pct"/>
                <w:tcBorders>
                  <w:bottom w:val="single" w:sz="4" w:space="0" w:color="auto"/>
                </w:tcBorders>
                <w:vAlign w:val="bottom"/>
              </w:tcPr>
            </w:tcPrChange>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ins w:id="482" w:author="Author">
        <w:r w:rsidR="005F332F">
          <w:t xml:space="preserve">potato </w:t>
        </w:r>
      </w:ins>
      <w:r w:rsidRPr="003D6540">
        <w:t xml:space="preserve">genotypes: A07781-10LB, A07781-3LB, A07781-4LB and </w:t>
      </w:r>
      <w:ins w:id="483" w:author="Author">
        <w:r w:rsidR="005F332F">
          <w:t>‘</w:t>
        </w:r>
      </w:ins>
      <w:r w:rsidRPr="003D6540">
        <w:t>Russet Burbank</w:t>
      </w:r>
      <w:ins w:id="484" w:author="Author">
        <w:r w:rsidR="005F332F">
          <w:t>’</w:t>
        </w:r>
      </w:ins>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35B997FC" w:rsidR="00B82D9F" w:rsidRPr="00E41F5F" w:rsidRDefault="00B82D9F" w:rsidP="007343E2">
            <w:pPr>
              <w:pStyle w:val="Compact"/>
              <w:spacing w:line="480" w:lineRule="auto"/>
            </w:pPr>
            <w:del w:id="485" w:author="Author">
              <w:r w:rsidRPr="007029E4" w:rsidDel="00286E1C">
                <w:delText>N</w:delText>
              </w:r>
            </w:del>
            <w:ins w:id="486" w:author="Author">
              <w:r w:rsidR="00286E1C">
                <w:t>Sample Size</w:t>
              </w:r>
            </w:ins>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pPr>
              <w:pStyle w:val="Compact"/>
              <w:spacing w:line="480" w:lineRule="auto"/>
              <w:jc w:val="center"/>
              <w:pPrChange w:id="487" w:author="Author">
                <w:pPr>
                  <w:pStyle w:val="Compact"/>
                  <w:spacing w:line="480" w:lineRule="auto"/>
                </w:pPr>
              </w:pPrChange>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pPr>
              <w:pStyle w:val="Compact"/>
              <w:spacing w:line="480" w:lineRule="auto"/>
              <w:jc w:val="center"/>
              <w:pPrChange w:id="488" w:author="Author">
                <w:pPr>
                  <w:pStyle w:val="Compact"/>
                  <w:spacing w:line="480" w:lineRule="auto"/>
                </w:pPr>
              </w:pPrChange>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pPr>
              <w:pStyle w:val="Compact"/>
              <w:spacing w:line="480" w:lineRule="auto"/>
              <w:jc w:val="center"/>
              <w:pPrChange w:id="489" w:author="Author">
                <w:pPr>
                  <w:pStyle w:val="Compact"/>
                  <w:spacing w:line="480" w:lineRule="auto"/>
                </w:pPr>
              </w:pPrChange>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pPr>
              <w:pStyle w:val="Compact"/>
              <w:spacing w:line="480" w:lineRule="auto"/>
              <w:jc w:val="center"/>
              <w:pPrChange w:id="490" w:author="Author">
                <w:pPr>
                  <w:pStyle w:val="Compact"/>
                  <w:spacing w:line="480" w:lineRule="auto"/>
                </w:pPr>
              </w:pPrChange>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pPr>
              <w:pStyle w:val="Compact"/>
              <w:spacing w:line="480" w:lineRule="auto"/>
              <w:jc w:val="center"/>
              <w:pPrChange w:id="491" w:author="Author">
                <w:pPr>
                  <w:pStyle w:val="Compact"/>
                  <w:spacing w:line="480" w:lineRule="auto"/>
                </w:pPr>
              </w:pPrChange>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pPr>
              <w:pStyle w:val="Compact"/>
              <w:spacing w:line="480" w:lineRule="auto"/>
              <w:jc w:val="center"/>
              <w:pPrChange w:id="492" w:author="Author">
                <w:pPr>
                  <w:pStyle w:val="Compact"/>
                  <w:spacing w:line="480" w:lineRule="auto"/>
                </w:pPr>
              </w:pPrChange>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pPr>
              <w:pStyle w:val="Compact"/>
              <w:spacing w:line="480" w:lineRule="auto"/>
              <w:jc w:val="center"/>
              <w:pPrChange w:id="493" w:author="Author">
                <w:pPr>
                  <w:pStyle w:val="Compact"/>
                  <w:spacing w:line="480" w:lineRule="auto"/>
                </w:pPr>
              </w:pPrChange>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pPr>
              <w:pStyle w:val="Compact"/>
              <w:spacing w:line="480" w:lineRule="auto"/>
              <w:jc w:val="center"/>
              <w:pPrChange w:id="494" w:author="Author">
                <w:pPr>
                  <w:pStyle w:val="Compact"/>
                  <w:spacing w:line="480" w:lineRule="auto"/>
                </w:pPr>
              </w:pPrChange>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ins w:id="495" w:author="Author">
        <w:r w:rsidR="005F332F">
          <w:t xml:space="preserve">potato </w:t>
        </w:r>
      </w:ins>
      <w:r w:rsidRPr="003D6540">
        <w:t xml:space="preserve">genotypes: A07781-10LB, A07781-3LB, A07781-4LB and </w:t>
      </w:r>
      <w:ins w:id="496" w:author="Author">
        <w:r w:rsidR="005F332F">
          <w:t>‘</w:t>
        </w:r>
      </w:ins>
      <w:r w:rsidRPr="003D6540">
        <w:t>Russet Burbank</w:t>
      </w:r>
      <w:ins w:id="497" w:author="Author">
        <w:r w:rsidR="005F332F">
          <w:t>’</w:t>
        </w:r>
      </w:ins>
      <w:r w:rsidR="00F3146A">
        <w:t>.</w:t>
      </w:r>
    </w:p>
    <w:tbl>
      <w:tblPr>
        <w:tblStyle w:val="Table"/>
        <w:tblW w:w="5004" w:type="pct"/>
        <w:tblLook w:val="07E0" w:firstRow="1" w:lastRow="1" w:firstColumn="1" w:lastColumn="1" w:noHBand="1" w:noVBand="1"/>
        <w:tblPrChange w:id="498" w:author="Author">
          <w:tblPr>
            <w:tblStyle w:val="Table"/>
            <w:tblW w:w="5004" w:type="pct"/>
            <w:tblLook w:val="07E0" w:firstRow="1" w:lastRow="1" w:firstColumn="1" w:lastColumn="1" w:noHBand="1" w:noVBand="1"/>
          </w:tblPr>
        </w:tblPrChange>
      </w:tblPr>
      <w:tblGrid>
        <w:gridCol w:w="2463"/>
        <w:gridCol w:w="962"/>
        <w:gridCol w:w="1615"/>
        <w:gridCol w:w="1647"/>
        <w:gridCol w:w="242"/>
        <w:gridCol w:w="270"/>
        <w:gridCol w:w="1941"/>
        <w:gridCol w:w="227"/>
        <w:tblGridChange w:id="499">
          <w:tblGrid>
            <w:gridCol w:w="2463"/>
            <w:gridCol w:w="962"/>
            <w:gridCol w:w="285"/>
            <w:gridCol w:w="1690"/>
            <w:gridCol w:w="1287"/>
            <w:gridCol w:w="242"/>
            <w:gridCol w:w="270"/>
            <w:gridCol w:w="1941"/>
            <w:gridCol w:w="227"/>
          </w:tblGrid>
        </w:tblGridChange>
      </w:tblGrid>
      <w:tr w:rsidR="00286E1C" w:rsidRPr="00D677A8" w14:paraId="2E292E66" w14:textId="77777777" w:rsidTr="00286E1C">
        <w:tc>
          <w:tcPr>
            <w:tcW w:w="1315" w:type="pct"/>
            <w:tcBorders>
              <w:top w:val="single" w:sz="4" w:space="0" w:color="auto"/>
              <w:bottom w:val="single" w:sz="4" w:space="0" w:color="auto"/>
            </w:tcBorders>
            <w:vAlign w:val="center"/>
            <w:tcPrChange w:id="500" w:author="Author">
              <w:tcPr>
                <w:tcW w:w="1315" w:type="pct"/>
                <w:tcBorders>
                  <w:top w:val="single" w:sz="4" w:space="0" w:color="auto"/>
                  <w:bottom w:val="single" w:sz="4" w:space="0" w:color="auto"/>
                </w:tcBorders>
                <w:vAlign w:val="center"/>
              </w:tcPr>
            </w:tcPrChange>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Change w:id="501" w:author="Author">
              <w:tcPr>
                <w:tcW w:w="666" w:type="pct"/>
                <w:gridSpan w:val="2"/>
                <w:tcBorders>
                  <w:top w:val="single" w:sz="4" w:space="0" w:color="auto"/>
                  <w:bottom w:val="single" w:sz="4" w:space="0" w:color="auto"/>
                </w:tcBorders>
                <w:vAlign w:val="center"/>
              </w:tcPr>
            </w:tcPrChange>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Change w:id="502" w:author="Author">
              <w:tcPr>
                <w:tcW w:w="902" w:type="pct"/>
                <w:tcBorders>
                  <w:top w:val="single" w:sz="4" w:space="0" w:color="auto"/>
                  <w:bottom w:val="single" w:sz="4" w:space="0" w:color="auto"/>
                </w:tcBorders>
                <w:vAlign w:val="center"/>
              </w:tcPr>
            </w:tcPrChange>
          </w:tcPr>
          <w:p w14:paraId="1F89E78D" w14:textId="1A64716D" w:rsidR="00B82D9F" w:rsidRPr="00E41F5F" w:rsidRDefault="00B82D9F" w:rsidP="007343E2">
            <w:pPr>
              <w:pStyle w:val="Compact"/>
              <w:spacing w:line="480" w:lineRule="auto"/>
            </w:pPr>
            <w:del w:id="503" w:author="Author">
              <w:r w:rsidRPr="007029E4" w:rsidDel="00286E1C">
                <w:delText>N</w:delText>
              </w:r>
            </w:del>
            <w:ins w:id="504" w:author="Author">
              <w:r w:rsidR="00286E1C">
                <w:t>Sample Size</w:t>
              </w:r>
            </w:ins>
          </w:p>
        </w:tc>
        <w:tc>
          <w:tcPr>
            <w:tcW w:w="1008" w:type="pct"/>
            <w:gridSpan w:val="2"/>
            <w:tcBorders>
              <w:top w:val="single" w:sz="4" w:space="0" w:color="auto"/>
              <w:bottom w:val="single" w:sz="4" w:space="0" w:color="auto"/>
            </w:tcBorders>
            <w:vAlign w:val="center"/>
            <w:tcPrChange w:id="505" w:author="Author">
              <w:tcPr>
                <w:tcW w:w="816" w:type="pct"/>
                <w:gridSpan w:val="2"/>
                <w:tcBorders>
                  <w:top w:val="single" w:sz="4" w:space="0" w:color="auto"/>
                  <w:bottom w:val="single" w:sz="4" w:space="0" w:color="auto"/>
                </w:tcBorders>
                <w:vAlign w:val="center"/>
              </w:tcPr>
            </w:tcPrChange>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Change w:id="506" w:author="Author">
              <w:tcPr>
                <w:tcW w:w="144" w:type="pct"/>
                <w:tcBorders>
                  <w:top w:val="single" w:sz="4" w:space="0" w:color="auto"/>
                  <w:bottom w:val="single" w:sz="4" w:space="0" w:color="auto"/>
                </w:tcBorders>
                <w:vAlign w:val="center"/>
              </w:tcPr>
            </w:tcPrChange>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Change w:id="507" w:author="Author">
              <w:tcPr>
                <w:tcW w:w="1036" w:type="pct"/>
                <w:tcBorders>
                  <w:top w:val="single" w:sz="4" w:space="0" w:color="auto"/>
                  <w:bottom w:val="single" w:sz="4" w:space="0" w:color="auto"/>
                </w:tcBorders>
                <w:vAlign w:val="center"/>
              </w:tcPr>
            </w:tcPrChange>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Change w:id="508" w:author="Author">
              <w:tcPr>
                <w:tcW w:w="121" w:type="pct"/>
                <w:tcBorders>
                  <w:top w:val="single" w:sz="4" w:space="0" w:color="auto"/>
                  <w:bottom w:val="single" w:sz="4" w:space="0" w:color="auto"/>
                </w:tcBorders>
                <w:vAlign w:val="center"/>
              </w:tcPr>
            </w:tcPrChange>
          </w:tcPr>
          <w:p w14:paraId="66ED06C2" w14:textId="77777777" w:rsidR="00B82D9F" w:rsidRPr="00D677A8" w:rsidRDefault="00B82D9F" w:rsidP="007343E2">
            <w:pPr>
              <w:spacing w:line="480" w:lineRule="auto"/>
            </w:pPr>
          </w:p>
        </w:tc>
      </w:tr>
      <w:tr w:rsidR="00286E1C" w:rsidRPr="00D677A8" w14:paraId="62EE3DD4" w14:textId="77777777" w:rsidTr="00286E1C">
        <w:tc>
          <w:tcPr>
            <w:tcW w:w="1315" w:type="pct"/>
            <w:tcBorders>
              <w:top w:val="single" w:sz="4" w:space="0" w:color="auto"/>
            </w:tcBorders>
            <w:vAlign w:val="center"/>
            <w:tcPrChange w:id="509" w:author="Author">
              <w:tcPr>
                <w:tcW w:w="1315" w:type="pct"/>
                <w:tcBorders>
                  <w:top w:val="single" w:sz="4" w:space="0" w:color="auto"/>
                </w:tcBorders>
                <w:vAlign w:val="center"/>
              </w:tcPr>
            </w:tcPrChange>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Change w:id="510" w:author="Author">
              <w:tcPr>
                <w:tcW w:w="514" w:type="pct"/>
                <w:tcBorders>
                  <w:top w:val="single" w:sz="4" w:space="0" w:color="auto"/>
                </w:tcBorders>
                <w:vAlign w:val="center"/>
              </w:tcPr>
            </w:tcPrChange>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Change w:id="511" w:author="Author">
              <w:tcPr>
                <w:tcW w:w="1054" w:type="pct"/>
                <w:gridSpan w:val="2"/>
                <w:tcBorders>
                  <w:top w:val="single" w:sz="4" w:space="0" w:color="auto"/>
                </w:tcBorders>
                <w:vAlign w:val="center"/>
              </w:tcPr>
            </w:tcPrChange>
          </w:tcPr>
          <w:p w14:paraId="4A30FD99" w14:textId="77777777" w:rsidR="00B82D9F" w:rsidRPr="00D677A8" w:rsidRDefault="00B82D9F">
            <w:pPr>
              <w:pStyle w:val="Compact"/>
              <w:spacing w:line="480" w:lineRule="auto"/>
              <w:jc w:val="center"/>
              <w:pPrChange w:id="512" w:author="Author">
                <w:pPr>
                  <w:pStyle w:val="Compact"/>
                  <w:spacing w:line="480" w:lineRule="auto"/>
                </w:pPr>
              </w:pPrChange>
            </w:pPr>
            <w:r w:rsidRPr="00D677A8">
              <w:t>21</w:t>
            </w:r>
          </w:p>
        </w:tc>
        <w:tc>
          <w:tcPr>
            <w:tcW w:w="879" w:type="pct"/>
            <w:tcBorders>
              <w:top w:val="single" w:sz="4" w:space="0" w:color="auto"/>
            </w:tcBorders>
            <w:vAlign w:val="center"/>
            <w:tcPrChange w:id="513" w:author="Author">
              <w:tcPr>
                <w:tcW w:w="687" w:type="pct"/>
                <w:tcBorders>
                  <w:top w:val="single" w:sz="4" w:space="0" w:color="auto"/>
                </w:tcBorders>
                <w:vAlign w:val="center"/>
              </w:tcPr>
            </w:tcPrChange>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Change w:id="514" w:author="Author">
              <w:tcPr>
                <w:tcW w:w="273" w:type="pct"/>
                <w:gridSpan w:val="2"/>
                <w:tcBorders>
                  <w:top w:val="single" w:sz="4" w:space="0" w:color="auto"/>
                </w:tcBorders>
                <w:vAlign w:val="center"/>
              </w:tcPr>
            </w:tcPrChange>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Change w:id="515" w:author="Author">
              <w:tcPr>
                <w:tcW w:w="1036" w:type="pct"/>
                <w:tcBorders>
                  <w:top w:val="single" w:sz="4" w:space="0" w:color="auto"/>
                </w:tcBorders>
                <w:vAlign w:val="center"/>
              </w:tcPr>
            </w:tcPrChange>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Change w:id="516" w:author="Author">
              <w:tcPr>
                <w:tcW w:w="121" w:type="pct"/>
                <w:tcBorders>
                  <w:top w:val="single" w:sz="4" w:space="0" w:color="auto"/>
                </w:tcBorders>
                <w:vAlign w:val="center"/>
              </w:tcPr>
            </w:tcPrChange>
          </w:tcPr>
          <w:p w14:paraId="0EF833F7" w14:textId="77777777" w:rsidR="00B82D9F" w:rsidRPr="00D677A8" w:rsidRDefault="00B82D9F" w:rsidP="007343E2">
            <w:pPr>
              <w:spacing w:line="480" w:lineRule="auto"/>
            </w:pPr>
          </w:p>
        </w:tc>
      </w:tr>
      <w:tr w:rsidR="00286E1C" w:rsidRPr="00D677A8" w14:paraId="2A3F88A9" w14:textId="77777777" w:rsidTr="00286E1C">
        <w:tc>
          <w:tcPr>
            <w:tcW w:w="1315" w:type="pct"/>
            <w:vAlign w:val="center"/>
            <w:tcPrChange w:id="517" w:author="Author">
              <w:tcPr>
                <w:tcW w:w="1315" w:type="pct"/>
                <w:vAlign w:val="center"/>
              </w:tcPr>
            </w:tcPrChange>
          </w:tcPr>
          <w:p w14:paraId="68C6E992" w14:textId="77777777" w:rsidR="00B82D9F" w:rsidRPr="00D677A8" w:rsidRDefault="00B82D9F" w:rsidP="007343E2">
            <w:pPr>
              <w:spacing w:line="480" w:lineRule="auto"/>
            </w:pPr>
          </w:p>
        </w:tc>
        <w:tc>
          <w:tcPr>
            <w:tcW w:w="514" w:type="pct"/>
            <w:vAlign w:val="center"/>
            <w:tcPrChange w:id="518" w:author="Author">
              <w:tcPr>
                <w:tcW w:w="514" w:type="pct"/>
                <w:vAlign w:val="center"/>
              </w:tcPr>
            </w:tcPrChange>
          </w:tcPr>
          <w:p w14:paraId="31FB7409" w14:textId="77777777" w:rsidR="00B82D9F" w:rsidRPr="00D677A8" w:rsidRDefault="00B82D9F" w:rsidP="007343E2">
            <w:pPr>
              <w:pStyle w:val="Compact"/>
              <w:spacing w:line="480" w:lineRule="auto"/>
            </w:pPr>
            <w:r w:rsidRPr="00D677A8">
              <w:t>Male</w:t>
            </w:r>
          </w:p>
        </w:tc>
        <w:tc>
          <w:tcPr>
            <w:tcW w:w="862" w:type="pct"/>
            <w:vAlign w:val="center"/>
            <w:tcPrChange w:id="519" w:author="Author">
              <w:tcPr>
                <w:tcW w:w="1054" w:type="pct"/>
                <w:gridSpan w:val="2"/>
                <w:vAlign w:val="center"/>
              </w:tcPr>
            </w:tcPrChange>
          </w:tcPr>
          <w:p w14:paraId="169F49A0" w14:textId="77777777" w:rsidR="00B82D9F" w:rsidRPr="00D677A8" w:rsidRDefault="00B82D9F">
            <w:pPr>
              <w:pStyle w:val="Compact"/>
              <w:spacing w:line="480" w:lineRule="auto"/>
              <w:jc w:val="center"/>
              <w:pPrChange w:id="520" w:author="Author">
                <w:pPr>
                  <w:pStyle w:val="Compact"/>
                  <w:spacing w:line="480" w:lineRule="auto"/>
                </w:pPr>
              </w:pPrChange>
            </w:pPr>
            <w:r w:rsidRPr="00D677A8">
              <w:t>25</w:t>
            </w:r>
          </w:p>
        </w:tc>
        <w:tc>
          <w:tcPr>
            <w:tcW w:w="879" w:type="pct"/>
            <w:vAlign w:val="center"/>
            <w:tcPrChange w:id="521" w:author="Author">
              <w:tcPr>
                <w:tcW w:w="687" w:type="pct"/>
                <w:vAlign w:val="center"/>
              </w:tcPr>
            </w:tcPrChange>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Change w:id="522" w:author="Author">
              <w:tcPr>
                <w:tcW w:w="273" w:type="pct"/>
                <w:gridSpan w:val="2"/>
                <w:vAlign w:val="center"/>
              </w:tcPr>
            </w:tcPrChange>
          </w:tcPr>
          <w:p w14:paraId="3CA1298A" w14:textId="77777777" w:rsidR="00B82D9F" w:rsidRPr="00D677A8" w:rsidRDefault="00B82D9F" w:rsidP="007343E2">
            <w:pPr>
              <w:spacing w:line="480" w:lineRule="auto"/>
            </w:pPr>
          </w:p>
        </w:tc>
        <w:tc>
          <w:tcPr>
            <w:tcW w:w="1036" w:type="pct"/>
            <w:vAlign w:val="center"/>
            <w:tcPrChange w:id="523" w:author="Author">
              <w:tcPr>
                <w:tcW w:w="1036" w:type="pct"/>
                <w:vAlign w:val="center"/>
              </w:tcPr>
            </w:tcPrChange>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Change w:id="524" w:author="Author">
              <w:tcPr>
                <w:tcW w:w="121" w:type="pct"/>
                <w:vAlign w:val="center"/>
              </w:tcPr>
            </w:tcPrChange>
          </w:tcPr>
          <w:p w14:paraId="1CE22203" w14:textId="77777777" w:rsidR="00B82D9F" w:rsidRPr="00D677A8" w:rsidRDefault="00B82D9F" w:rsidP="007343E2">
            <w:pPr>
              <w:spacing w:line="480" w:lineRule="auto"/>
            </w:pPr>
          </w:p>
        </w:tc>
      </w:tr>
      <w:tr w:rsidR="00286E1C" w:rsidRPr="00D677A8" w14:paraId="205B39FC" w14:textId="77777777" w:rsidTr="00286E1C">
        <w:tc>
          <w:tcPr>
            <w:tcW w:w="1315" w:type="pct"/>
            <w:vAlign w:val="center"/>
            <w:tcPrChange w:id="525" w:author="Author">
              <w:tcPr>
                <w:tcW w:w="1315" w:type="pct"/>
                <w:vAlign w:val="center"/>
              </w:tcPr>
            </w:tcPrChange>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Change w:id="526" w:author="Author">
              <w:tcPr>
                <w:tcW w:w="514" w:type="pct"/>
                <w:vAlign w:val="center"/>
              </w:tcPr>
            </w:tcPrChange>
          </w:tcPr>
          <w:p w14:paraId="2A7F37EA" w14:textId="77777777" w:rsidR="00B82D9F" w:rsidRPr="00D677A8" w:rsidRDefault="00B82D9F" w:rsidP="007343E2">
            <w:pPr>
              <w:pStyle w:val="Compact"/>
              <w:spacing w:line="480" w:lineRule="auto"/>
            </w:pPr>
            <w:r w:rsidRPr="00D677A8">
              <w:t>Female</w:t>
            </w:r>
          </w:p>
        </w:tc>
        <w:tc>
          <w:tcPr>
            <w:tcW w:w="862" w:type="pct"/>
            <w:vAlign w:val="center"/>
            <w:tcPrChange w:id="527" w:author="Author">
              <w:tcPr>
                <w:tcW w:w="1054" w:type="pct"/>
                <w:gridSpan w:val="2"/>
                <w:vAlign w:val="center"/>
              </w:tcPr>
            </w:tcPrChange>
          </w:tcPr>
          <w:p w14:paraId="6D90DC54" w14:textId="77777777" w:rsidR="00B82D9F" w:rsidRPr="00D677A8" w:rsidRDefault="00B82D9F">
            <w:pPr>
              <w:pStyle w:val="Compact"/>
              <w:spacing w:line="480" w:lineRule="auto"/>
              <w:jc w:val="center"/>
              <w:pPrChange w:id="528" w:author="Author">
                <w:pPr>
                  <w:pStyle w:val="Compact"/>
                  <w:spacing w:line="480" w:lineRule="auto"/>
                </w:pPr>
              </w:pPrChange>
            </w:pPr>
            <w:r w:rsidRPr="00D677A8">
              <w:t>27</w:t>
            </w:r>
          </w:p>
        </w:tc>
        <w:tc>
          <w:tcPr>
            <w:tcW w:w="879" w:type="pct"/>
            <w:vAlign w:val="center"/>
            <w:tcPrChange w:id="529" w:author="Author">
              <w:tcPr>
                <w:tcW w:w="687" w:type="pct"/>
                <w:vAlign w:val="center"/>
              </w:tcPr>
            </w:tcPrChange>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Change w:id="530" w:author="Author">
              <w:tcPr>
                <w:tcW w:w="273" w:type="pct"/>
                <w:gridSpan w:val="2"/>
                <w:vAlign w:val="center"/>
              </w:tcPr>
            </w:tcPrChange>
          </w:tcPr>
          <w:p w14:paraId="5B42B136" w14:textId="77777777" w:rsidR="00B82D9F" w:rsidRPr="00D677A8" w:rsidRDefault="00B82D9F" w:rsidP="007343E2">
            <w:pPr>
              <w:spacing w:line="480" w:lineRule="auto"/>
            </w:pPr>
          </w:p>
        </w:tc>
        <w:tc>
          <w:tcPr>
            <w:tcW w:w="1036" w:type="pct"/>
            <w:vAlign w:val="center"/>
            <w:tcPrChange w:id="531" w:author="Author">
              <w:tcPr>
                <w:tcW w:w="1036" w:type="pct"/>
                <w:vAlign w:val="center"/>
              </w:tcPr>
            </w:tcPrChange>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Change w:id="532" w:author="Author">
              <w:tcPr>
                <w:tcW w:w="121" w:type="pct"/>
                <w:vAlign w:val="center"/>
              </w:tcPr>
            </w:tcPrChange>
          </w:tcPr>
          <w:p w14:paraId="0435D5E4" w14:textId="77777777" w:rsidR="00B82D9F" w:rsidRPr="00D677A8" w:rsidRDefault="00B82D9F" w:rsidP="007343E2">
            <w:pPr>
              <w:spacing w:line="480" w:lineRule="auto"/>
            </w:pPr>
          </w:p>
        </w:tc>
      </w:tr>
      <w:tr w:rsidR="00286E1C" w:rsidRPr="00D677A8" w14:paraId="7731A8D5" w14:textId="77777777" w:rsidTr="00286E1C">
        <w:tc>
          <w:tcPr>
            <w:tcW w:w="1315" w:type="pct"/>
            <w:vAlign w:val="center"/>
            <w:tcPrChange w:id="533" w:author="Author">
              <w:tcPr>
                <w:tcW w:w="1315" w:type="pct"/>
                <w:vAlign w:val="center"/>
              </w:tcPr>
            </w:tcPrChange>
          </w:tcPr>
          <w:p w14:paraId="66CC4E30" w14:textId="77777777" w:rsidR="00B82D9F" w:rsidRPr="00D677A8" w:rsidRDefault="00B82D9F" w:rsidP="007343E2">
            <w:pPr>
              <w:spacing w:line="480" w:lineRule="auto"/>
            </w:pPr>
          </w:p>
        </w:tc>
        <w:tc>
          <w:tcPr>
            <w:tcW w:w="514" w:type="pct"/>
            <w:vAlign w:val="center"/>
            <w:tcPrChange w:id="534" w:author="Author">
              <w:tcPr>
                <w:tcW w:w="514" w:type="pct"/>
                <w:vAlign w:val="center"/>
              </w:tcPr>
            </w:tcPrChange>
          </w:tcPr>
          <w:p w14:paraId="46E078E1" w14:textId="77777777" w:rsidR="00B82D9F" w:rsidRPr="00D677A8" w:rsidRDefault="00B82D9F" w:rsidP="007343E2">
            <w:pPr>
              <w:pStyle w:val="Compact"/>
              <w:spacing w:line="480" w:lineRule="auto"/>
            </w:pPr>
            <w:r w:rsidRPr="00D677A8">
              <w:t>Male</w:t>
            </w:r>
          </w:p>
        </w:tc>
        <w:tc>
          <w:tcPr>
            <w:tcW w:w="862" w:type="pct"/>
            <w:vAlign w:val="center"/>
            <w:tcPrChange w:id="535" w:author="Author">
              <w:tcPr>
                <w:tcW w:w="1054" w:type="pct"/>
                <w:gridSpan w:val="2"/>
                <w:vAlign w:val="center"/>
              </w:tcPr>
            </w:tcPrChange>
          </w:tcPr>
          <w:p w14:paraId="2C8A29BB" w14:textId="77777777" w:rsidR="00B82D9F" w:rsidRPr="00D677A8" w:rsidRDefault="00B82D9F">
            <w:pPr>
              <w:pStyle w:val="Compact"/>
              <w:spacing w:line="480" w:lineRule="auto"/>
              <w:jc w:val="center"/>
              <w:pPrChange w:id="536" w:author="Author">
                <w:pPr>
                  <w:pStyle w:val="Compact"/>
                  <w:spacing w:line="480" w:lineRule="auto"/>
                </w:pPr>
              </w:pPrChange>
            </w:pPr>
            <w:r w:rsidRPr="00D677A8">
              <w:t>21</w:t>
            </w:r>
          </w:p>
        </w:tc>
        <w:tc>
          <w:tcPr>
            <w:tcW w:w="879" w:type="pct"/>
            <w:vAlign w:val="center"/>
            <w:tcPrChange w:id="537" w:author="Author">
              <w:tcPr>
                <w:tcW w:w="687" w:type="pct"/>
                <w:vAlign w:val="center"/>
              </w:tcPr>
            </w:tcPrChange>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Change w:id="538" w:author="Author">
              <w:tcPr>
                <w:tcW w:w="273" w:type="pct"/>
                <w:gridSpan w:val="2"/>
                <w:vAlign w:val="center"/>
              </w:tcPr>
            </w:tcPrChange>
          </w:tcPr>
          <w:p w14:paraId="14FA49DC" w14:textId="77777777" w:rsidR="00B82D9F" w:rsidRPr="00D677A8" w:rsidRDefault="00B82D9F" w:rsidP="007343E2">
            <w:pPr>
              <w:spacing w:line="480" w:lineRule="auto"/>
            </w:pPr>
          </w:p>
        </w:tc>
        <w:tc>
          <w:tcPr>
            <w:tcW w:w="1036" w:type="pct"/>
            <w:vAlign w:val="center"/>
            <w:tcPrChange w:id="539" w:author="Author">
              <w:tcPr>
                <w:tcW w:w="1036" w:type="pct"/>
                <w:vAlign w:val="center"/>
              </w:tcPr>
            </w:tcPrChange>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Change w:id="540" w:author="Author">
              <w:tcPr>
                <w:tcW w:w="121" w:type="pct"/>
                <w:vAlign w:val="center"/>
              </w:tcPr>
            </w:tcPrChange>
          </w:tcPr>
          <w:p w14:paraId="7D9C7B43" w14:textId="77777777" w:rsidR="00B82D9F" w:rsidRPr="00D677A8" w:rsidRDefault="00B82D9F" w:rsidP="007343E2">
            <w:pPr>
              <w:spacing w:line="480" w:lineRule="auto"/>
            </w:pPr>
          </w:p>
        </w:tc>
      </w:tr>
      <w:tr w:rsidR="00286E1C" w:rsidRPr="00D677A8" w14:paraId="71595014" w14:textId="77777777" w:rsidTr="00286E1C">
        <w:tc>
          <w:tcPr>
            <w:tcW w:w="1315" w:type="pct"/>
            <w:vAlign w:val="center"/>
            <w:tcPrChange w:id="541" w:author="Author">
              <w:tcPr>
                <w:tcW w:w="1315" w:type="pct"/>
                <w:vAlign w:val="center"/>
              </w:tcPr>
            </w:tcPrChange>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Change w:id="542" w:author="Author">
              <w:tcPr>
                <w:tcW w:w="514" w:type="pct"/>
                <w:vAlign w:val="center"/>
              </w:tcPr>
            </w:tcPrChange>
          </w:tcPr>
          <w:p w14:paraId="38399C78" w14:textId="77777777" w:rsidR="00B82D9F" w:rsidRPr="00D677A8" w:rsidRDefault="00B82D9F" w:rsidP="007343E2">
            <w:pPr>
              <w:pStyle w:val="Compact"/>
              <w:spacing w:line="480" w:lineRule="auto"/>
            </w:pPr>
            <w:r w:rsidRPr="00D677A8">
              <w:t>Female</w:t>
            </w:r>
          </w:p>
        </w:tc>
        <w:tc>
          <w:tcPr>
            <w:tcW w:w="862" w:type="pct"/>
            <w:vAlign w:val="center"/>
            <w:tcPrChange w:id="543" w:author="Author">
              <w:tcPr>
                <w:tcW w:w="1054" w:type="pct"/>
                <w:gridSpan w:val="2"/>
                <w:vAlign w:val="center"/>
              </w:tcPr>
            </w:tcPrChange>
          </w:tcPr>
          <w:p w14:paraId="153475F9" w14:textId="77777777" w:rsidR="00B82D9F" w:rsidRPr="00D677A8" w:rsidRDefault="00B82D9F">
            <w:pPr>
              <w:pStyle w:val="Compact"/>
              <w:spacing w:line="480" w:lineRule="auto"/>
              <w:jc w:val="center"/>
              <w:pPrChange w:id="544" w:author="Author">
                <w:pPr>
                  <w:pStyle w:val="Compact"/>
                  <w:spacing w:line="480" w:lineRule="auto"/>
                </w:pPr>
              </w:pPrChange>
            </w:pPr>
            <w:r w:rsidRPr="00D677A8">
              <w:t>25</w:t>
            </w:r>
          </w:p>
        </w:tc>
        <w:tc>
          <w:tcPr>
            <w:tcW w:w="879" w:type="pct"/>
            <w:vAlign w:val="center"/>
            <w:tcPrChange w:id="545" w:author="Author">
              <w:tcPr>
                <w:tcW w:w="687" w:type="pct"/>
                <w:vAlign w:val="center"/>
              </w:tcPr>
            </w:tcPrChange>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Change w:id="546" w:author="Author">
              <w:tcPr>
                <w:tcW w:w="273" w:type="pct"/>
                <w:gridSpan w:val="2"/>
                <w:vAlign w:val="center"/>
              </w:tcPr>
            </w:tcPrChange>
          </w:tcPr>
          <w:p w14:paraId="1458D6C2" w14:textId="77777777" w:rsidR="00B82D9F" w:rsidRPr="00D677A8" w:rsidRDefault="00B82D9F" w:rsidP="007343E2">
            <w:pPr>
              <w:spacing w:line="480" w:lineRule="auto"/>
            </w:pPr>
          </w:p>
        </w:tc>
        <w:tc>
          <w:tcPr>
            <w:tcW w:w="1036" w:type="pct"/>
            <w:vAlign w:val="center"/>
            <w:tcPrChange w:id="547" w:author="Author">
              <w:tcPr>
                <w:tcW w:w="1036" w:type="pct"/>
                <w:vAlign w:val="center"/>
              </w:tcPr>
            </w:tcPrChange>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Change w:id="548" w:author="Author">
              <w:tcPr>
                <w:tcW w:w="121" w:type="pct"/>
                <w:vAlign w:val="center"/>
              </w:tcPr>
            </w:tcPrChange>
          </w:tcPr>
          <w:p w14:paraId="6784EBDC" w14:textId="77777777" w:rsidR="00B82D9F" w:rsidRPr="00D677A8" w:rsidRDefault="00B82D9F" w:rsidP="007343E2">
            <w:pPr>
              <w:spacing w:line="480" w:lineRule="auto"/>
            </w:pPr>
          </w:p>
        </w:tc>
      </w:tr>
      <w:tr w:rsidR="00286E1C" w:rsidRPr="00D677A8" w14:paraId="614F2D7E" w14:textId="77777777" w:rsidTr="00286E1C">
        <w:tc>
          <w:tcPr>
            <w:tcW w:w="1315" w:type="pct"/>
            <w:vAlign w:val="center"/>
            <w:tcPrChange w:id="549" w:author="Author">
              <w:tcPr>
                <w:tcW w:w="1315" w:type="pct"/>
                <w:vAlign w:val="center"/>
              </w:tcPr>
            </w:tcPrChange>
          </w:tcPr>
          <w:p w14:paraId="0A620475" w14:textId="77777777" w:rsidR="00B82D9F" w:rsidRPr="00D677A8" w:rsidRDefault="00B82D9F" w:rsidP="007343E2">
            <w:pPr>
              <w:spacing w:line="480" w:lineRule="auto"/>
            </w:pPr>
          </w:p>
        </w:tc>
        <w:tc>
          <w:tcPr>
            <w:tcW w:w="514" w:type="pct"/>
            <w:vAlign w:val="center"/>
            <w:tcPrChange w:id="550" w:author="Author">
              <w:tcPr>
                <w:tcW w:w="514" w:type="pct"/>
                <w:vAlign w:val="center"/>
              </w:tcPr>
            </w:tcPrChange>
          </w:tcPr>
          <w:p w14:paraId="6D51B346" w14:textId="77777777" w:rsidR="00B82D9F" w:rsidRPr="00D677A8" w:rsidRDefault="00B82D9F" w:rsidP="007343E2">
            <w:pPr>
              <w:pStyle w:val="Compact"/>
              <w:spacing w:line="480" w:lineRule="auto"/>
            </w:pPr>
            <w:r w:rsidRPr="00D677A8">
              <w:t>Male</w:t>
            </w:r>
          </w:p>
        </w:tc>
        <w:tc>
          <w:tcPr>
            <w:tcW w:w="862" w:type="pct"/>
            <w:vAlign w:val="center"/>
            <w:tcPrChange w:id="551" w:author="Author">
              <w:tcPr>
                <w:tcW w:w="1054" w:type="pct"/>
                <w:gridSpan w:val="2"/>
                <w:vAlign w:val="center"/>
              </w:tcPr>
            </w:tcPrChange>
          </w:tcPr>
          <w:p w14:paraId="72577C2A" w14:textId="77777777" w:rsidR="00B82D9F" w:rsidRPr="00D677A8" w:rsidRDefault="00B82D9F">
            <w:pPr>
              <w:pStyle w:val="Compact"/>
              <w:spacing w:line="480" w:lineRule="auto"/>
              <w:jc w:val="center"/>
              <w:pPrChange w:id="552" w:author="Author">
                <w:pPr>
                  <w:pStyle w:val="Compact"/>
                  <w:spacing w:line="480" w:lineRule="auto"/>
                </w:pPr>
              </w:pPrChange>
            </w:pPr>
            <w:r w:rsidRPr="00D677A8">
              <w:t>18</w:t>
            </w:r>
          </w:p>
        </w:tc>
        <w:tc>
          <w:tcPr>
            <w:tcW w:w="879" w:type="pct"/>
            <w:vAlign w:val="center"/>
            <w:tcPrChange w:id="553" w:author="Author">
              <w:tcPr>
                <w:tcW w:w="687" w:type="pct"/>
                <w:vAlign w:val="center"/>
              </w:tcPr>
            </w:tcPrChange>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Change w:id="554" w:author="Author">
              <w:tcPr>
                <w:tcW w:w="273" w:type="pct"/>
                <w:gridSpan w:val="2"/>
                <w:vAlign w:val="center"/>
              </w:tcPr>
            </w:tcPrChange>
          </w:tcPr>
          <w:p w14:paraId="2B464C3E" w14:textId="77777777" w:rsidR="00B82D9F" w:rsidRPr="00D677A8" w:rsidRDefault="00B82D9F" w:rsidP="007343E2">
            <w:pPr>
              <w:spacing w:line="480" w:lineRule="auto"/>
            </w:pPr>
          </w:p>
        </w:tc>
        <w:tc>
          <w:tcPr>
            <w:tcW w:w="1036" w:type="pct"/>
            <w:vAlign w:val="center"/>
            <w:tcPrChange w:id="555" w:author="Author">
              <w:tcPr>
                <w:tcW w:w="1036" w:type="pct"/>
                <w:vAlign w:val="center"/>
              </w:tcPr>
            </w:tcPrChange>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Change w:id="556" w:author="Author">
              <w:tcPr>
                <w:tcW w:w="121" w:type="pct"/>
                <w:vAlign w:val="center"/>
              </w:tcPr>
            </w:tcPrChange>
          </w:tcPr>
          <w:p w14:paraId="4D44BE8E" w14:textId="77777777" w:rsidR="00B82D9F" w:rsidRPr="00D677A8" w:rsidRDefault="00B82D9F" w:rsidP="007343E2">
            <w:pPr>
              <w:spacing w:line="480" w:lineRule="auto"/>
            </w:pPr>
          </w:p>
        </w:tc>
      </w:tr>
      <w:tr w:rsidR="00286E1C" w:rsidRPr="00D677A8" w14:paraId="0765FD58" w14:textId="77777777" w:rsidTr="00286E1C">
        <w:tc>
          <w:tcPr>
            <w:tcW w:w="1315" w:type="pct"/>
            <w:vAlign w:val="center"/>
            <w:tcPrChange w:id="557" w:author="Author">
              <w:tcPr>
                <w:tcW w:w="1315" w:type="pct"/>
                <w:vAlign w:val="center"/>
              </w:tcPr>
            </w:tcPrChange>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Change w:id="558" w:author="Author">
              <w:tcPr>
                <w:tcW w:w="514" w:type="pct"/>
                <w:vAlign w:val="center"/>
              </w:tcPr>
            </w:tcPrChange>
          </w:tcPr>
          <w:p w14:paraId="1CB07B9A" w14:textId="77777777" w:rsidR="00B82D9F" w:rsidRPr="00D677A8" w:rsidRDefault="00B82D9F" w:rsidP="007343E2">
            <w:pPr>
              <w:pStyle w:val="Compact"/>
              <w:spacing w:line="480" w:lineRule="auto"/>
            </w:pPr>
            <w:r w:rsidRPr="00D677A8">
              <w:t>Female</w:t>
            </w:r>
          </w:p>
        </w:tc>
        <w:tc>
          <w:tcPr>
            <w:tcW w:w="862" w:type="pct"/>
            <w:vAlign w:val="center"/>
            <w:tcPrChange w:id="559" w:author="Author">
              <w:tcPr>
                <w:tcW w:w="1054" w:type="pct"/>
                <w:gridSpan w:val="2"/>
                <w:vAlign w:val="center"/>
              </w:tcPr>
            </w:tcPrChange>
          </w:tcPr>
          <w:p w14:paraId="39828927" w14:textId="77777777" w:rsidR="00B82D9F" w:rsidRPr="00D677A8" w:rsidRDefault="00B82D9F">
            <w:pPr>
              <w:pStyle w:val="Compact"/>
              <w:spacing w:line="480" w:lineRule="auto"/>
              <w:jc w:val="center"/>
              <w:pPrChange w:id="560" w:author="Author">
                <w:pPr>
                  <w:pStyle w:val="Compact"/>
                  <w:spacing w:line="480" w:lineRule="auto"/>
                </w:pPr>
              </w:pPrChange>
            </w:pPr>
            <w:r w:rsidRPr="00D677A8">
              <w:t>26</w:t>
            </w:r>
          </w:p>
        </w:tc>
        <w:tc>
          <w:tcPr>
            <w:tcW w:w="879" w:type="pct"/>
            <w:vAlign w:val="center"/>
            <w:tcPrChange w:id="561" w:author="Author">
              <w:tcPr>
                <w:tcW w:w="687" w:type="pct"/>
                <w:vAlign w:val="center"/>
              </w:tcPr>
            </w:tcPrChange>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Change w:id="562" w:author="Author">
              <w:tcPr>
                <w:tcW w:w="273" w:type="pct"/>
                <w:gridSpan w:val="2"/>
                <w:vAlign w:val="center"/>
              </w:tcPr>
            </w:tcPrChange>
          </w:tcPr>
          <w:p w14:paraId="7608AC55" w14:textId="77777777" w:rsidR="00B82D9F" w:rsidRPr="00D677A8" w:rsidRDefault="00B82D9F" w:rsidP="007343E2">
            <w:pPr>
              <w:spacing w:line="480" w:lineRule="auto"/>
            </w:pPr>
          </w:p>
        </w:tc>
        <w:tc>
          <w:tcPr>
            <w:tcW w:w="1036" w:type="pct"/>
            <w:vAlign w:val="center"/>
            <w:tcPrChange w:id="563" w:author="Author">
              <w:tcPr>
                <w:tcW w:w="1036" w:type="pct"/>
                <w:vAlign w:val="center"/>
              </w:tcPr>
            </w:tcPrChange>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Change w:id="564" w:author="Author">
              <w:tcPr>
                <w:tcW w:w="121" w:type="pct"/>
                <w:vAlign w:val="center"/>
              </w:tcPr>
            </w:tcPrChange>
          </w:tcPr>
          <w:p w14:paraId="2E0EC345" w14:textId="77777777" w:rsidR="00B82D9F" w:rsidRPr="00D677A8" w:rsidRDefault="00B82D9F" w:rsidP="007343E2">
            <w:pPr>
              <w:spacing w:line="480" w:lineRule="auto"/>
            </w:pPr>
          </w:p>
        </w:tc>
      </w:tr>
      <w:tr w:rsidR="00286E1C" w:rsidRPr="00D677A8" w14:paraId="185EEBEA" w14:textId="77777777" w:rsidTr="00286E1C">
        <w:tc>
          <w:tcPr>
            <w:tcW w:w="1315" w:type="pct"/>
            <w:tcBorders>
              <w:bottom w:val="single" w:sz="4" w:space="0" w:color="auto"/>
            </w:tcBorders>
            <w:vAlign w:val="center"/>
            <w:tcPrChange w:id="565" w:author="Author">
              <w:tcPr>
                <w:tcW w:w="1315" w:type="pct"/>
                <w:tcBorders>
                  <w:bottom w:val="single" w:sz="4" w:space="0" w:color="auto"/>
                </w:tcBorders>
                <w:vAlign w:val="center"/>
              </w:tcPr>
            </w:tcPrChange>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Change w:id="566" w:author="Author">
              <w:tcPr>
                <w:tcW w:w="514" w:type="pct"/>
                <w:tcBorders>
                  <w:bottom w:val="single" w:sz="4" w:space="0" w:color="auto"/>
                </w:tcBorders>
                <w:vAlign w:val="center"/>
              </w:tcPr>
            </w:tcPrChange>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Change w:id="567" w:author="Author">
              <w:tcPr>
                <w:tcW w:w="1054" w:type="pct"/>
                <w:gridSpan w:val="2"/>
                <w:tcBorders>
                  <w:bottom w:val="single" w:sz="4" w:space="0" w:color="auto"/>
                </w:tcBorders>
                <w:vAlign w:val="center"/>
              </w:tcPr>
            </w:tcPrChange>
          </w:tcPr>
          <w:p w14:paraId="4488768B" w14:textId="77777777" w:rsidR="00B82D9F" w:rsidRPr="00D677A8" w:rsidRDefault="00B82D9F">
            <w:pPr>
              <w:pStyle w:val="Compact"/>
              <w:spacing w:line="480" w:lineRule="auto"/>
              <w:jc w:val="center"/>
              <w:pPrChange w:id="568" w:author="Author">
                <w:pPr>
                  <w:pStyle w:val="Compact"/>
                  <w:spacing w:line="480" w:lineRule="auto"/>
                </w:pPr>
              </w:pPrChange>
            </w:pPr>
            <w:r w:rsidRPr="00D677A8">
              <w:t>18</w:t>
            </w:r>
          </w:p>
        </w:tc>
        <w:tc>
          <w:tcPr>
            <w:tcW w:w="879" w:type="pct"/>
            <w:tcBorders>
              <w:bottom w:val="single" w:sz="4" w:space="0" w:color="auto"/>
            </w:tcBorders>
            <w:vAlign w:val="center"/>
            <w:tcPrChange w:id="569" w:author="Author">
              <w:tcPr>
                <w:tcW w:w="687" w:type="pct"/>
                <w:tcBorders>
                  <w:bottom w:val="single" w:sz="4" w:space="0" w:color="auto"/>
                </w:tcBorders>
                <w:vAlign w:val="center"/>
              </w:tcPr>
            </w:tcPrChange>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Change w:id="570" w:author="Author">
              <w:tcPr>
                <w:tcW w:w="273" w:type="pct"/>
                <w:gridSpan w:val="2"/>
                <w:tcBorders>
                  <w:bottom w:val="single" w:sz="4" w:space="0" w:color="auto"/>
                </w:tcBorders>
                <w:vAlign w:val="center"/>
              </w:tcPr>
            </w:tcPrChange>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Change w:id="571" w:author="Author">
              <w:tcPr>
                <w:tcW w:w="1036" w:type="pct"/>
                <w:tcBorders>
                  <w:bottom w:val="single" w:sz="4" w:space="0" w:color="auto"/>
                </w:tcBorders>
                <w:vAlign w:val="center"/>
              </w:tcPr>
            </w:tcPrChange>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Change w:id="572" w:author="Author">
              <w:tcPr>
                <w:tcW w:w="121" w:type="pct"/>
                <w:tcBorders>
                  <w:bottom w:val="single" w:sz="4" w:space="0" w:color="auto"/>
                </w:tcBorders>
                <w:vAlign w:val="center"/>
              </w:tcPr>
            </w:tcPrChange>
          </w:tcPr>
          <w:p w14:paraId="361D2D48" w14:textId="77777777" w:rsidR="00B82D9F" w:rsidRPr="00D677A8" w:rsidRDefault="00B82D9F" w:rsidP="007343E2">
            <w:pPr>
              <w:spacing w:line="480" w:lineRule="auto"/>
            </w:pPr>
          </w:p>
        </w:tc>
      </w:tr>
    </w:tbl>
    <w:p w14:paraId="0C8D31CC" w14:textId="199E7B9D" w:rsidR="00B82D9F" w:rsidRDefault="00286E1C" w:rsidP="007343E2">
      <w:pPr>
        <w:pStyle w:val="BodyText"/>
        <w:spacing w:line="480" w:lineRule="auto"/>
      </w:pPr>
      <w:ins w:id="573" w:author="Author">
        <w:del w:id="574" w:author="Author">
          <w:r w:rsidRPr="00D677A8" w:rsidDel="0015275A">
            <w:delText xml:space="preserve">Means in the same column </w:delText>
          </w:r>
          <w:r w:rsidDel="0015275A">
            <w:delText>that</w:delText>
          </w:r>
          <w:r w:rsidRPr="00D677A8" w:rsidDel="0015275A">
            <w:delText xml:space="preserve"> share a</w:delText>
          </w:r>
        </w:del>
        <w:r w:rsidR="0015275A">
          <w:t>Effects without</w:t>
        </w:r>
        <w:r w:rsidRPr="00D677A8">
          <w:t xml:space="preserve"> </w:t>
        </w:r>
        <w:r w:rsidR="0015275A">
          <w:t xml:space="preserve">significance </w:t>
        </w:r>
        <w:r w:rsidRPr="00D677A8">
          <w:t>letter</w:t>
        </w:r>
        <w:r w:rsidR="0015275A">
          <w:t>s</w:t>
        </w:r>
        <w:r w:rsidRPr="00D677A8">
          <w:t xml:space="preserve"> are not significantly different (</w:t>
        </w:r>
        <w:r>
          <w:t>α =</w:t>
        </w:r>
        <w:r w:rsidRPr="00D677A8">
          <w:t xml:space="preserve"> 0.05)</w:t>
        </w:r>
        <w:r w:rsidR="009B3D69">
          <w:t xml:space="preserve"> based on </w:t>
        </w:r>
        <w:r w:rsidR="009B3D69" w:rsidRPr="003D6540">
          <w:t>Wald’s</w:t>
        </w:r>
        <w:r w:rsidR="009B3D69">
          <w:t xml:space="preserve"> χ</w:t>
        </w:r>
        <w:r w:rsidR="009B3D69" w:rsidRPr="007029E4">
          <w:rPr>
            <w:vertAlign w:val="superscript"/>
          </w:rPr>
          <w:t>2</w:t>
        </w:r>
        <w:del w:id="575" w:author="Author">
          <w:r w:rsidDel="00D26787">
            <w:delText>.</w:delText>
          </w:r>
        </w:del>
        <w:r w:rsidR="00D26787">
          <w:t xml:space="preserve"> tests.</w:t>
        </w:r>
        <w:r w:rsidR="002D1264" w:rsidDel="002D1264">
          <w:t xml:space="preserve"> </w:t>
        </w:r>
        <w:del w:id="576" w:author="Author">
          <w:r w:rsidDel="002D1264">
            <w:delText xml:space="preserve"> </w:delText>
          </w:r>
          <w:r w:rsidRPr="00D677A8" w:rsidDel="002D1264">
            <w:delText>Differences among sex</w:delText>
          </w:r>
          <w:r w:rsidDel="002D1264">
            <w:delText xml:space="preserve"> × </w:delText>
          </w:r>
          <w:r w:rsidRPr="00D677A8" w:rsidDel="002D1264">
            <w:delText>genotype are indicated by lowercase letters</w:delText>
          </w:r>
          <w:r w:rsidDel="002D1264">
            <w:delText>;</w:delText>
          </w:r>
          <w:r w:rsidRPr="00D677A8" w:rsidDel="002D1264">
            <w:delText xml:space="preserve"> capital letters indicate differences </w:delText>
          </w:r>
          <w:r w:rsidDel="002D1264">
            <w:delText>among genotypes with</w:delText>
          </w:r>
          <w:r w:rsidRPr="00D677A8" w:rsidDel="002D1264">
            <w:delText xml:space="preserve"> sex pooled.</w:delText>
          </w:r>
        </w:del>
      </w:ins>
      <w:r w:rsidR="00B82D9F">
        <w:br w:type="page"/>
      </w:r>
    </w:p>
    <w:p w14:paraId="1FBC2505" w14:textId="4E1D80B6"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ins w:id="577" w:author="Author">
        <w:r w:rsidR="005F332F">
          <w:t xml:space="preserve">potato </w:t>
        </w:r>
      </w:ins>
      <w:r w:rsidRPr="003D6540">
        <w:t xml:space="preserve">genotypes: A07781-10LB, A07781-3LB, A07781-4LB and Russet </w:t>
      </w:r>
      <w:ins w:id="578" w:author="Author">
        <w:r w:rsidR="005F332F">
          <w:t>‘</w:t>
        </w:r>
      </w:ins>
      <w:r w:rsidRPr="003D6540">
        <w:t>Burbank</w:t>
      </w:r>
      <w:ins w:id="579" w:author="Author">
        <w:r w:rsidR="005F332F">
          <w:t>’</w:t>
        </w:r>
      </w:ins>
      <w:r w:rsidR="00F3146A">
        <w:t>.</w:t>
      </w:r>
    </w:p>
    <w:tbl>
      <w:tblPr>
        <w:tblStyle w:val="Table"/>
        <w:tblW w:w="5007" w:type="pct"/>
        <w:tblLayout w:type="fixed"/>
        <w:tblLook w:val="07E0" w:firstRow="1" w:lastRow="1" w:firstColumn="1" w:lastColumn="1" w:noHBand="1" w:noVBand="1"/>
        <w:tblPrChange w:id="580" w:author="Author">
          <w:tblPr>
            <w:tblStyle w:val="Table"/>
            <w:tblW w:w="5000" w:type="pct"/>
            <w:tblLook w:val="07E0" w:firstRow="1" w:lastRow="1" w:firstColumn="1" w:lastColumn="1" w:noHBand="1" w:noVBand="1"/>
          </w:tblPr>
        </w:tblPrChange>
      </w:tblPr>
      <w:tblGrid>
        <w:gridCol w:w="1979"/>
        <w:gridCol w:w="963"/>
        <w:gridCol w:w="1607"/>
        <w:gridCol w:w="1391"/>
        <w:gridCol w:w="270"/>
        <w:gridCol w:w="2649"/>
        <w:gridCol w:w="514"/>
        <w:tblGridChange w:id="581">
          <w:tblGrid>
            <w:gridCol w:w="2023"/>
            <w:gridCol w:w="1007"/>
            <w:gridCol w:w="1380"/>
            <w:gridCol w:w="1262"/>
            <w:gridCol w:w="223"/>
            <w:gridCol w:w="2952"/>
            <w:gridCol w:w="513"/>
          </w:tblGrid>
        </w:tblGridChange>
      </w:tblGrid>
      <w:tr w:rsidR="0035034C" w:rsidRPr="00D677A8" w14:paraId="1C6BD707" w14:textId="77777777" w:rsidTr="0035034C">
        <w:tc>
          <w:tcPr>
            <w:tcW w:w="1056" w:type="pct"/>
            <w:tcBorders>
              <w:top w:val="single" w:sz="4" w:space="0" w:color="auto"/>
              <w:bottom w:val="single" w:sz="4" w:space="0" w:color="auto"/>
            </w:tcBorders>
            <w:vAlign w:val="bottom"/>
            <w:tcPrChange w:id="582" w:author="Author">
              <w:tcPr>
                <w:tcW w:w="1081" w:type="pct"/>
                <w:tcBorders>
                  <w:top w:val="single" w:sz="4" w:space="0" w:color="auto"/>
                  <w:bottom w:val="single" w:sz="4" w:space="0" w:color="auto"/>
                </w:tcBorders>
                <w:vAlign w:val="bottom"/>
              </w:tcPr>
            </w:tcPrChange>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Change w:id="583" w:author="Author">
              <w:tcPr>
                <w:tcW w:w="538" w:type="pct"/>
                <w:tcBorders>
                  <w:top w:val="single" w:sz="4" w:space="0" w:color="auto"/>
                  <w:bottom w:val="single" w:sz="4" w:space="0" w:color="auto"/>
                </w:tcBorders>
                <w:vAlign w:val="bottom"/>
              </w:tcPr>
            </w:tcPrChange>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Change w:id="584" w:author="Author">
              <w:tcPr>
                <w:tcW w:w="737" w:type="pct"/>
                <w:tcBorders>
                  <w:top w:val="single" w:sz="4" w:space="0" w:color="auto"/>
                  <w:bottom w:val="single" w:sz="4" w:space="0" w:color="auto"/>
                </w:tcBorders>
                <w:vAlign w:val="bottom"/>
              </w:tcPr>
            </w:tcPrChange>
          </w:tcPr>
          <w:p w14:paraId="6855DA69" w14:textId="4B3DEA14" w:rsidR="00B82D9F" w:rsidRPr="00E41F5F" w:rsidRDefault="00B82D9F" w:rsidP="007343E2">
            <w:pPr>
              <w:pStyle w:val="Compact"/>
              <w:spacing w:line="480" w:lineRule="auto"/>
            </w:pPr>
            <w:del w:id="585" w:author="Author">
              <w:r w:rsidRPr="007029E4" w:rsidDel="0035034C">
                <w:delText>N</w:delText>
              </w:r>
            </w:del>
            <w:ins w:id="586" w:author="Author">
              <w:r w:rsidR="0035034C">
                <w:t>Sample Size</w:t>
              </w:r>
            </w:ins>
          </w:p>
        </w:tc>
        <w:tc>
          <w:tcPr>
            <w:tcW w:w="742" w:type="pct"/>
            <w:tcBorders>
              <w:top w:val="single" w:sz="4" w:space="0" w:color="auto"/>
              <w:bottom w:val="single" w:sz="4" w:space="0" w:color="auto"/>
            </w:tcBorders>
            <w:vAlign w:val="bottom"/>
            <w:tcPrChange w:id="587" w:author="Author">
              <w:tcPr>
                <w:tcW w:w="674" w:type="pct"/>
                <w:tcBorders>
                  <w:top w:val="single" w:sz="4" w:space="0" w:color="auto"/>
                  <w:bottom w:val="single" w:sz="4" w:space="0" w:color="auto"/>
                </w:tcBorders>
                <w:vAlign w:val="bottom"/>
              </w:tcPr>
            </w:tcPrChange>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Change w:id="588" w:author="Author">
              <w:tcPr>
                <w:tcW w:w="119" w:type="pct"/>
                <w:tcBorders>
                  <w:top w:val="single" w:sz="4" w:space="0" w:color="auto"/>
                  <w:bottom w:val="single" w:sz="4" w:space="0" w:color="auto"/>
                </w:tcBorders>
                <w:vAlign w:val="bottom"/>
              </w:tcPr>
            </w:tcPrChange>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Change w:id="589" w:author="Author">
              <w:tcPr>
                <w:tcW w:w="1577" w:type="pct"/>
                <w:tcBorders>
                  <w:top w:val="single" w:sz="4" w:space="0" w:color="auto"/>
                  <w:bottom w:val="single" w:sz="4" w:space="0" w:color="auto"/>
                </w:tcBorders>
                <w:vAlign w:val="bottom"/>
              </w:tcPr>
            </w:tcPrChange>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Change w:id="590" w:author="Author">
              <w:tcPr>
                <w:tcW w:w="274" w:type="pct"/>
                <w:tcBorders>
                  <w:top w:val="single" w:sz="4" w:space="0" w:color="auto"/>
                  <w:bottom w:val="single" w:sz="4" w:space="0" w:color="auto"/>
                </w:tcBorders>
                <w:vAlign w:val="bottom"/>
              </w:tcPr>
            </w:tcPrChange>
          </w:tcPr>
          <w:p w14:paraId="702A28CB" w14:textId="77777777" w:rsidR="00B82D9F" w:rsidRPr="008A5112" w:rsidRDefault="00B82D9F" w:rsidP="007343E2">
            <w:pPr>
              <w:spacing w:line="480" w:lineRule="auto"/>
            </w:pPr>
          </w:p>
        </w:tc>
      </w:tr>
      <w:tr w:rsidR="0035034C" w:rsidRPr="00D677A8" w14:paraId="2F3C6736" w14:textId="77777777" w:rsidTr="0035034C">
        <w:tc>
          <w:tcPr>
            <w:tcW w:w="1056" w:type="pct"/>
            <w:tcBorders>
              <w:top w:val="single" w:sz="4" w:space="0" w:color="auto"/>
            </w:tcBorders>
            <w:vAlign w:val="bottom"/>
            <w:tcPrChange w:id="591" w:author="Author">
              <w:tcPr>
                <w:tcW w:w="1081" w:type="pct"/>
                <w:tcBorders>
                  <w:top w:val="single" w:sz="4" w:space="0" w:color="auto"/>
                </w:tcBorders>
                <w:vAlign w:val="bottom"/>
              </w:tcPr>
            </w:tcPrChange>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Change w:id="592" w:author="Author">
              <w:tcPr>
                <w:tcW w:w="538" w:type="pct"/>
                <w:tcBorders>
                  <w:top w:val="single" w:sz="4" w:space="0" w:color="auto"/>
                </w:tcBorders>
                <w:vAlign w:val="bottom"/>
              </w:tcPr>
            </w:tcPrChange>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Change w:id="593" w:author="Author">
              <w:tcPr>
                <w:tcW w:w="737" w:type="pct"/>
                <w:tcBorders>
                  <w:top w:val="single" w:sz="4" w:space="0" w:color="auto"/>
                </w:tcBorders>
                <w:vAlign w:val="bottom"/>
              </w:tcPr>
            </w:tcPrChange>
          </w:tcPr>
          <w:p w14:paraId="255D52F9" w14:textId="77777777" w:rsidR="00B82D9F" w:rsidRPr="00D677A8" w:rsidRDefault="00B82D9F">
            <w:pPr>
              <w:pStyle w:val="Compact"/>
              <w:spacing w:line="480" w:lineRule="auto"/>
              <w:jc w:val="center"/>
              <w:pPrChange w:id="594" w:author="Author">
                <w:pPr>
                  <w:pStyle w:val="Compact"/>
                  <w:spacing w:line="480" w:lineRule="auto"/>
                </w:pPr>
              </w:pPrChange>
            </w:pPr>
            <w:r w:rsidRPr="00D677A8">
              <w:t>21</w:t>
            </w:r>
          </w:p>
        </w:tc>
        <w:tc>
          <w:tcPr>
            <w:tcW w:w="742" w:type="pct"/>
            <w:tcBorders>
              <w:top w:val="single" w:sz="4" w:space="0" w:color="auto"/>
            </w:tcBorders>
            <w:vAlign w:val="bottom"/>
            <w:tcPrChange w:id="595" w:author="Author">
              <w:tcPr>
                <w:tcW w:w="674" w:type="pct"/>
                <w:tcBorders>
                  <w:top w:val="single" w:sz="4" w:space="0" w:color="auto"/>
                </w:tcBorders>
                <w:vAlign w:val="bottom"/>
              </w:tcPr>
            </w:tcPrChange>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Change w:id="596" w:author="Author">
              <w:tcPr>
                <w:tcW w:w="119" w:type="pct"/>
                <w:tcBorders>
                  <w:top w:val="single" w:sz="4" w:space="0" w:color="auto"/>
                </w:tcBorders>
                <w:vAlign w:val="bottom"/>
              </w:tcPr>
            </w:tcPrChange>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Change w:id="597" w:author="Author">
              <w:tcPr>
                <w:tcW w:w="1577" w:type="pct"/>
                <w:tcBorders>
                  <w:top w:val="single" w:sz="4" w:space="0" w:color="auto"/>
                </w:tcBorders>
                <w:vAlign w:val="bottom"/>
              </w:tcPr>
            </w:tcPrChange>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Change w:id="598" w:author="Author">
              <w:tcPr>
                <w:tcW w:w="274" w:type="pct"/>
                <w:vMerge w:val="restart"/>
                <w:tcBorders>
                  <w:top w:val="single" w:sz="4" w:space="0" w:color="auto"/>
                </w:tcBorders>
                <w:vAlign w:val="center"/>
              </w:tcPr>
            </w:tcPrChange>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35034C">
        <w:tc>
          <w:tcPr>
            <w:tcW w:w="1056" w:type="pct"/>
            <w:vAlign w:val="bottom"/>
            <w:tcPrChange w:id="599" w:author="Author">
              <w:tcPr>
                <w:tcW w:w="1081" w:type="pct"/>
                <w:vAlign w:val="bottom"/>
              </w:tcPr>
            </w:tcPrChange>
          </w:tcPr>
          <w:p w14:paraId="3B50509E" w14:textId="77777777" w:rsidR="00B82D9F" w:rsidRPr="00D677A8" w:rsidRDefault="00B82D9F" w:rsidP="007343E2">
            <w:pPr>
              <w:spacing w:line="480" w:lineRule="auto"/>
            </w:pPr>
          </w:p>
        </w:tc>
        <w:tc>
          <w:tcPr>
            <w:tcW w:w="514" w:type="pct"/>
            <w:vAlign w:val="bottom"/>
            <w:tcPrChange w:id="600" w:author="Author">
              <w:tcPr>
                <w:tcW w:w="538" w:type="pct"/>
                <w:vAlign w:val="bottom"/>
              </w:tcPr>
            </w:tcPrChange>
          </w:tcPr>
          <w:p w14:paraId="13319A9D" w14:textId="77777777" w:rsidR="00B82D9F" w:rsidRPr="00D677A8" w:rsidRDefault="00B82D9F" w:rsidP="007343E2">
            <w:pPr>
              <w:pStyle w:val="Compact"/>
              <w:spacing w:line="480" w:lineRule="auto"/>
            </w:pPr>
            <w:r w:rsidRPr="00D677A8">
              <w:t>Male</w:t>
            </w:r>
          </w:p>
        </w:tc>
        <w:tc>
          <w:tcPr>
            <w:tcW w:w="857" w:type="pct"/>
            <w:vAlign w:val="bottom"/>
            <w:tcPrChange w:id="601" w:author="Author">
              <w:tcPr>
                <w:tcW w:w="737" w:type="pct"/>
                <w:vAlign w:val="bottom"/>
              </w:tcPr>
            </w:tcPrChange>
          </w:tcPr>
          <w:p w14:paraId="71052B02" w14:textId="77777777" w:rsidR="00B82D9F" w:rsidRPr="00D677A8" w:rsidRDefault="00B82D9F">
            <w:pPr>
              <w:pStyle w:val="Compact"/>
              <w:spacing w:line="480" w:lineRule="auto"/>
              <w:jc w:val="center"/>
              <w:pPrChange w:id="602" w:author="Author">
                <w:pPr>
                  <w:pStyle w:val="Compact"/>
                  <w:spacing w:line="480" w:lineRule="auto"/>
                </w:pPr>
              </w:pPrChange>
            </w:pPr>
            <w:r w:rsidRPr="00D677A8">
              <w:t>25</w:t>
            </w:r>
          </w:p>
        </w:tc>
        <w:tc>
          <w:tcPr>
            <w:tcW w:w="742" w:type="pct"/>
            <w:vAlign w:val="bottom"/>
            <w:tcPrChange w:id="603" w:author="Author">
              <w:tcPr>
                <w:tcW w:w="674" w:type="pct"/>
                <w:vAlign w:val="bottom"/>
              </w:tcPr>
            </w:tcPrChange>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Change w:id="604" w:author="Author">
              <w:tcPr>
                <w:tcW w:w="119" w:type="pct"/>
                <w:vAlign w:val="bottom"/>
              </w:tcPr>
            </w:tcPrChange>
          </w:tcPr>
          <w:p w14:paraId="0BFDF112" w14:textId="77777777" w:rsidR="00B82D9F" w:rsidRPr="00D677A8" w:rsidRDefault="00B82D9F" w:rsidP="007343E2">
            <w:pPr>
              <w:spacing w:line="480" w:lineRule="auto"/>
            </w:pPr>
          </w:p>
        </w:tc>
        <w:tc>
          <w:tcPr>
            <w:tcW w:w="1413" w:type="pct"/>
            <w:vAlign w:val="bottom"/>
            <w:tcPrChange w:id="605" w:author="Author">
              <w:tcPr>
                <w:tcW w:w="1577" w:type="pct"/>
                <w:vAlign w:val="bottom"/>
              </w:tcPr>
            </w:tcPrChange>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Change w:id="606" w:author="Author">
              <w:tcPr>
                <w:tcW w:w="274" w:type="pct"/>
                <w:vMerge/>
                <w:vAlign w:val="center"/>
              </w:tcPr>
            </w:tcPrChange>
          </w:tcPr>
          <w:p w14:paraId="6C553AEB" w14:textId="77777777" w:rsidR="00B82D9F" w:rsidRPr="008A5112" w:rsidRDefault="00B82D9F" w:rsidP="007343E2">
            <w:pPr>
              <w:spacing w:line="480" w:lineRule="auto"/>
            </w:pPr>
          </w:p>
        </w:tc>
      </w:tr>
      <w:tr w:rsidR="0035034C" w:rsidRPr="00D677A8" w14:paraId="31B56C77" w14:textId="77777777" w:rsidTr="0035034C">
        <w:tc>
          <w:tcPr>
            <w:tcW w:w="1056" w:type="pct"/>
            <w:vAlign w:val="bottom"/>
            <w:tcPrChange w:id="607" w:author="Author">
              <w:tcPr>
                <w:tcW w:w="1081" w:type="pct"/>
                <w:vAlign w:val="bottom"/>
              </w:tcPr>
            </w:tcPrChange>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Change w:id="608" w:author="Author">
              <w:tcPr>
                <w:tcW w:w="538" w:type="pct"/>
                <w:vAlign w:val="bottom"/>
              </w:tcPr>
            </w:tcPrChange>
          </w:tcPr>
          <w:p w14:paraId="2ECFFBBE" w14:textId="77777777" w:rsidR="00B82D9F" w:rsidRPr="00D677A8" w:rsidRDefault="00B82D9F" w:rsidP="007343E2">
            <w:pPr>
              <w:pStyle w:val="Compact"/>
              <w:spacing w:line="480" w:lineRule="auto"/>
            </w:pPr>
            <w:r w:rsidRPr="00D677A8">
              <w:t>Female</w:t>
            </w:r>
          </w:p>
        </w:tc>
        <w:tc>
          <w:tcPr>
            <w:tcW w:w="857" w:type="pct"/>
            <w:vAlign w:val="bottom"/>
            <w:tcPrChange w:id="609" w:author="Author">
              <w:tcPr>
                <w:tcW w:w="737" w:type="pct"/>
                <w:vAlign w:val="bottom"/>
              </w:tcPr>
            </w:tcPrChange>
          </w:tcPr>
          <w:p w14:paraId="7BF983F5" w14:textId="77777777" w:rsidR="00B82D9F" w:rsidRPr="00D677A8" w:rsidRDefault="00B82D9F">
            <w:pPr>
              <w:pStyle w:val="Compact"/>
              <w:spacing w:line="480" w:lineRule="auto"/>
              <w:jc w:val="center"/>
              <w:pPrChange w:id="610" w:author="Author">
                <w:pPr>
                  <w:pStyle w:val="Compact"/>
                  <w:spacing w:line="480" w:lineRule="auto"/>
                </w:pPr>
              </w:pPrChange>
            </w:pPr>
            <w:r w:rsidRPr="00D677A8">
              <w:t>27</w:t>
            </w:r>
          </w:p>
        </w:tc>
        <w:tc>
          <w:tcPr>
            <w:tcW w:w="742" w:type="pct"/>
            <w:vAlign w:val="bottom"/>
            <w:tcPrChange w:id="611" w:author="Author">
              <w:tcPr>
                <w:tcW w:w="674" w:type="pct"/>
                <w:vAlign w:val="bottom"/>
              </w:tcPr>
            </w:tcPrChange>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Change w:id="612" w:author="Author">
              <w:tcPr>
                <w:tcW w:w="119" w:type="pct"/>
                <w:vAlign w:val="bottom"/>
              </w:tcPr>
            </w:tcPrChange>
          </w:tcPr>
          <w:p w14:paraId="2632417C" w14:textId="77777777" w:rsidR="00B82D9F" w:rsidRPr="00D677A8" w:rsidRDefault="00B82D9F" w:rsidP="007343E2">
            <w:pPr>
              <w:spacing w:line="480" w:lineRule="auto"/>
            </w:pPr>
          </w:p>
        </w:tc>
        <w:tc>
          <w:tcPr>
            <w:tcW w:w="1413" w:type="pct"/>
            <w:vAlign w:val="bottom"/>
            <w:tcPrChange w:id="613" w:author="Author">
              <w:tcPr>
                <w:tcW w:w="1577" w:type="pct"/>
                <w:vAlign w:val="bottom"/>
              </w:tcPr>
            </w:tcPrChange>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Change w:id="614" w:author="Author">
              <w:tcPr>
                <w:tcW w:w="274" w:type="pct"/>
                <w:vMerge w:val="restart"/>
                <w:vAlign w:val="center"/>
              </w:tcPr>
            </w:tcPrChange>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35034C">
        <w:tc>
          <w:tcPr>
            <w:tcW w:w="1056" w:type="pct"/>
            <w:vAlign w:val="bottom"/>
            <w:tcPrChange w:id="615" w:author="Author">
              <w:tcPr>
                <w:tcW w:w="1081" w:type="pct"/>
                <w:vAlign w:val="bottom"/>
              </w:tcPr>
            </w:tcPrChange>
          </w:tcPr>
          <w:p w14:paraId="180ED9C4" w14:textId="77777777" w:rsidR="00B82D9F" w:rsidRPr="00D677A8" w:rsidRDefault="00B82D9F" w:rsidP="007343E2">
            <w:pPr>
              <w:spacing w:line="480" w:lineRule="auto"/>
            </w:pPr>
          </w:p>
        </w:tc>
        <w:tc>
          <w:tcPr>
            <w:tcW w:w="514" w:type="pct"/>
            <w:vAlign w:val="bottom"/>
            <w:tcPrChange w:id="616" w:author="Author">
              <w:tcPr>
                <w:tcW w:w="538" w:type="pct"/>
                <w:vAlign w:val="bottom"/>
              </w:tcPr>
            </w:tcPrChange>
          </w:tcPr>
          <w:p w14:paraId="0CC4E117" w14:textId="77777777" w:rsidR="00B82D9F" w:rsidRPr="00D677A8" w:rsidRDefault="00B82D9F" w:rsidP="007343E2">
            <w:pPr>
              <w:pStyle w:val="Compact"/>
              <w:spacing w:line="480" w:lineRule="auto"/>
            </w:pPr>
            <w:r w:rsidRPr="00D677A8">
              <w:t>Male</w:t>
            </w:r>
          </w:p>
        </w:tc>
        <w:tc>
          <w:tcPr>
            <w:tcW w:w="857" w:type="pct"/>
            <w:vAlign w:val="bottom"/>
            <w:tcPrChange w:id="617" w:author="Author">
              <w:tcPr>
                <w:tcW w:w="737" w:type="pct"/>
                <w:vAlign w:val="bottom"/>
              </w:tcPr>
            </w:tcPrChange>
          </w:tcPr>
          <w:p w14:paraId="77FBDB43" w14:textId="77777777" w:rsidR="00B82D9F" w:rsidRPr="00D677A8" w:rsidRDefault="00B82D9F">
            <w:pPr>
              <w:pStyle w:val="Compact"/>
              <w:spacing w:line="480" w:lineRule="auto"/>
              <w:jc w:val="center"/>
              <w:pPrChange w:id="618" w:author="Author">
                <w:pPr>
                  <w:pStyle w:val="Compact"/>
                  <w:spacing w:line="480" w:lineRule="auto"/>
                </w:pPr>
              </w:pPrChange>
            </w:pPr>
            <w:r w:rsidRPr="00D677A8">
              <w:t>21</w:t>
            </w:r>
          </w:p>
        </w:tc>
        <w:tc>
          <w:tcPr>
            <w:tcW w:w="742" w:type="pct"/>
            <w:vAlign w:val="bottom"/>
            <w:tcPrChange w:id="619" w:author="Author">
              <w:tcPr>
                <w:tcW w:w="674" w:type="pct"/>
                <w:vAlign w:val="bottom"/>
              </w:tcPr>
            </w:tcPrChange>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Change w:id="620" w:author="Author">
              <w:tcPr>
                <w:tcW w:w="119" w:type="pct"/>
                <w:vAlign w:val="bottom"/>
              </w:tcPr>
            </w:tcPrChange>
          </w:tcPr>
          <w:p w14:paraId="6534203A" w14:textId="77777777" w:rsidR="00B82D9F" w:rsidRPr="00D677A8" w:rsidRDefault="00B82D9F" w:rsidP="007343E2">
            <w:pPr>
              <w:spacing w:line="480" w:lineRule="auto"/>
            </w:pPr>
          </w:p>
        </w:tc>
        <w:tc>
          <w:tcPr>
            <w:tcW w:w="1413" w:type="pct"/>
            <w:vAlign w:val="bottom"/>
            <w:tcPrChange w:id="621" w:author="Author">
              <w:tcPr>
                <w:tcW w:w="1577" w:type="pct"/>
                <w:vAlign w:val="bottom"/>
              </w:tcPr>
            </w:tcPrChange>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Change w:id="622" w:author="Author">
              <w:tcPr>
                <w:tcW w:w="274" w:type="pct"/>
                <w:vMerge/>
                <w:vAlign w:val="center"/>
              </w:tcPr>
            </w:tcPrChange>
          </w:tcPr>
          <w:p w14:paraId="7B2DA336" w14:textId="77777777" w:rsidR="00B82D9F" w:rsidRPr="008A5112" w:rsidRDefault="00B82D9F" w:rsidP="007343E2">
            <w:pPr>
              <w:spacing w:line="480" w:lineRule="auto"/>
            </w:pPr>
          </w:p>
        </w:tc>
      </w:tr>
      <w:tr w:rsidR="0035034C" w:rsidRPr="00D677A8" w14:paraId="025E4D23" w14:textId="77777777" w:rsidTr="0035034C">
        <w:tc>
          <w:tcPr>
            <w:tcW w:w="1056" w:type="pct"/>
            <w:vAlign w:val="bottom"/>
            <w:tcPrChange w:id="623" w:author="Author">
              <w:tcPr>
                <w:tcW w:w="1081" w:type="pct"/>
                <w:vAlign w:val="bottom"/>
              </w:tcPr>
            </w:tcPrChange>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Change w:id="624" w:author="Author">
              <w:tcPr>
                <w:tcW w:w="538" w:type="pct"/>
                <w:vAlign w:val="bottom"/>
              </w:tcPr>
            </w:tcPrChange>
          </w:tcPr>
          <w:p w14:paraId="1F564D4C" w14:textId="77777777" w:rsidR="00B82D9F" w:rsidRPr="00D677A8" w:rsidRDefault="00B82D9F" w:rsidP="007343E2">
            <w:pPr>
              <w:pStyle w:val="Compact"/>
              <w:spacing w:line="480" w:lineRule="auto"/>
            </w:pPr>
            <w:r w:rsidRPr="00D677A8">
              <w:t>Female</w:t>
            </w:r>
          </w:p>
        </w:tc>
        <w:tc>
          <w:tcPr>
            <w:tcW w:w="857" w:type="pct"/>
            <w:vAlign w:val="bottom"/>
            <w:tcPrChange w:id="625" w:author="Author">
              <w:tcPr>
                <w:tcW w:w="737" w:type="pct"/>
                <w:vAlign w:val="bottom"/>
              </w:tcPr>
            </w:tcPrChange>
          </w:tcPr>
          <w:p w14:paraId="4CE00EBC" w14:textId="77777777" w:rsidR="00B82D9F" w:rsidRPr="00D677A8" w:rsidRDefault="00B82D9F">
            <w:pPr>
              <w:pStyle w:val="Compact"/>
              <w:spacing w:line="480" w:lineRule="auto"/>
              <w:jc w:val="center"/>
              <w:pPrChange w:id="626" w:author="Author">
                <w:pPr>
                  <w:pStyle w:val="Compact"/>
                  <w:spacing w:line="480" w:lineRule="auto"/>
                </w:pPr>
              </w:pPrChange>
            </w:pPr>
            <w:r w:rsidRPr="00D677A8">
              <w:t>25</w:t>
            </w:r>
          </w:p>
        </w:tc>
        <w:tc>
          <w:tcPr>
            <w:tcW w:w="742" w:type="pct"/>
            <w:vAlign w:val="bottom"/>
            <w:tcPrChange w:id="627" w:author="Author">
              <w:tcPr>
                <w:tcW w:w="674" w:type="pct"/>
                <w:vAlign w:val="bottom"/>
              </w:tcPr>
            </w:tcPrChange>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Change w:id="628" w:author="Author">
              <w:tcPr>
                <w:tcW w:w="119" w:type="pct"/>
                <w:vAlign w:val="bottom"/>
              </w:tcPr>
            </w:tcPrChange>
          </w:tcPr>
          <w:p w14:paraId="4B17FA1D" w14:textId="77777777" w:rsidR="00B82D9F" w:rsidRPr="00D677A8" w:rsidRDefault="00B82D9F" w:rsidP="007343E2">
            <w:pPr>
              <w:spacing w:line="480" w:lineRule="auto"/>
            </w:pPr>
          </w:p>
        </w:tc>
        <w:tc>
          <w:tcPr>
            <w:tcW w:w="1413" w:type="pct"/>
            <w:vAlign w:val="bottom"/>
            <w:tcPrChange w:id="629" w:author="Author">
              <w:tcPr>
                <w:tcW w:w="1577" w:type="pct"/>
                <w:vAlign w:val="bottom"/>
              </w:tcPr>
            </w:tcPrChange>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Change w:id="630" w:author="Author">
              <w:tcPr>
                <w:tcW w:w="274" w:type="pct"/>
                <w:vMerge w:val="restart"/>
                <w:vAlign w:val="center"/>
              </w:tcPr>
            </w:tcPrChange>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35034C">
        <w:tc>
          <w:tcPr>
            <w:tcW w:w="1056" w:type="pct"/>
            <w:vAlign w:val="bottom"/>
            <w:tcPrChange w:id="631" w:author="Author">
              <w:tcPr>
                <w:tcW w:w="1081" w:type="pct"/>
                <w:vAlign w:val="bottom"/>
              </w:tcPr>
            </w:tcPrChange>
          </w:tcPr>
          <w:p w14:paraId="76C1D77B" w14:textId="77777777" w:rsidR="00B82D9F" w:rsidRPr="00D677A8" w:rsidRDefault="00B82D9F" w:rsidP="007343E2">
            <w:pPr>
              <w:spacing w:line="480" w:lineRule="auto"/>
            </w:pPr>
          </w:p>
        </w:tc>
        <w:tc>
          <w:tcPr>
            <w:tcW w:w="514" w:type="pct"/>
            <w:vAlign w:val="bottom"/>
            <w:tcPrChange w:id="632" w:author="Author">
              <w:tcPr>
                <w:tcW w:w="538" w:type="pct"/>
                <w:vAlign w:val="bottom"/>
              </w:tcPr>
            </w:tcPrChange>
          </w:tcPr>
          <w:p w14:paraId="05748A7E" w14:textId="77777777" w:rsidR="00B82D9F" w:rsidRPr="00D677A8" w:rsidRDefault="00B82D9F" w:rsidP="007343E2">
            <w:pPr>
              <w:pStyle w:val="Compact"/>
              <w:spacing w:line="480" w:lineRule="auto"/>
            </w:pPr>
            <w:r w:rsidRPr="00D677A8">
              <w:t>Male</w:t>
            </w:r>
          </w:p>
        </w:tc>
        <w:tc>
          <w:tcPr>
            <w:tcW w:w="857" w:type="pct"/>
            <w:vAlign w:val="bottom"/>
            <w:tcPrChange w:id="633" w:author="Author">
              <w:tcPr>
                <w:tcW w:w="737" w:type="pct"/>
                <w:vAlign w:val="bottom"/>
              </w:tcPr>
            </w:tcPrChange>
          </w:tcPr>
          <w:p w14:paraId="62F1B11A" w14:textId="77777777" w:rsidR="00B82D9F" w:rsidRPr="00D677A8" w:rsidRDefault="00B82D9F">
            <w:pPr>
              <w:pStyle w:val="Compact"/>
              <w:spacing w:line="480" w:lineRule="auto"/>
              <w:jc w:val="center"/>
              <w:pPrChange w:id="634" w:author="Author">
                <w:pPr>
                  <w:pStyle w:val="Compact"/>
                  <w:spacing w:line="480" w:lineRule="auto"/>
                </w:pPr>
              </w:pPrChange>
            </w:pPr>
            <w:r w:rsidRPr="00D677A8">
              <w:t>18</w:t>
            </w:r>
          </w:p>
        </w:tc>
        <w:tc>
          <w:tcPr>
            <w:tcW w:w="742" w:type="pct"/>
            <w:vAlign w:val="bottom"/>
            <w:tcPrChange w:id="635" w:author="Author">
              <w:tcPr>
                <w:tcW w:w="674" w:type="pct"/>
                <w:vAlign w:val="bottom"/>
              </w:tcPr>
            </w:tcPrChange>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Change w:id="636" w:author="Author">
              <w:tcPr>
                <w:tcW w:w="119" w:type="pct"/>
                <w:vAlign w:val="bottom"/>
              </w:tcPr>
            </w:tcPrChange>
          </w:tcPr>
          <w:p w14:paraId="2019C317" w14:textId="77777777" w:rsidR="00B82D9F" w:rsidRPr="00D677A8" w:rsidRDefault="00B82D9F" w:rsidP="007343E2">
            <w:pPr>
              <w:spacing w:line="480" w:lineRule="auto"/>
            </w:pPr>
          </w:p>
        </w:tc>
        <w:tc>
          <w:tcPr>
            <w:tcW w:w="1413" w:type="pct"/>
            <w:vAlign w:val="bottom"/>
            <w:tcPrChange w:id="637" w:author="Author">
              <w:tcPr>
                <w:tcW w:w="1577" w:type="pct"/>
                <w:vAlign w:val="bottom"/>
              </w:tcPr>
            </w:tcPrChange>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Change w:id="638" w:author="Author">
              <w:tcPr>
                <w:tcW w:w="274" w:type="pct"/>
                <w:vMerge/>
                <w:vAlign w:val="center"/>
              </w:tcPr>
            </w:tcPrChange>
          </w:tcPr>
          <w:p w14:paraId="10E38D90" w14:textId="77777777" w:rsidR="00B82D9F" w:rsidRPr="008A5112" w:rsidRDefault="00B82D9F" w:rsidP="007343E2">
            <w:pPr>
              <w:spacing w:line="480" w:lineRule="auto"/>
            </w:pPr>
          </w:p>
        </w:tc>
      </w:tr>
      <w:tr w:rsidR="0035034C" w:rsidRPr="00D677A8" w14:paraId="082BCAC4" w14:textId="77777777" w:rsidTr="0035034C">
        <w:tc>
          <w:tcPr>
            <w:tcW w:w="1056" w:type="pct"/>
            <w:vAlign w:val="bottom"/>
            <w:tcPrChange w:id="639" w:author="Author">
              <w:tcPr>
                <w:tcW w:w="1081" w:type="pct"/>
                <w:vAlign w:val="bottom"/>
              </w:tcPr>
            </w:tcPrChange>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Change w:id="640" w:author="Author">
              <w:tcPr>
                <w:tcW w:w="538" w:type="pct"/>
                <w:vAlign w:val="bottom"/>
              </w:tcPr>
            </w:tcPrChange>
          </w:tcPr>
          <w:p w14:paraId="6AEC6954" w14:textId="77777777" w:rsidR="00B82D9F" w:rsidRPr="00D677A8" w:rsidRDefault="00B82D9F" w:rsidP="007343E2">
            <w:pPr>
              <w:pStyle w:val="Compact"/>
              <w:spacing w:line="480" w:lineRule="auto"/>
            </w:pPr>
            <w:r w:rsidRPr="00D677A8">
              <w:t>Female</w:t>
            </w:r>
          </w:p>
        </w:tc>
        <w:tc>
          <w:tcPr>
            <w:tcW w:w="857" w:type="pct"/>
            <w:vAlign w:val="bottom"/>
            <w:tcPrChange w:id="641" w:author="Author">
              <w:tcPr>
                <w:tcW w:w="737" w:type="pct"/>
                <w:vAlign w:val="bottom"/>
              </w:tcPr>
            </w:tcPrChange>
          </w:tcPr>
          <w:p w14:paraId="0A91AB2A" w14:textId="77777777" w:rsidR="00B82D9F" w:rsidRPr="00D677A8" w:rsidRDefault="00B82D9F">
            <w:pPr>
              <w:pStyle w:val="Compact"/>
              <w:spacing w:line="480" w:lineRule="auto"/>
              <w:jc w:val="center"/>
              <w:pPrChange w:id="642" w:author="Author">
                <w:pPr>
                  <w:pStyle w:val="Compact"/>
                  <w:spacing w:line="480" w:lineRule="auto"/>
                </w:pPr>
              </w:pPrChange>
            </w:pPr>
            <w:r w:rsidRPr="00D677A8">
              <w:t>26</w:t>
            </w:r>
          </w:p>
        </w:tc>
        <w:tc>
          <w:tcPr>
            <w:tcW w:w="742" w:type="pct"/>
            <w:vAlign w:val="bottom"/>
            <w:tcPrChange w:id="643" w:author="Author">
              <w:tcPr>
                <w:tcW w:w="674" w:type="pct"/>
                <w:vAlign w:val="bottom"/>
              </w:tcPr>
            </w:tcPrChange>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Change w:id="644" w:author="Author">
              <w:tcPr>
                <w:tcW w:w="119" w:type="pct"/>
                <w:vAlign w:val="bottom"/>
              </w:tcPr>
            </w:tcPrChange>
          </w:tcPr>
          <w:p w14:paraId="2D5C1E40" w14:textId="77777777" w:rsidR="00B82D9F" w:rsidRPr="00D677A8" w:rsidRDefault="00B82D9F" w:rsidP="007343E2">
            <w:pPr>
              <w:spacing w:line="480" w:lineRule="auto"/>
            </w:pPr>
          </w:p>
        </w:tc>
        <w:tc>
          <w:tcPr>
            <w:tcW w:w="1413" w:type="pct"/>
            <w:vAlign w:val="bottom"/>
            <w:tcPrChange w:id="645" w:author="Author">
              <w:tcPr>
                <w:tcW w:w="1577" w:type="pct"/>
                <w:vAlign w:val="bottom"/>
              </w:tcPr>
            </w:tcPrChange>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Change w:id="646" w:author="Author">
              <w:tcPr>
                <w:tcW w:w="274" w:type="pct"/>
                <w:vMerge w:val="restart"/>
                <w:tcBorders>
                  <w:bottom w:val="single" w:sz="4" w:space="0" w:color="auto"/>
                </w:tcBorders>
                <w:vAlign w:val="center"/>
              </w:tcPr>
            </w:tcPrChange>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35034C">
        <w:tc>
          <w:tcPr>
            <w:tcW w:w="1056" w:type="pct"/>
            <w:tcBorders>
              <w:bottom w:val="single" w:sz="4" w:space="0" w:color="auto"/>
            </w:tcBorders>
            <w:vAlign w:val="bottom"/>
            <w:tcPrChange w:id="647" w:author="Author">
              <w:tcPr>
                <w:tcW w:w="1081" w:type="pct"/>
                <w:tcBorders>
                  <w:bottom w:val="single" w:sz="4" w:space="0" w:color="auto"/>
                </w:tcBorders>
                <w:vAlign w:val="bottom"/>
              </w:tcPr>
            </w:tcPrChange>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Change w:id="648" w:author="Author">
              <w:tcPr>
                <w:tcW w:w="538" w:type="pct"/>
                <w:tcBorders>
                  <w:bottom w:val="single" w:sz="4" w:space="0" w:color="auto"/>
                </w:tcBorders>
                <w:vAlign w:val="bottom"/>
              </w:tcPr>
            </w:tcPrChange>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Change w:id="649" w:author="Author">
              <w:tcPr>
                <w:tcW w:w="737" w:type="pct"/>
                <w:tcBorders>
                  <w:bottom w:val="single" w:sz="4" w:space="0" w:color="auto"/>
                </w:tcBorders>
                <w:vAlign w:val="bottom"/>
              </w:tcPr>
            </w:tcPrChange>
          </w:tcPr>
          <w:p w14:paraId="22FA0BAC" w14:textId="77777777" w:rsidR="00B82D9F" w:rsidRPr="00D677A8" w:rsidRDefault="00B82D9F">
            <w:pPr>
              <w:pStyle w:val="Compact"/>
              <w:spacing w:line="480" w:lineRule="auto"/>
              <w:jc w:val="center"/>
              <w:pPrChange w:id="650" w:author="Author">
                <w:pPr>
                  <w:pStyle w:val="Compact"/>
                  <w:spacing w:line="480" w:lineRule="auto"/>
                </w:pPr>
              </w:pPrChange>
            </w:pPr>
            <w:r w:rsidRPr="00D677A8">
              <w:t>18</w:t>
            </w:r>
          </w:p>
        </w:tc>
        <w:tc>
          <w:tcPr>
            <w:tcW w:w="742" w:type="pct"/>
            <w:tcBorders>
              <w:bottom w:val="single" w:sz="4" w:space="0" w:color="auto"/>
            </w:tcBorders>
            <w:vAlign w:val="bottom"/>
            <w:tcPrChange w:id="651" w:author="Author">
              <w:tcPr>
                <w:tcW w:w="674" w:type="pct"/>
                <w:tcBorders>
                  <w:bottom w:val="single" w:sz="4" w:space="0" w:color="auto"/>
                </w:tcBorders>
                <w:vAlign w:val="bottom"/>
              </w:tcPr>
            </w:tcPrChange>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Change w:id="652" w:author="Author">
              <w:tcPr>
                <w:tcW w:w="119" w:type="pct"/>
                <w:tcBorders>
                  <w:bottom w:val="single" w:sz="4" w:space="0" w:color="auto"/>
                </w:tcBorders>
                <w:vAlign w:val="bottom"/>
              </w:tcPr>
            </w:tcPrChange>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Change w:id="653" w:author="Author">
              <w:tcPr>
                <w:tcW w:w="1577" w:type="pct"/>
                <w:tcBorders>
                  <w:bottom w:val="single" w:sz="4" w:space="0" w:color="auto"/>
                </w:tcBorders>
                <w:vAlign w:val="bottom"/>
              </w:tcPr>
            </w:tcPrChange>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Change w:id="654" w:author="Author">
              <w:tcPr>
                <w:tcW w:w="274" w:type="pct"/>
                <w:vMerge/>
                <w:tcBorders>
                  <w:bottom w:val="single" w:sz="4" w:space="0" w:color="auto"/>
                </w:tcBorders>
                <w:vAlign w:val="bottom"/>
              </w:tcPr>
            </w:tcPrChange>
          </w:tcPr>
          <w:p w14:paraId="6BABE63A" w14:textId="77777777" w:rsidR="00B82D9F" w:rsidRPr="008A5112" w:rsidRDefault="00B82D9F" w:rsidP="007343E2">
            <w:pPr>
              <w:spacing w:line="480" w:lineRule="auto"/>
            </w:pPr>
          </w:p>
        </w:tc>
      </w:tr>
    </w:tbl>
    <w:p w14:paraId="37185159" w14:textId="3975ED90"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del w:id="655" w:author="Author">
        <w:r w:rsidRPr="00D677A8" w:rsidDel="00E3185F">
          <w:delText>Differences among sex</w:delText>
        </w:r>
        <w:r w:rsidR="00B37B60" w:rsidDel="00E3185F">
          <w:delText xml:space="preserve"> × </w:delText>
        </w:r>
        <w:r w:rsidRPr="00D677A8" w:rsidDel="00E3185F">
          <w:delText>genotype are indicated by lowercase letters</w:delText>
        </w:r>
        <w:r w:rsidDel="00E3185F">
          <w:delText>;</w:delText>
        </w:r>
        <w:r w:rsidRPr="00D677A8" w:rsidDel="00E3185F">
          <w:delText xml:space="preserve"> c</w:delText>
        </w:r>
      </w:del>
      <w:ins w:id="656" w:author="Author">
        <w:r w:rsidR="00E3185F">
          <w:t>C</w:t>
        </w:r>
      </w:ins>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ins w:id="657" w:author="Author">
        <w:r w:rsidR="00BD3A32">
          <w:t xml:space="preserve">potato </w:t>
        </w:r>
      </w:ins>
      <w:r w:rsidRPr="00A3526B">
        <w:t xml:space="preserve">genotypes: A07781-10LB, A07781-3LB, A07781-4LB and </w:t>
      </w:r>
      <w:ins w:id="658" w:author="Author">
        <w:r w:rsidR="00BD3A32">
          <w:t>‘</w:t>
        </w:r>
      </w:ins>
      <w:r w:rsidRPr="00A3526B">
        <w:t>Russet Burbank</w:t>
      </w:r>
      <w:ins w:id="659" w:author="Author">
        <w:r w:rsidR="00BD3A32">
          <w:t>’</w:t>
        </w:r>
      </w:ins>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6714E2B"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del w:id="660" w:author="Author">
        <w:r w:rsidRPr="00D677A8" w:rsidDel="00B00248">
          <w:delText xml:space="preserve">of </w:delText>
        </w:r>
      </w:del>
      <w:ins w:id="661" w:author="Author">
        <w:r w:rsidR="00B00248">
          <w:t>for</w:t>
        </w:r>
        <w:r w:rsidR="00B00248" w:rsidRPr="00D677A8">
          <w:t xml:space="preserve"> </w:t>
        </w:r>
      </w:ins>
      <w:r w:rsidRPr="00D677A8">
        <w:t xml:space="preserve">psyllids on four different </w:t>
      </w:r>
      <w:ins w:id="662" w:author="Author">
        <w:r w:rsidR="00BD3A32">
          <w:t xml:space="preserve">potato </w:t>
        </w:r>
      </w:ins>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xml:space="preserve">, the male was </w:t>
      </w:r>
      <w:proofErr w:type="gramStart"/>
      <w:r>
        <w:t>removed</w:t>
      </w:r>
      <w:proofErr w:type="gramEnd"/>
      <w:r>
        <w:t xml:space="preserve">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2"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05E08" w14:textId="77777777" w:rsidR="007C0400" w:rsidRDefault="007C0400">
      <w:pPr>
        <w:spacing w:after="0"/>
      </w:pPr>
      <w:r>
        <w:separator/>
      </w:r>
    </w:p>
  </w:endnote>
  <w:endnote w:type="continuationSeparator" w:id="0">
    <w:p w14:paraId="1ABF6949" w14:textId="77777777" w:rsidR="007C0400" w:rsidRDefault="007C0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4F01" w14:textId="77777777" w:rsidR="007C0400" w:rsidRDefault="007C0400">
      <w:r>
        <w:separator/>
      </w:r>
    </w:p>
  </w:footnote>
  <w:footnote w:type="continuationSeparator" w:id="0">
    <w:p w14:paraId="25F30C3B" w14:textId="77777777" w:rsidR="007C0400" w:rsidRDefault="007C0400">
      <w:r>
        <w:continuationSeparator/>
      </w:r>
    </w:p>
  </w:footnote>
  <w:footnote w:id="1">
    <w:p w14:paraId="766E138A" w14:textId="77777777" w:rsidR="00330431" w:rsidRDefault="00330431">
      <w:pPr>
        <w:pStyle w:val="FootnoteText"/>
      </w:pPr>
      <w:r>
        <w:rPr>
          <w:rStyle w:val="FootnoteReference"/>
        </w:rPr>
        <w:footnoteRef/>
      </w:r>
      <w:r>
        <w:t xml:space="preserve"> University of Idaho - Kimberly Research &amp; Extension Center, 3806 N 3600 E, Kimberly, ID, 83341, USA </w:t>
      </w:r>
    </w:p>
    <w:p w14:paraId="11F8B059" w14:textId="4FBF0A03" w:rsidR="00330431" w:rsidRDefault="00330431">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330431" w:rsidRDefault="00330431"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330431" w:rsidRDefault="00330431" w:rsidP="00FB04EE">
      <w:pPr>
        <w:pStyle w:val="FootnoteText"/>
      </w:pPr>
      <w:r>
        <w:rPr>
          <w:vertAlign w:val="superscript"/>
        </w:rPr>
        <w:t xml:space="preserve">4 </w:t>
      </w:r>
      <w:r>
        <w:t>University of Idaho, 875 Perimeter Dr., Moscow, ID, 83844, USA</w:t>
      </w:r>
    </w:p>
    <w:p w14:paraId="248AA03F" w14:textId="0A458C25" w:rsidR="00330431" w:rsidRDefault="00330431"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330431" w:rsidRDefault="00330431"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330431" w:rsidRDefault="00330431">
      <w:pPr>
        <w:pStyle w:val="FootnoteText"/>
      </w:pPr>
    </w:p>
  </w:footnote>
  <w:footnote w:id="3">
    <w:p w14:paraId="18A60E49" w14:textId="5F565B42" w:rsidR="00330431" w:rsidRDefault="00330431"/>
    <w:p w14:paraId="11F8B05B" w14:textId="767AB521" w:rsidR="00330431" w:rsidRDefault="00330431">
      <w:pPr>
        <w:pStyle w:val="FootnoteText"/>
      </w:pPr>
    </w:p>
  </w:footnote>
  <w:footnote w:id="4">
    <w:p w14:paraId="62BA8594" w14:textId="77777777" w:rsidR="00330431" w:rsidRDefault="00330431" w:rsidP="00E615BD"/>
    <w:p w14:paraId="28A36C63" w14:textId="77777777" w:rsidR="00330431" w:rsidRDefault="00330431" w:rsidP="00E615BD">
      <w:pPr>
        <w:pStyle w:val="FootnoteText"/>
      </w:pPr>
    </w:p>
  </w:footnote>
  <w:footnote w:id="5">
    <w:p w14:paraId="357EBDD1" w14:textId="5D65CB46" w:rsidR="00330431" w:rsidRDefault="00330431"/>
    <w:p w14:paraId="6B82A8EA" w14:textId="09409657" w:rsidR="00330431" w:rsidRDefault="003304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784D"/>
    <w:rsid w:val="00033CF1"/>
    <w:rsid w:val="00036F70"/>
    <w:rsid w:val="000375BB"/>
    <w:rsid w:val="000379F2"/>
    <w:rsid w:val="00037EC8"/>
    <w:rsid w:val="000428CA"/>
    <w:rsid w:val="00042EE9"/>
    <w:rsid w:val="00044029"/>
    <w:rsid w:val="00046716"/>
    <w:rsid w:val="00047096"/>
    <w:rsid w:val="000473AE"/>
    <w:rsid w:val="000564CE"/>
    <w:rsid w:val="00056B68"/>
    <w:rsid w:val="00061AEA"/>
    <w:rsid w:val="00061CE5"/>
    <w:rsid w:val="0006538E"/>
    <w:rsid w:val="00074E0F"/>
    <w:rsid w:val="00080BDB"/>
    <w:rsid w:val="0008209A"/>
    <w:rsid w:val="00091012"/>
    <w:rsid w:val="00096E0D"/>
    <w:rsid w:val="000A06E8"/>
    <w:rsid w:val="000A2DF8"/>
    <w:rsid w:val="000A37D0"/>
    <w:rsid w:val="000A4900"/>
    <w:rsid w:val="000A5FB9"/>
    <w:rsid w:val="000B0A57"/>
    <w:rsid w:val="000B22B3"/>
    <w:rsid w:val="000B321B"/>
    <w:rsid w:val="000B33FD"/>
    <w:rsid w:val="000B72A0"/>
    <w:rsid w:val="000C40DA"/>
    <w:rsid w:val="000C4A0F"/>
    <w:rsid w:val="000D5010"/>
    <w:rsid w:val="000D77CD"/>
    <w:rsid w:val="000E606D"/>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20465"/>
    <w:rsid w:val="00122BFE"/>
    <w:rsid w:val="00130F56"/>
    <w:rsid w:val="00133F58"/>
    <w:rsid w:val="00137980"/>
    <w:rsid w:val="00140CA3"/>
    <w:rsid w:val="00146AAE"/>
    <w:rsid w:val="00150DD0"/>
    <w:rsid w:val="0015275A"/>
    <w:rsid w:val="001548CF"/>
    <w:rsid w:val="00157EF2"/>
    <w:rsid w:val="00164B8F"/>
    <w:rsid w:val="00164C18"/>
    <w:rsid w:val="001666C6"/>
    <w:rsid w:val="00170776"/>
    <w:rsid w:val="00171D89"/>
    <w:rsid w:val="00174A3A"/>
    <w:rsid w:val="00174E69"/>
    <w:rsid w:val="00180B91"/>
    <w:rsid w:val="00180F81"/>
    <w:rsid w:val="00182CCB"/>
    <w:rsid w:val="00183683"/>
    <w:rsid w:val="001853A1"/>
    <w:rsid w:val="00191720"/>
    <w:rsid w:val="001947A9"/>
    <w:rsid w:val="001A0BFE"/>
    <w:rsid w:val="001A0D58"/>
    <w:rsid w:val="001A51ED"/>
    <w:rsid w:val="001A6BAF"/>
    <w:rsid w:val="001A7907"/>
    <w:rsid w:val="001B3A62"/>
    <w:rsid w:val="001B51E7"/>
    <w:rsid w:val="001B5DB0"/>
    <w:rsid w:val="001B64DA"/>
    <w:rsid w:val="001B6709"/>
    <w:rsid w:val="001B7D24"/>
    <w:rsid w:val="001C25B3"/>
    <w:rsid w:val="001C3EE4"/>
    <w:rsid w:val="001C7AFA"/>
    <w:rsid w:val="001D0C09"/>
    <w:rsid w:val="001D3AAE"/>
    <w:rsid w:val="001D53AF"/>
    <w:rsid w:val="001E3137"/>
    <w:rsid w:val="001E41EE"/>
    <w:rsid w:val="001E683B"/>
    <w:rsid w:val="001F19DE"/>
    <w:rsid w:val="001F333E"/>
    <w:rsid w:val="001F59F5"/>
    <w:rsid w:val="001F5BE4"/>
    <w:rsid w:val="001F728A"/>
    <w:rsid w:val="001F7C41"/>
    <w:rsid w:val="002013CA"/>
    <w:rsid w:val="002017F6"/>
    <w:rsid w:val="00202919"/>
    <w:rsid w:val="0020577C"/>
    <w:rsid w:val="00206206"/>
    <w:rsid w:val="00207422"/>
    <w:rsid w:val="00207980"/>
    <w:rsid w:val="00211144"/>
    <w:rsid w:val="00215ED9"/>
    <w:rsid w:val="00217981"/>
    <w:rsid w:val="00221C76"/>
    <w:rsid w:val="00221FD5"/>
    <w:rsid w:val="00222067"/>
    <w:rsid w:val="00222CE2"/>
    <w:rsid w:val="00231E60"/>
    <w:rsid w:val="002328C7"/>
    <w:rsid w:val="00236A71"/>
    <w:rsid w:val="00242697"/>
    <w:rsid w:val="00242E7D"/>
    <w:rsid w:val="002431E3"/>
    <w:rsid w:val="00243EC9"/>
    <w:rsid w:val="002475D8"/>
    <w:rsid w:val="00253A2C"/>
    <w:rsid w:val="00255431"/>
    <w:rsid w:val="00262BC3"/>
    <w:rsid w:val="00262C2A"/>
    <w:rsid w:val="00270DD3"/>
    <w:rsid w:val="00273667"/>
    <w:rsid w:val="00274AD6"/>
    <w:rsid w:val="00280461"/>
    <w:rsid w:val="00280937"/>
    <w:rsid w:val="00282028"/>
    <w:rsid w:val="00282910"/>
    <w:rsid w:val="00283558"/>
    <w:rsid w:val="00286E1C"/>
    <w:rsid w:val="00290E7C"/>
    <w:rsid w:val="0029102E"/>
    <w:rsid w:val="0029215F"/>
    <w:rsid w:val="002A0476"/>
    <w:rsid w:val="002A102A"/>
    <w:rsid w:val="002A1CB5"/>
    <w:rsid w:val="002A40D3"/>
    <w:rsid w:val="002A5666"/>
    <w:rsid w:val="002A5DED"/>
    <w:rsid w:val="002A72D6"/>
    <w:rsid w:val="002B0A85"/>
    <w:rsid w:val="002B348F"/>
    <w:rsid w:val="002B52F1"/>
    <w:rsid w:val="002B54AA"/>
    <w:rsid w:val="002B5FE0"/>
    <w:rsid w:val="002B68D2"/>
    <w:rsid w:val="002B6A9E"/>
    <w:rsid w:val="002B7612"/>
    <w:rsid w:val="002C2584"/>
    <w:rsid w:val="002C4E77"/>
    <w:rsid w:val="002C545A"/>
    <w:rsid w:val="002C64D8"/>
    <w:rsid w:val="002C7AF0"/>
    <w:rsid w:val="002D1264"/>
    <w:rsid w:val="002D13BE"/>
    <w:rsid w:val="002D1B23"/>
    <w:rsid w:val="002D3E22"/>
    <w:rsid w:val="002D4D9F"/>
    <w:rsid w:val="002D7EDD"/>
    <w:rsid w:val="002E103A"/>
    <w:rsid w:val="002E1B98"/>
    <w:rsid w:val="002E3861"/>
    <w:rsid w:val="002F03A1"/>
    <w:rsid w:val="002F4AB7"/>
    <w:rsid w:val="003003AF"/>
    <w:rsid w:val="00300E05"/>
    <w:rsid w:val="0030284F"/>
    <w:rsid w:val="003033CB"/>
    <w:rsid w:val="0030471A"/>
    <w:rsid w:val="00306645"/>
    <w:rsid w:val="00306D16"/>
    <w:rsid w:val="003074F5"/>
    <w:rsid w:val="003145F8"/>
    <w:rsid w:val="00315A4E"/>
    <w:rsid w:val="00316308"/>
    <w:rsid w:val="003169B1"/>
    <w:rsid w:val="003169D9"/>
    <w:rsid w:val="003209B7"/>
    <w:rsid w:val="00330431"/>
    <w:rsid w:val="0033219D"/>
    <w:rsid w:val="00333276"/>
    <w:rsid w:val="003347CD"/>
    <w:rsid w:val="00335D35"/>
    <w:rsid w:val="00336524"/>
    <w:rsid w:val="00336CEB"/>
    <w:rsid w:val="003404E9"/>
    <w:rsid w:val="0034194E"/>
    <w:rsid w:val="00342B58"/>
    <w:rsid w:val="00342DD0"/>
    <w:rsid w:val="0034397D"/>
    <w:rsid w:val="003448D6"/>
    <w:rsid w:val="00344921"/>
    <w:rsid w:val="003470C0"/>
    <w:rsid w:val="003470F5"/>
    <w:rsid w:val="0035034C"/>
    <w:rsid w:val="00352BC2"/>
    <w:rsid w:val="00352DE1"/>
    <w:rsid w:val="00354B65"/>
    <w:rsid w:val="00356CBA"/>
    <w:rsid w:val="00357AFE"/>
    <w:rsid w:val="00362178"/>
    <w:rsid w:val="00365782"/>
    <w:rsid w:val="00365788"/>
    <w:rsid w:val="00371263"/>
    <w:rsid w:val="00372176"/>
    <w:rsid w:val="00373065"/>
    <w:rsid w:val="0037332F"/>
    <w:rsid w:val="003758B2"/>
    <w:rsid w:val="0037782F"/>
    <w:rsid w:val="00380087"/>
    <w:rsid w:val="0038076B"/>
    <w:rsid w:val="0038667C"/>
    <w:rsid w:val="00392C69"/>
    <w:rsid w:val="00397037"/>
    <w:rsid w:val="003A3B97"/>
    <w:rsid w:val="003A40EA"/>
    <w:rsid w:val="003A4287"/>
    <w:rsid w:val="003A54C8"/>
    <w:rsid w:val="003A5AB4"/>
    <w:rsid w:val="003A723B"/>
    <w:rsid w:val="003A7D57"/>
    <w:rsid w:val="003B310E"/>
    <w:rsid w:val="003B46AF"/>
    <w:rsid w:val="003B518A"/>
    <w:rsid w:val="003B529A"/>
    <w:rsid w:val="003B6626"/>
    <w:rsid w:val="003B693E"/>
    <w:rsid w:val="003B7D56"/>
    <w:rsid w:val="003C5A96"/>
    <w:rsid w:val="003C66BF"/>
    <w:rsid w:val="003D030A"/>
    <w:rsid w:val="003D03EA"/>
    <w:rsid w:val="003D05E4"/>
    <w:rsid w:val="003D0E07"/>
    <w:rsid w:val="003D299E"/>
    <w:rsid w:val="003D47FE"/>
    <w:rsid w:val="003D6540"/>
    <w:rsid w:val="003D7630"/>
    <w:rsid w:val="003D77A7"/>
    <w:rsid w:val="003E1F52"/>
    <w:rsid w:val="003E52FA"/>
    <w:rsid w:val="003F163F"/>
    <w:rsid w:val="003F4927"/>
    <w:rsid w:val="003F757E"/>
    <w:rsid w:val="00400311"/>
    <w:rsid w:val="00402965"/>
    <w:rsid w:val="00402DE5"/>
    <w:rsid w:val="00410B10"/>
    <w:rsid w:val="004128C4"/>
    <w:rsid w:val="00412F35"/>
    <w:rsid w:val="0041322D"/>
    <w:rsid w:val="00414C2B"/>
    <w:rsid w:val="00414DCB"/>
    <w:rsid w:val="004150FB"/>
    <w:rsid w:val="00415821"/>
    <w:rsid w:val="00417EC9"/>
    <w:rsid w:val="00420E50"/>
    <w:rsid w:val="00424945"/>
    <w:rsid w:val="004250C0"/>
    <w:rsid w:val="004267DA"/>
    <w:rsid w:val="004268B3"/>
    <w:rsid w:val="004313E3"/>
    <w:rsid w:val="0043151E"/>
    <w:rsid w:val="0043244D"/>
    <w:rsid w:val="004325C6"/>
    <w:rsid w:val="004329FE"/>
    <w:rsid w:val="004344EB"/>
    <w:rsid w:val="00435C96"/>
    <w:rsid w:val="00447390"/>
    <w:rsid w:val="00452D5D"/>
    <w:rsid w:val="00465F98"/>
    <w:rsid w:val="00472EF3"/>
    <w:rsid w:val="004735B8"/>
    <w:rsid w:val="00473930"/>
    <w:rsid w:val="004758D4"/>
    <w:rsid w:val="00481119"/>
    <w:rsid w:val="004813C6"/>
    <w:rsid w:val="0048304F"/>
    <w:rsid w:val="00484105"/>
    <w:rsid w:val="00485EE0"/>
    <w:rsid w:val="0048717F"/>
    <w:rsid w:val="00487C8C"/>
    <w:rsid w:val="0049148F"/>
    <w:rsid w:val="00492D43"/>
    <w:rsid w:val="00494CF3"/>
    <w:rsid w:val="00496938"/>
    <w:rsid w:val="00496A38"/>
    <w:rsid w:val="004A12A7"/>
    <w:rsid w:val="004A1869"/>
    <w:rsid w:val="004B200F"/>
    <w:rsid w:val="004B23F0"/>
    <w:rsid w:val="004B4679"/>
    <w:rsid w:val="004B5C9A"/>
    <w:rsid w:val="004B689B"/>
    <w:rsid w:val="004B72CD"/>
    <w:rsid w:val="004C0E6D"/>
    <w:rsid w:val="004C4A77"/>
    <w:rsid w:val="004C56C9"/>
    <w:rsid w:val="004C5F77"/>
    <w:rsid w:val="004D1617"/>
    <w:rsid w:val="004D3216"/>
    <w:rsid w:val="004D4604"/>
    <w:rsid w:val="004D5BA5"/>
    <w:rsid w:val="004E29B3"/>
    <w:rsid w:val="004E63E7"/>
    <w:rsid w:val="004E7032"/>
    <w:rsid w:val="004E7A80"/>
    <w:rsid w:val="004F09DA"/>
    <w:rsid w:val="004F106F"/>
    <w:rsid w:val="004F4E2E"/>
    <w:rsid w:val="004F513B"/>
    <w:rsid w:val="004F6298"/>
    <w:rsid w:val="004F793C"/>
    <w:rsid w:val="005068CF"/>
    <w:rsid w:val="00511AF7"/>
    <w:rsid w:val="00511B44"/>
    <w:rsid w:val="005126E2"/>
    <w:rsid w:val="00520664"/>
    <w:rsid w:val="00522F49"/>
    <w:rsid w:val="00525195"/>
    <w:rsid w:val="00525352"/>
    <w:rsid w:val="00525436"/>
    <w:rsid w:val="00525D71"/>
    <w:rsid w:val="00526D8C"/>
    <w:rsid w:val="00531D85"/>
    <w:rsid w:val="00532C1B"/>
    <w:rsid w:val="00532EFF"/>
    <w:rsid w:val="00535748"/>
    <w:rsid w:val="0053754F"/>
    <w:rsid w:val="00541CB9"/>
    <w:rsid w:val="00542A08"/>
    <w:rsid w:val="0054512A"/>
    <w:rsid w:val="005505B0"/>
    <w:rsid w:val="0055100F"/>
    <w:rsid w:val="005535C4"/>
    <w:rsid w:val="00556154"/>
    <w:rsid w:val="005612B5"/>
    <w:rsid w:val="005615D9"/>
    <w:rsid w:val="00561D91"/>
    <w:rsid w:val="005677B0"/>
    <w:rsid w:val="00570987"/>
    <w:rsid w:val="00575944"/>
    <w:rsid w:val="00576C4C"/>
    <w:rsid w:val="00581439"/>
    <w:rsid w:val="00584266"/>
    <w:rsid w:val="0059058E"/>
    <w:rsid w:val="00590D07"/>
    <w:rsid w:val="00595478"/>
    <w:rsid w:val="0059622E"/>
    <w:rsid w:val="005A000B"/>
    <w:rsid w:val="005A137F"/>
    <w:rsid w:val="005A4BB6"/>
    <w:rsid w:val="005A598E"/>
    <w:rsid w:val="005A5AC3"/>
    <w:rsid w:val="005B0044"/>
    <w:rsid w:val="005B1FA8"/>
    <w:rsid w:val="005B2F8C"/>
    <w:rsid w:val="005B4799"/>
    <w:rsid w:val="005C3352"/>
    <w:rsid w:val="005C650D"/>
    <w:rsid w:val="005D12B7"/>
    <w:rsid w:val="005D1EF4"/>
    <w:rsid w:val="005D2831"/>
    <w:rsid w:val="005D4440"/>
    <w:rsid w:val="005D564A"/>
    <w:rsid w:val="005E2679"/>
    <w:rsid w:val="005E50D5"/>
    <w:rsid w:val="005E67CE"/>
    <w:rsid w:val="005E7C55"/>
    <w:rsid w:val="005E7E19"/>
    <w:rsid w:val="005F0783"/>
    <w:rsid w:val="005F332F"/>
    <w:rsid w:val="005F4B7C"/>
    <w:rsid w:val="005F6DCB"/>
    <w:rsid w:val="005F6E86"/>
    <w:rsid w:val="00601A3D"/>
    <w:rsid w:val="006035E8"/>
    <w:rsid w:val="0060370B"/>
    <w:rsid w:val="00606209"/>
    <w:rsid w:val="00607729"/>
    <w:rsid w:val="006118C7"/>
    <w:rsid w:val="00614346"/>
    <w:rsid w:val="006160B8"/>
    <w:rsid w:val="00617B76"/>
    <w:rsid w:val="00625D79"/>
    <w:rsid w:val="00627039"/>
    <w:rsid w:val="0063123B"/>
    <w:rsid w:val="00632D35"/>
    <w:rsid w:val="006356E5"/>
    <w:rsid w:val="006360F6"/>
    <w:rsid w:val="00640F23"/>
    <w:rsid w:val="00641459"/>
    <w:rsid w:val="0064201A"/>
    <w:rsid w:val="00643A47"/>
    <w:rsid w:val="0064477A"/>
    <w:rsid w:val="006453C9"/>
    <w:rsid w:val="00645418"/>
    <w:rsid w:val="00650A4B"/>
    <w:rsid w:val="00652BE3"/>
    <w:rsid w:val="00654816"/>
    <w:rsid w:val="00660D99"/>
    <w:rsid w:val="00663AAF"/>
    <w:rsid w:val="0066651D"/>
    <w:rsid w:val="006671B1"/>
    <w:rsid w:val="00667A0B"/>
    <w:rsid w:val="006716F1"/>
    <w:rsid w:val="00671BFD"/>
    <w:rsid w:val="006723AD"/>
    <w:rsid w:val="006825F3"/>
    <w:rsid w:val="00682A95"/>
    <w:rsid w:val="00683DBC"/>
    <w:rsid w:val="00684C21"/>
    <w:rsid w:val="00684F30"/>
    <w:rsid w:val="0068530D"/>
    <w:rsid w:val="0068673F"/>
    <w:rsid w:val="00686AD0"/>
    <w:rsid w:val="00691925"/>
    <w:rsid w:val="00693630"/>
    <w:rsid w:val="00693A25"/>
    <w:rsid w:val="00694549"/>
    <w:rsid w:val="00695EA4"/>
    <w:rsid w:val="0069755B"/>
    <w:rsid w:val="006A0EDF"/>
    <w:rsid w:val="006A2140"/>
    <w:rsid w:val="006A52AF"/>
    <w:rsid w:val="006A5F54"/>
    <w:rsid w:val="006B0F3C"/>
    <w:rsid w:val="006C103F"/>
    <w:rsid w:val="006C33B9"/>
    <w:rsid w:val="006C4C54"/>
    <w:rsid w:val="006D1E88"/>
    <w:rsid w:val="006D7240"/>
    <w:rsid w:val="006D777B"/>
    <w:rsid w:val="006E0B7A"/>
    <w:rsid w:val="006E0F8D"/>
    <w:rsid w:val="006E12CD"/>
    <w:rsid w:val="006E3314"/>
    <w:rsid w:val="006E521E"/>
    <w:rsid w:val="006F183A"/>
    <w:rsid w:val="006F39A7"/>
    <w:rsid w:val="006F578E"/>
    <w:rsid w:val="007029E4"/>
    <w:rsid w:val="00706EB7"/>
    <w:rsid w:val="00707C94"/>
    <w:rsid w:val="00713B4D"/>
    <w:rsid w:val="007202FE"/>
    <w:rsid w:val="00721FAF"/>
    <w:rsid w:val="00726C09"/>
    <w:rsid w:val="00727103"/>
    <w:rsid w:val="007343E2"/>
    <w:rsid w:val="007364D6"/>
    <w:rsid w:val="00740868"/>
    <w:rsid w:val="00741A85"/>
    <w:rsid w:val="007426CB"/>
    <w:rsid w:val="007453F0"/>
    <w:rsid w:val="00746D38"/>
    <w:rsid w:val="00751A1A"/>
    <w:rsid w:val="007600AC"/>
    <w:rsid w:val="0076192D"/>
    <w:rsid w:val="0076287C"/>
    <w:rsid w:val="007640AF"/>
    <w:rsid w:val="007672CA"/>
    <w:rsid w:val="00767981"/>
    <w:rsid w:val="00770883"/>
    <w:rsid w:val="007720F5"/>
    <w:rsid w:val="00775AC5"/>
    <w:rsid w:val="00777FE1"/>
    <w:rsid w:val="007802E9"/>
    <w:rsid w:val="007803C7"/>
    <w:rsid w:val="00780729"/>
    <w:rsid w:val="0078450F"/>
    <w:rsid w:val="00784D58"/>
    <w:rsid w:val="00784FE6"/>
    <w:rsid w:val="00785ACC"/>
    <w:rsid w:val="007861F7"/>
    <w:rsid w:val="0078659D"/>
    <w:rsid w:val="0078739C"/>
    <w:rsid w:val="00791F69"/>
    <w:rsid w:val="007A0A78"/>
    <w:rsid w:val="007A1CE2"/>
    <w:rsid w:val="007B2AD3"/>
    <w:rsid w:val="007B5029"/>
    <w:rsid w:val="007B64CF"/>
    <w:rsid w:val="007B6F2A"/>
    <w:rsid w:val="007C0400"/>
    <w:rsid w:val="007C394A"/>
    <w:rsid w:val="007C4538"/>
    <w:rsid w:val="007C4FA0"/>
    <w:rsid w:val="007D013A"/>
    <w:rsid w:val="007D2425"/>
    <w:rsid w:val="007D5A13"/>
    <w:rsid w:val="007E1CFB"/>
    <w:rsid w:val="007E3302"/>
    <w:rsid w:val="007E43FE"/>
    <w:rsid w:val="007F3B76"/>
    <w:rsid w:val="007F4BCB"/>
    <w:rsid w:val="007F730B"/>
    <w:rsid w:val="00803A00"/>
    <w:rsid w:val="00803E8A"/>
    <w:rsid w:val="00805734"/>
    <w:rsid w:val="00807418"/>
    <w:rsid w:val="0081060E"/>
    <w:rsid w:val="00810769"/>
    <w:rsid w:val="00810C04"/>
    <w:rsid w:val="0081106D"/>
    <w:rsid w:val="008115BB"/>
    <w:rsid w:val="00813D39"/>
    <w:rsid w:val="00822DFF"/>
    <w:rsid w:val="00823947"/>
    <w:rsid w:val="00824698"/>
    <w:rsid w:val="00826D64"/>
    <w:rsid w:val="00827E4C"/>
    <w:rsid w:val="00827FDD"/>
    <w:rsid w:val="00831AF5"/>
    <w:rsid w:val="00831F89"/>
    <w:rsid w:val="00834D2A"/>
    <w:rsid w:val="0083708E"/>
    <w:rsid w:val="008371D3"/>
    <w:rsid w:val="00844677"/>
    <w:rsid w:val="008454B0"/>
    <w:rsid w:val="00852869"/>
    <w:rsid w:val="008556DD"/>
    <w:rsid w:val="008636E9"/>
    <w:rsid w:val="00863AA1"/>
    <w:rsid w:val="00864577"/>
    <w:rsid w:val="00866C17"/>
    <w:rsid w:val="008732C7"/>
    <w:rsid w:val="00882D09"/>
    <w:rsid w:val="00890993"/>
    <w:rsid w:val="008951CF"/>
    <w:rsid w:val="008A31F4"/>
    <w:rsid w:val="008A4484"/>
    <w:rsid w:val="008A5112"/>
    <w:rsid w:val="008B26A2"/>
    <w:rsid w:val="008B6365"/>
    <w:rsid w:val="008C683E"/>
    <w:rsid w:val="008D1998"/>
    <w:rsid w:val="008D2136"/>
    <w:rsid w:val="008D23E3"/>
    <w:rsid w:val="008D4911"/>
    <w:rsid w:val="008D629E"/>
    <w:rsid w:val="008D6716"/>
    <w:rsid w:val="008D6863"/>
    <w:rsid w:val="008E0551"/>
    <w:rsid w:val="008E18E9"/>
    <w:rsid w:val="008E36B0"/>
    <w:rsid w:val="008E5D79"/>
    <w:rsid w:val="008F0340"/>
    <w:rsid w:val="008F32DE"/>
    <w:rsid w:val="008F425E"/>
    <w:rsid w:val="008F5F42"/>
    <w:rsid w:val="008F7CE6"/>
    <w:rsid w:val="00902896"/>
    <w:rsid w:val="00904B06"/>
    <w:rsid w:val="00911B28"/>
    <w:rsid w:val="00913EFC"/>
    <w:rsid w:val="009159E9"/>
    <w:rsid w:val="009200EA"/>
    <w:rsid w:val="00920A32"/>
    <w:rsid w:val="00924068"/>
    <w:rsid w:val="00935268"/>
    <w:rsid w:val="009360CB"/>
    <w:rsid w:val="00936CB7"/>
    <w:rsid w:val="00937929"/>
    <w:rsid w:val="00940A67"/>
    <w:rsid w:val="00943960"/>
    <w:rsid w:val="00950E30"/>
    <w:rsid w:val="00961D44"/>
    <w:rsid w:val="00965512"/>
    <w:rsid w:val="00965967"/>
    <w:rsid w:val="00967FEB"/>
    <w:rsid w:val="00976237"/>
    <w:rsid w:val="00976984"/>
    <w:rsid w:val="00985541"/>
    <w:rsid w:val="00985BDB"/>
    <w:rsid w:val="009934F4"/>
    <w:rsid w:val="00994AAB"/>
    <w:rsid w:val="009954BF"/>
    <w:rsid w:val="009971DF"/>
    <w:rsid w:val="00997554"/>
    <w:rsid w:val="0099792A"/>
    <w:rsid w:val="00997A62"/>
    <w:rsid w:val="009A0F76"/>
    <w:rsid w:val="009A4DDD"/>
    <w:rsid w:val="009A5DAA"/>
    <w:rsid w:val="009A5F1A"/>
    <w:rsid w:val="009A7129"/>
    <w:rsid w:val="009A79EC"/>
    <w:rsid w:val="009B3D69"/>
    <w:rsid w:val="009B6F5F"/>
    <w:rsid w:val="009B7E66"/>
    <w:rsid w:val="009C141D"/>
    <w:rsid w:val="009C2434"/>
    <w:rsid w:val="009C3CA1"/>
    <w:rsid w:val="009C427C"/>
    <w:rsid w:val="009C4DD1"/>
    <w:rsid w:val="009C5D9F"/>
    <w:rsid w:val="009C6677"/>
    <w:rsid w:val="009D1135"/>
    <w:rsid w:val="009D15EB"/>
    <w:rsid w:val="009D1F7B"/>
    <w:rsid w:val="009D5E6A"/>
    <w:rsid w:val="009D7E66"/>
    <w:rsid w:val="009E1589"/>
    <w:rsid w:val="009E18BA"/>
    <w:rsid w:val="009E3C0F"/>
    <w:rsid w:val="009E5670"/>
    <w:rsid w:val="009E6739"/>
    <w:rsid w:val="009E67FC"/>
    <w:rsid w:val="009E7BFA"/>
    <w:rsid w:val="009F1389"/>
    <w:rsid w:val="009F261B"/>
    <w:rsid w:val="009F37A1"/>
    <w:rsid w:val="00A00E43"/>
    <w:rsid w:val="00A0222D"/>
    <w:rsid w:val="00A0490C"/>
    <w:rsid w:val="00A053E3"/>
    <w:rsid w:val="00A110C2"/>
    <w:rsid w:val="00A125CE"/>
    <w:rsid w:val="00A1355E"/>
    <w:rsid w:val="00A22D7E"/>
    <w:rsid w:val="00A23AD0"/>
    <w:rsid w:val="00A27B18"/>
    <w:rsid w:val="00A3078B"/>
    <w:rsid w:val="00A31E2B"/>
    <w:rsid w:val="00A32BF1"/>
    <w:rsid w:val="00A32F7F"/>
    <w:rsid w:val="00A3441D"/>
    <w:rsid w:val="00A3526B"/>
    <w:rsid w:val="00A352EE"/>
    <w:rsid w:val="00A36BBE"/>
    <w:rsid w:val="00A376FD"/>
    <w:rsid w:val="00A412AD"/>
    <w:rsid w:val="00A436F3"/>
    <w:rsid w:val="00A45577"/>
    <w:rsid w:val="00A465DA"/>
    <w:rsid w:val="00A5135C"/>
    <w:rsid w:val="00A522FB"/>
    <w:rsid w:val="00A54FCA"/>
    <w:rsid w:val="00A612AE"/>
    <w:rsid w:val="00A650FA"/>
    <w:rsid w:val="00A701B3"/>
    <w:rsid w:val="00A73A5A"/>
    <w:rsid w:val="00A73F4C"/>
    <w:rsid w:val="00A760E7"/>
    <w:rsid w:val="00A85DBB"/>
    <w:rsid w:val="00A87ED2"/>
    <w:rsid w:val="00A9263A"/>
    <w:rsid w:val="00A9324B"/>
    <w:rsid w:val="00A95802"/>
    <w:rsid w:val="00AA2CF8"/>
    <w:rsid w:val="00AA6198"/>
    <w:rsid w:val="00AB2A6B"/>
    <w:rsid w:val="00AB2F5B"/>
    <w:rsid w:val="00AB5682"/>
    <w:rsid w:val="00AB7355"/>
    <w:rsid w:val="00AB7E94"/>
    <w:rsid w:val="00AC0148"/>
    <w:rsid w:val="00AC47B6"/>
    <w:rsid w:val="00AD0B32"/>
    <w:rsid w:val="00AD4B62"/>
    <w:rsid w:val="00AD4D91"/>
    <w:rsid w:val="00AE083C"/>
    <w:rsid w:val="00AE0DAD"/>
    <w:rsid w:val="00AE343B"/>
    <w:rsid w:val="00AE632F"/>
    <w:rsid w:val="00AF17D5"/>
    <w:rsid w:val="00AF38F3"/>
    <w:rsid w:val="00AF4AAB"/>
    <w:rsid w:val="00AF6736"/>
    <w:rsid w:val="00B00248"/>
    <w:rsid w:val="00B02837"/>
    <w:rsid w:val="00B03680"/>
    <w:rsid w:val="00B05586"/>
    <w:rsid w:val="00B06CB4"/>
    <w:rsid w:val="00B07847"/>
    <w:rsid w:val="00B15DC4"/>
    <w:rsid w:val="00B17FC8"/>
    <w:rsid w:val="00B26F2D"/>
    <w:rsid w:val="00B31368"/>
    <w:rsid w:val="00B31749"/>
    <w:rsid w:val="00B329E3"/>
    <w:rsid w:val="00B37B60"/>
    <w:rsid w:val="00B40A63"/>
    <w:rsid w:val="00B40E35"/>
    <w:rsid w:val="00B56C64"/>
    <w:rsid w:val="00B63E95"/>
    <w:rsid w:val="00B65710"/>
    <w:rsid w:val="00B668F7"/>
    <w:rsid w:val="00B80AFA"/>
    <w:rsid w:val="00B82D9F"/>
    <w:rsid w:val="00B843CE"/>
    <w:rsid w:val="00B865D1"/>
    <w:rsid w:val="00B86B75"/>
    <w:rsid w:val="00B87747"/>
    <w:rsid w:val="00B9438F"/>
    <w:rsid w:val="00B95982"/>
    <w:rsid w:val="00B95F4D"/>
    <w:rsid w:val="00B95F9A"/>
    <w:rsid w:val="00B95FAE"/>
    <w:rsid w:val="00B9791C"/>
    <w:rsid w:val="00BA07C4"/>
    <w:rsid w:val="00BA42E3"/>
    <w:rsid w:val="00BA4BB5"/>
    <w:rsid w:val="00BB2D42"/>
    <w:rsid w:val="00BB2E7E"/>
    <w:rsid w:val="00BB395C"/>
    <w:rsid w:val="00BB3FA9"/>
    <w:rsid w:val="00BB4D7B"/>
    <w:rsid w:val="00BC1975"/>
    <w:rsid w:val="00BC48D5"/>
    <w:rsid w:val="00BD0EAF"/>
    <w:rsid w:val="00BD3A32"/>
    <w:rsid w:val="00BD6771"/>
    <w:rsid w:val="00BE1401"/>
    <w:rsid w:val="00BE4268"/>
    <w:rsid w:val="00BE48B6"/>
    <w:rsid w:val="00BE566B"/>
    <w:rsid w:val="00BE58A3"/>
    <w:rsid w:val="00BE6417"/>
    <w:rsid w:val="00BE747C"/>
    <w:rsid w:val="00BF1C5F"/>
    <w:rsid w:val="00BF7A0B"/>
    <w:rsid w:val="00C0292E"/>
    <w:rsid w:val="00C10FCE"/>
    <w:rsid w:val="00C1222D"/>
    <w:rsid w:val="00C1238D"/>
    <w:rsid w:val="00C1523B"/>
    <w:rsid w:val="00C170FB"/>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CF6"/>
    <w:rsid w:val="00C554BB"/>
    <w:rsid w:val="00C55875"/>
    <w:rsid w:val="00C57D20"/>
    <w:rsid w:val="00C61FDE"/>
    <w:rsid w:val="00C6529A"/>
    <w:rsid w:val="00C67589"/>
    <w:rsid w:val="00C71AC2"/>
    <w:rsid w:val="00C75D6D"/>
    <w:rsid w:val="00C7663B"/>
    <w:rsid w:val="00C82044"/>
    <w:rsid w:val="00C83C0F"/>
    <w:rsid w:val="00C9686C"/>
    <w:rsid w:val="00CA2174"/>
    <w:rsid w:val="00CA3015"/>
    <w:rsid w:val="00CA44C2"/>
    <w:rsid w:val="00CA51E2"/>
    <w:rsid w:val="00CA6951"/>
    <w:rsid w:val="00CB0604"/>
    <w:rsid w:val="00CC0FD2"/>
    <w:rsid w:val="00CC2B83"/>
    <w:rsid w:val="00CC5607"/>
    <w:rsid w:val="00CD23F5"/>
    <w:rsid w:val="00CD272B"/>
    <w:rsid w:val="00CE0056"/>
    <w:rsid w:val="00CE05ED"/>
    <w:rsid w:val="00CE6EAC"/>
    <w:rsid w:val="00CF3361"/>
    <w:rsid w:val="00CF4BB3"/>
    <w:rsid w:val="00CF4FA9"/>
    <w:rsid w:val="00CF506F"/>
    <w:rsid w:val="00CF63CD"/>
    <w:rsid w:val="00CF7AFC"/>
    <w:rsid w:val="00D052CB"/>
    <w:rsid w:val="00D05AD5"/>
    <w:rsid w:val="00D05C0D"/>
    <w:rsid w:val="00D06BDB"/>
    <w:rsid w:val="00D102A9"/>
    <w:rsid w:val="00D160D1"/>
    <w:rsid w:val="00D16206"/>
    <w:rsid w:val="00D17A68"/>
    <w:rsid w:val="00D2092A"/>
    <w:rsid w:val="00D20EB7"/>
    <w:rsid w:val="00D21D4A"/>
    <w:rsid w:val="00D24EB6"/>
    <w:rsid w:val="00D26787"/>
    <w:rsid w:val="00D2725D"/>
    <w:rsid w:val="00D40253"/>
    <w:rsid w:val="00D408F7"/>
    <w:rsid w:val="00D44F78"/>
    <w:rsid w:val="00D465CA"/>
    <w:rsid w:val="00D51751"/>
    <w:rsid w:val="00D52310"/>
    <w:rsid w:val="00D54638"/>
    <w:rsid w:val="00D55BB1"/>
    <w:rsid w:val="00D62E2F"/>
    <w:rsid w:val="00D677A8"/>
    <w:rsid w:val="00D70FB8"/>
    <w:rsid w:val="00D70FC3"/>
    <w:rsid w:val="00D72D6A"/>
    <w:rsid w:val="00D757F3"/>
    <w:rsid w:val="00D761A8"/>
    <w:rsid w:val="00D76642"/>
    <w:rsid w:val="00D83F31"/>
    <w:rsid w:val="00D85FCC"/>
    <w:rsid w:val="00D87309"/>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AA7"/>
    <w:rsid w:val="00DD0CEB"/>
    <w:rsid w:val="00DD3D2E"/>
    <w:rsid w:val="00DD40C7"/>
    <w:rsid w:val="00DE2E7E"/>
    <w:rsid w:val="00DE33A2"/>
    <w:rsid w:val="00DE60A9"/>
    <w:rsid w:val="00DF1889"/>
    <w:rsid w:val="00DF1F2B"/>
    <w:rsid w:val="00DF64A3"/>
    <w:rsid w:val="00DF7B02"/>
    <w:rsid w:val="00DF7E55"/>
    <w:rsid w:val="00E121C1"/>
    <w:rsid w:val="00E13F30"/>
    <w:rsid w:val="00E14244"/>
    <w:rsid w:val="00E171FF"/>
    <w:rsid w:val="00E21607"/>
    <w:rsid w:val="00E21FB4"/>
    <w:rsid w:val="00E315A3"/>
    <w:rsid w:val="00E3185F"/>
    <w:rsid w:val="00E32717"/>
    <w:rsid w:val="00E3361B"/>
    <w:rsid w:val="00E34B41"/>
    <w:rsid w:val="00E41F5F"/>
    <w:rsid w:val="00E424E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1574"/>
    <w:rsid w:val="00E736D9"/>
    <w:rsid w:val="00E75646"/>
    <w:rsid w:val="00E75820"/>
    <w:rsid w:val="00E76173"/>
    <w:rsid w:val="00E769E3"/>
    <w:rsid w:val="00E84D1E"/>
    <w:rsid w:val="00E8722C"/>
    <w:rsid w:val="00E9036D"/>
    <w:rsid w:val="00E9792A"/>
    <w:rsid w:val="00EA07F2"/>
    <w:rsid w:val="00EA133B"/>
    <w:rsid w:val="00EA2A4D"/>
    <w:rsid w:val="00EA4DE0"/>
    <w:rsid w:val="00EA6C73"/>
    <w:rsid w:val="00EB29C9"/>
    <w:rsid w:val="00EB507D"/>
    <w:rsid w:val="00EB7581"/>
    <w:rsid w:val="00EC25AE"/>
    <w:rsid w:val="00EC32BE"/>
    <w:rsid w:val="00EC3319"/>
    <w:rsid w:val="00EC3BE1"/>
    <w:rsid w:val="00EC5A95"/>
    <w:rsid w:val="00ED223A"/>
    <w:rsid w:val="00ED2870"/>
    <w:rsid w:val="00ED3B3B"/>
    <w:rsid w:val="00ED6E24"/>
    <w:rsid w:val="00ED77FE"/>
    <w:rsid w:val="00EE0C3B"/>
    <w:rsid w:val="00EE6FF7"/>
    <w:rsid w:val="00EF0591"/>
    <w:rsid w:val="00EF41F1"/>
    <w:rsid w:val="00EF59CA"/>
    <w:rsid w:val="00EF7B96"/>
    <w:rsid w:val="00F00A3C"/>
    <w:rsid w:val="00F01479"/>
    <w:rsid w:val="00F01B30"/>
    <w:rsid w:val="00F01EEC"/>
    <w:rsid w:val="00F03462"/>
    <w:rsid w:val="00F07408"/>
    <w:rsid w:val="00F11DCD"/>
    <w:rsid w:val="00F1244B"/>
    <w:rsid w:val="00F133BD"/>
    <w:rsid w:val="00F14DF9"/>
    <w:rsid w:val="00F15AF9"/>
    <w:rsid w:val="00F26C87"/>
    <w:rsid w:val="00F26CBA"/>
    <w:rsid w:val="00F3146A"/>
    <w:rsid w:val="00F3257C"/>
    <w:rsid w:val="00F3486A"/>
    <w:rsid w:val="00F37CD9"/>
    <w:rsid w:val="00F455C9"/>
    <w:rsid w:val="00F46698"/>
    <w:rsid w:val="00F50827"/>
    <w:rsid w:val="00F50F56"/>
    <w:rsid w:val="00F53181"/>
    <w:rsid w:val="00F57CAE"/>
    <w:rsid w:val="00F60957"/>
    <w:rsid w:val="00F619AF"/>
    <w:rsid w:val="00F64C67"/>
    <w:rsid w:val="00F6531F"/>
    <w:rsid w:val="00F7088F"/>
    <w:rsid w:val="00F717BE"/>
    <w:rsid w:val="00F72B2B"/>
    <w:rsid w:val="00F72B8F"/>
    <w:rsid w:val="00F7422F"/>
    <w:rsid w:val="00F7796B"/>
    <w:rsid w:val="00F820AC"/>
    <w:rsid w:val="00F83942"/>
    <w:rsid w:val="00F841A0"/>
    <w:rsid w:val="00F87A2E"/>
    <w:rsid w:val="00F87CBD"/>
    <w:rsid w:val="00F91735"/>
    <w:rsid w:val="00F924C8"/>
    <w:rsid w:val="00F93EDA"/>
    <w:rsid w:val="00F943B0"/>
    <w:rsid w:val="00F954B1"/>
    <w:rsid w:val="00FA2271"/>
    <w:rsid w:val="00FA49DF"/>
    <w:rsid w:val="00FA6E0C"/>
    <w:rsid w:val="00FA7BD2"/>
    <w:rsid w:val="00FB04EE"/>
    <w:rsid w:val="00FB1AB4"/>
    <w:rsid w:val="00FB2D78"/>
    <w:rsid w:val="00FB5BAB"/>
    <w:rsid w:val="00FB674B"/>
    <w:rsid w:val="00FC1576"/>
    <w:rsid w:val="00FC2AB7"/>
    <w:rsid w:val="00FC7228"/>
    <w:rsid w:val="00FD04FA"/>
    <w:rsid w:val="00FD16F8"/>
    <w:rsid w:val="00FD1F87"/>
    <w:rsid w:val="00FD39AD"/>
    <w:rsid w:val="00FE3F2C"/>
    <w:rsid w:val="00FE4E3C"/>
    <w:rsid w:val="00FE63DF"/>
    <w:rsid w:val="00FE6E64"/>
    <w:rsid w:val="00FF015C"/>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2.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DEF7E7-0EB7-4049-A48F-1346D61B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10024</Words>
  <Characters>57142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2020-01-28T14:48:00Z</dcterms:created>
  <dcterms:modified xsi:type="dcterms:W3CDTF">2020-01-28T14:48:00Z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